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药品玻仪耗材管理软件开发的基本设计思路和要求</w:t>
      </w:r>
    </w:p>
    <w:p>
      <w:pPr>
        <w:spacing w:line="360" w:lineRule="auto"/>
        <w:ind w:firstLine="569" w:firstLineChars="236"/>
        <w:rPr>
          <w:rFonts w:ascii="Times New Roman" w:hAnsi="Times New Roman"/>
          <w:b/>
          <w:sz w:val="24"/>
          <w:szCs w:val="24"/>
        </w:rPr>
      </w:pPr>
      <w:r>
        <w:rPr>
          <w:rFonts w:hint="eastAsia" w:ascii="Times New Roman" w:hAnsi="Times New Roman"/>
          <w:b/>
          <w:sz w:val="24"/>
          <w:szCs w:val="24"/>
        </w:rPr>
        <w:t>一、药品管理</w:t>
      </w: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1. </w:t>
      </w:r>
      <w:r>
        <w:rPr>
          <w:rFonts w:hint="eastAsia" w:ascii="Times New Roman" w:hAnsi="宋体"/>
          <w:sz w:val="24"/>
          <w:szCs w:val="24"/>
        </w:rPr>
        <w:t>药品管理包括如下几大模块：</w:t>
      </w:r>
      <w:r>
        <w:rPr>
          <w:rFonts w:hint="eastAsia" w:ascii="Times New Roman" w:hAnsi="宋体"/>
          <w:b/>
          <w:sz w:val="24"/>
          <w:szCs w:val="24"/>
        </w:rPr>
        <w:t>人员账号管理，入库管理，库存管理，出库管理，经费管理、</w:t>
      </w:r>
      <w:r>
        <w:rPr>
          <w:rFonts w:hint="eastAsia" w:ascii="Times New Roman" w:hAnsi="Times New Roman"/>
          <w:b/>
          <w:sz w:val="24"/>
          <w:szCs w:val="24"/>
        </w:rPr>
        <w:t>预采购</w:t>
      </w:r>
      <w:r>
        <w:rPr>
          <w:rFonts w:hint="eastAsia" w:ascii="Times New Roman" w:hAnsi="宋体"/>
          <w:b/>
          <w:sz w:val="24"/>
          <w:szCs w:val="24"/>
        </w:rPr>
        <w:t>。</w:t>
      </w:r>
    </w:p>
    <w:p>
      <w:pPr>
        <w:spacing w:line="360" w:lineRule="auto"/>
        <w:ind w:firstLine="566" w:firstLineChars="236"/>
        <w:rPr>
          <w:rFonts w:ascii="Times New Roman" w:hAnsi="宋体"/>
          <w:sz w:val="24"/>
          <w:szCs w:val="24"/>
        </w:rPr>
      </w:pPr>
      <w:r>
        <w:rPr>
          <w:rFonts w:ascii="Times New Roman" w:hAnsi="Times New Roman"/>
          <w:sz w:val="24"/>
          <w:szCs w:val="24"/>
        </w:rPr>
        <w:t xml:space="preserve">2. </w:t>
      </w:r>
      <w:r>
        <w:rPr>
          <w:rFonts w:hint="eastAsia" w:ascii="Times New Roman" w:hAnsi="宋体"/>
          <w:b/>
          <w:sz w:val="24"/>
          <w:szCs w:val="24"/>
        </w:rPr>
        <w:t>人员账号管理</w:t>
      </w:r>
      <w:r>
        <w:rPr>
          <w:rFonts w:hint="eastAsia" w:ascii="Times New Roman" w:hAnsi="宋体"/>
          <w:sz w:val="24"/>
          <w:szCs w:val="24"/>
        </w:rPr>
        <w:t>：</w:t>
      </w:r>
    </w:p>
    <w:p>
      <w:pPr>
        <w:spacing w:line="360" w:lineRule="auto"/>
        <w:ind w:firstLine="566" w:firstLineChars="236"/>
        <w:rPr>
          <w:rFonts w:ascii="Times New Roman" w:hAnsi="Times New Roman"/>
          <w:sz w:val="24"/>
          <w:szCs w:val="24"/>
        </w:rPr>
      </w:pPr>
      <w:r>
        <w:rPr>
          <w:rFonts w:hint="eastAsia" w:ascii="Times New Roman" w:hAnsi="宋体"/>
          <w:sz w:val="24"/>
          <w:szCs w:val="24"/>
        </w:rPr>
        <w:t>软件平台包括</w:t>
      </w:r>
      <w:r>
        <w:rPr>
          <w:rFonts w:hint="eastAsia" w:ascii="Times New Roman" w:hAnsi="宋体"/>
          <w:b/>
          <w:bCs/>
          <w:sz w:val="24"/>
          <w:szCs w:val="24"/>
        </w:rPr>
        <w:t>超级管理员、普通管理员、学生、教师、副院长、院长</w:t>
      </w:r>
      <w:r>
        <w:rPr>
          <w:rFonts w:hint="eastAsia" w:ascii="Times New Roman" w:hAnsi="宋体"/>
          <w:sz w:val="24"/>
          <w:szCs w:val="24"/>
        </w:rPr>
        <w:t>。</w:t>
      </w:r>
    </w:p>
    <w:p>
      <w:pPr>
        <w:spacing w:line="360" w:lineRule="auto"/>
        <w:ind w:firstLine="566" w:firstLineChars="236"/>
        <w:rPr>
          <w:ins w:id="0" w:author="微软用户" w:date="2018-06-25T15:33:00Z"/>
          <w:rFonts w:ascii="Times New Roman" w:hAnsi="宋体"/>
          <w:sz w:val="24"/>
          <w:szCs w:val="24"/>
        </w:rPr>
      </w:pPr>
      <w:r>
        <w:rPr>
          <w:rFonts w:ascii="Times New Roman" w:hAnsi="宋体"/>
          <w:sz w:val="24"/>
          <w:szCs w:val="24"/>
        </w:rPr>
        <w:t xml:space="preserve">2.1 </w:t>
      </w:r>
      <w:r>
        <w:rPr>
          <w:rFonts w:hint="eastAsia" w:ascii="Times New Roman" w:hAnsi="宋体"/>
          <w:sz w:val="24"/>
          <w:szCs w:val="24"/>
        </w:rPr>
        <w:t>超级管理员：负责整个软件平台的各项管理和授权等，具有全权（可注册账号</w:t>
      </w:r>
      <w:r>
        <w:rPr>
          <w:rFonts w:ascii="Times New Roman" w:hAnsi="Times New Roman"/>
          <w:sz w:val="24"/>
          <w:szCs w:val="24"/>
        </w:rPr>
        <w:t>2</w:t>
      </w:r>
      <w:r>
        <w:rPr>
          <w:rFonts w:hint="eastAsia" w:ascii="Times New Roman" w:hAnsi="宋体"/>
          <w:sz w:val="24"/>
          <w:szCs w:val="24"/>
        </w:rPr>
        <w:t>个）。</w:t>
      </w:r>
    </w:p>
    <w:p>
      <w:pPr>
        <w:numPr>
          <w:ins w:id="1" w:author="微软用户" w:date="2018-06-25T15:33:00Z"/>
        </w:numPr>
        <w:spacing w:line="360" w:lineRule="auto"/>
        <w:ind w:firstLine="566" w:firstLineChars="236"/>
        <w:rPr>
          <w:ins w:id="2" w:author="微软用户" w:date="2018-06-25T15:34:00Z"/>
          <w:rFonts w:ascii="Times New Roman" w:hAnsi="宋体"/>
          <w:sz w:val="24"/>
          <w:szCs w:val="24"/>
        </w:rPr>
      </w:pPr>
      <w:ins w:id="3" w:author="微软用户" w:date="2018-06-25T15:33:00Z">
        <w:r>
          <w:rPr>
            <w:rFonts w:ascii="Times New Roman" w:hAnsi="宋体"/>
            <w:sz w:val="24"/>
            <w:szCs w:val="24"/>
          </w:rPr>
          <w:tab/>
        </w:r>
      </w:ins>
      <w:ins w:id="4" w:author="微软用户" w:date="2018-06-25T15:33:00Z">
        <w:r>
          <w:rPr>
            <w:rFonts w:ascii="Times New Roman" w:hAnsi="宋体"/>
            <w:sz w:val="24"/>
            <w:szCs w:val="24"/>
          </w:rPr>
          <w:t xml:space="preserve">2.1.1 </w:t>
        </w:r>
      </w:ins>
      <w:ins w:id="5" w:author="微软用户" w:date="2018-06-25T15:34:00Z">
        <w:r>
          <w:rPr>
            <w:rFonts w:hint="eastAsia" w:ascii="Times New Roman" w:hAnsi="宋体"/>
            <w:sz w:val="24"/>
            <w:szCs w:val="24"/>
          </w:rPr>
          <w:t>可</w:t>
        </w:r>
      </w:ins>
      <w:ins w:id="6" w:author="微软用户" w:date="2018-06-25T15:33:00Z">
        <w:r>
          <w:rPr>
            <w:rFonts w:hint="eastAsia" w:ascii="Times New Roman" w:hAnsi="宋体"/>
            <w:sz w:val="24"/>
            <w:szCs w:val="24"/>
          </w:rPr>
          <w:t>创建、删除、修改用户列表</w:t>
        </w:r>
      </w:ins>
      <w:ins w:id="7" w:author="Administrator" w:date="2018-06-26T17:52:55Z">
        <w:r>
          <w:rPr>
            <w:rFonts w:hint="eastAsia" w:ascii="Times New Roman" w:hAnsi="宋体"/>
            <w:sz w:val="24"/>
            <w:szCs w:val="24"/>
            <w:lang w:eastAsia="zh-CN"/>
          </w:rPr>
          <w:t>，</w:t>
        </w:r>
      </w:ins>
      <w:ins w:id="8" w:author="Administrator" w:date="2018-06-26T17:52:58Z">
        <w:r>
          <w:rPr>
            <w:rFonts w:hint="eastAsia" w:ascii="Times New Roman" w:hAnsi="宋体"/>
            <w:b/>
            <w:bCs/>
            <w:sz w:val="24"/>
            <w:szCs w:val="24"/>
            <w:highlight w:val="yellow"/>
            <w:lang w:eastAsia="zh-CN"/>
          </w:rPr>
          <w:t>所有的</w:t>
        </w:r>
      </w:ins>
      <w:ins w:id="9" w:author="Administrator" w:date="2018-06-26T17:53:00Z">
        <w:r>
          <w:rPr>
            <w:rFonts w:hint="eastAsia" w:ascii="Times New Roman" w:hAnsi="宋体"/>
            <w:b/>
            <w:bCs/>
            <w:sz w:val="24"/>
            <w:szCs w:val="24"/>
            <w:highlight w:val="yellow"/>
            <w:lang w:eastAsia="zh-CN"/>
          </w:rPr>
          <w:t>用户均</w:t>
        </w:r>
      </w:ins>
      <w:ins w:id="10" w:author="Administrator" w:date="2018-06-26T17:53:03Z">
        <w:r>
          <w:rPr>
            <w:rFonts w:hint="eastAsia" w:ascii="Times New Roman" w:hAnsi="宋体"/>
            <w:b/>
            <w:bCs/>
            <w:sz w:val="24"/>
            <w:szCs w:val="24"/>
            <w:highlight w:val="yellow"/>
            <w:lang w:eastAsia="zh-CN"/>
          </w:rPr>
          <w:t>由</w:t>
        </w:r>
      </w:ins>
      <w:ins w:id="11" w:author="Administrator" w:date="2018-06-26T17:53:04Z">
        <w:r>
          <w:rPr>
            <w:rFonts w:hint="eastAsia" w:ascii="Times New Roman" w:hAnsi="宋体"/>
            <w:b/>
            <w:bCs/>
            <w:sz w:val="24"/>
            <w:szCs w:val="24"/>
            <w:highlight w:val="yellow"/>
            <w:lang w:eastAsia="zh-CN"/>
          </w:rPr>
          <w:t>超</w:t>
        </w:r>
      </w:ins>
      <w:ins w:id="12" w:author="Administrator" w:date="2018-06-26T17:53:05Z">
        <w:r>
          <w:rPr>
            <w:rFonts w:hint="eastAsia" w:ascii="Times New Roman" w:hAnsi="宋体"/>
            <w:b/>
            <w:bCs/>
            <w:sz w:val="24"/>
            <w:szCs w:val="24"/>
            <w:highlight w:val="yellow"/>
            <w:lang w:eastAsia="zh-CN"/>
          </w:rPr>
          <w:t>级管理</w:t>
        </w:r>
      </w:ins>
      <w:ins w:id="13" w:author="Administrator" w:date="2018-06-26T17:53:07Z">
        <w:r>
          <w:rPr>
            <w:rFonts w:hint="eastAsia" w:ascii="Times New Roman" w:hAnsi="宋体"/>
            <w:b/>
            <w:bCs/>
            <w:sz w:val="24"/>
            <w:szCs w:val="24"/>
            <w:highlight w:val="yellow"/>
            <w:lang w:eastAsia="zh-CN"/>
          </w:rPr>
          <w:t>员</w:t>
        </w:r>
      </w:ins>
      <w:ins w:id="14" w:author="Administrator" w:date="2018-06-26T17:53:09Z">
        <w:r>
          <w:rPr>
            <w:rFonts w:hint="eastAsia" w:ascii="Times New Roman" w:hAnsi="宋体"/>
            <w:b/>
            <w:bCs/>
            <w:sz w:val="24"/>
            <w:szCs w:val="24"/>
            <w:highlight w:val="yellow"/>
            <w:lang w:eastAsia="zh-CN"/>
          </w:rPr>
          <w:t>录</w:t>
        </w:r>
      </w:ins>
      <w:ins w:id="15" w:author="Administrator" w:date="2018-06-26T17:53:10Z">
        <w:r>
          <w:rPr>
            <w:rFonts w:hint="eastAsia" w:ascii="Times New Roman" w:hAnsi="宋体"/>
            <w:b/>
            <w:bCs/>
            <w:sz w:val="24"/>
            <w:szCs w:val="24"/>
            <w:highlight w:val="yellow"/>
            <w:lang w:eastAsia="zh-CN"/>
          </w:rPr>
          <w:t>入</w:t>
        </w:r>
      </w:ins>
      <w:ins w:id="16" w:author="微软用户" w:date="2018-06-25T15:34:00Z">
        <w:r>
          <w:rPr>
            <w:rFonts w:hint="eastAsia" w:ascii="Times New Roman" w:hAnsi="宋体"/>
            <w:sz w:val="24"/>
            <w:szCs w:val="24"/>
          </w:rPr>
          <w:t>；</w:t>
        </w:r>
      </w:ins>
    </w:p>
    <w:p>
      <w:pPr>
        <w:numPr>
          <w:ins w:id="17" w:author="微软用户" w:date="2018-06-25T15:33:00Z"/>
        </w:numPr>
        <w:spacing w:line="360" w:lineRule="auto"/>
        <w:ind w:firstLine="566" w:firstLineChars="236"/>
        <w:rPr>
          <w:ins w:id="18" w:author="微软用户" w:date="2018-06-25T15:35:00Z"/>
          <w:rFonts w:ascii="Times New Roman" w:hAnsi="宋体"/>
          <w:sz w:val="24"/>
          <w:szCs w:val="24"/>
        </w:rPr>
      </w:pPr>
      <w:ins w:id="19" w:author="微软用户" w:date="2018-06-25T15:34:00Z">
        <w:r>
          <w:rPr>
            <w:rFonts w:ascii="Times New Roman" w:hAnsi="宋体"/>
            <w:sz w:val="24"/>
            <w:szCs w:val="24"/>
          </w:rPr>
          <w:tab/>
        </w:r>
      </w:ins>
      <w:ins w:id="20" w:author="微软用户" w:date="2018-06-25T15:34:00Z">
        <w:r>
          <w:rPr>
            <w:rFonts w:ascii="Times New Roman" w:hAnsi="宋体"/>
            <w:sz w:val="24"/>
            <w:szCs w:val="24"/>
          </w:rPr>
          <w:t xml:space="preserve">2.1.2 </w:t>
        </w:r>
      </w:ins>
      <w:ins w:id="21" w:author="微软用户" w:date="2018-06-25T15:34:00Z">
        <w:r>
          <w:rPr>
            <w:rFonts w:hint="eastAsia" w:ascii="Times New Roman" w:hAnsi="宋体"/>
            <w:sz w:val="24"/>
            <w:szCs w:val="24"/>
          </w:rPr>
          <w:t>可</w:t>
        </w:r>
      </w:ins>
      <w:ins w:id="22" w:author="微软用户" w:date="2018-06-25T15:35:00Z">
        <w:r>
          <w:rPr>
            <w:rFonts w:hint="eastAsia" w:ascii="Times New Roman" w:hAnsi="宋体"/>
            <w:sz w:val="24"/>
            <w:szCs w:val="24"/>
          </w:rPr>
          <w:t>管理分配所有用户的各种权限；</w:t>
        </w:r>
      </w:ins>
    </w:p>
    <w:p>
      <w:pPr>
        <w:numPr>
          <w:ins w:id="23" w:author="微软用户" w:date="2018-06-25T15:33:00Z"/>
        </w:numPr>
        <w:spacing w:line="360" w:lineRule="auto"/>
        <w:ind w:firstLine="566" w:firstLineChars="236"/>
        <w:rPr>
          <w:rFonts w:ascii="Times New Roman" w:hAnsi="Times New Roman"/>
          <w:sz w:val="24"/>
          <w:szCs w:val="24"/>
        </w:rPr>
      </w:pPr>
      <w:ins w:id="24" w:author="微软用户" w:date="2018-06-25T15:35:00Z">
        <w:r>
          <w:rPr>
            <w:rFonts w:ascii="Times New Roman" w:hAnsi="宋体"/>
            <w:sz w:val="24"/>
            <w:szCs w:val="24"/>
          </w:rPr>
          <w:tab/>
        </w:r>
      </w:ins>
      <w:ins w:id="25" w:author="微软用户" w:date="2018-06-25T15:35:00Z">
        <w:r>
          <w:rPr>
            <w:rFonts w:ascii="Times New Roman" w:hAnsi="宋体"/>
            <w:sz w:val="24"/>
            <w:szCs w:val="24"/>
          </w:rPr>
          <w:t xml:space="preserve">2.1.3 </w:t>
        </w:r>
      </w:ins>
      <w:ins w:id="26" w:author="微软用户" w:date="2018-06-25T15:35:00Z">
        <w:r>
          <w:rPr>
            <w:rFonts w:hint="eastAsia" w:ascii="Times New Roman" w:hAnsi="宋体"/>
            <w:sz w:val="24"/>
            <w:szCs w:val="24"/>
          </w:rPr>
          <w:t>入库、库存、经费管理和</w:t>
        </w:r>
      </w:ins>
      <w:ins w:id="27" w:author="微软用户" w:date="2018-06-25T15:36:00Z">
        <w:r>
          <w:rPr>
            <w:rFonts w:hint="eastAsia" w:ascii="Times New Roman" w:hAnsi="宋体"/>
            <w:sz w:val="24"/>
            <w:szCs w:val="24"/>
          </w:rPr>
          <w:t>预采购等其他所有功能模块；</w:t>
        </w:r>
      </w:ins>
    </w:p>
    <w:p>
      <w:pPr>
        <w:spacing w:line="360" w:lineRule="auto"/>
        <w:ind w:firstLine="566" w:firstLineChars="236"/>
        <w:rPr>
          <w:rFonts w:ascii="Times New Roman" w:hAnsi="Times New Roman"/>
          <w:sz w:val="24"/>
          <w:szCs w:val="24"/>
        </w:rPr>
      </w:pPr>
      <w:r>
        <w:rPr>
          <w:rFonts w:ascii="Times New Roman" w:hAnsi="宋体"/>
          <w:sz w:val="24"/>
          <w:szCs w:val="24"/>
        </w:rPr>
        <w:t xml:space="preserve">2.2 </w:t>
      </w:r>
      <w:r>
        <w:rPr>
          <w:rFonts w:hint="eastAsia" w:ascii="Times New Roman" w:hAnsi="宋体"/>
          <w:sz w:val="24"/>
          <w:szCs w:val="24"/>
        </w:rPr>
        <w:t>下面包括普通管理员：主要负责药品的入库、出库、库存等方面的管理（可注册账号</w:t>
      </w:r>
      <w:r>
        <w:rPr>
          <w:rFonts w:ascii="Times New Roman" w:hAnsi="Times New Roman"/>
          <w:sz w:val="24"/>
          <w:szCs w:val="24"/>
        </w:rPr>
        <w:t>5</w:t>
      </w:r>
      <w:r>
        <w:rPr>
          <w:rFonts w:hint="eastAsia" w:ascii="Times New Roman" w:hAnsi="宋体"/>
          <w:sz w:val="24"/>
          <w:szCs w:val="24"/>
        </w:rPr>
        <w:t>个）。</w:t>
      </w:r>
    </w:p>
    <w:p>
      <w:pPr>
        <w:spacing w:line="360" w:lineRule="auto"/>
        <w:ind w:firstLine="566" w:firstLineChars="236"/>
        <w:rPr>
          <w:ins w:id="29" w:author="Administrator" w:date="2018-06-26T08:34:53Z"/>
          <w:rFonts w:hint="eastAsia" w:ascii="Times New Roman" w:hAnsi="宋体" w:eastAsia="宋体"/>
          <w:sz w:val="24"/>
          <w:szCs w:val="24"/>
          <w:lang w:val="en-US" w:eastAsia="zh-CN"/>
        </w:rPr>
        <w:pPrChange w:id="28" w:author="Administrator" w:date="2018-06-26T17:52:48Z">
          <w:pPr>
            <w:spacing w:line="360" w:lineRule="auto"/>
            <w:ind w:firstLine="566" w:firstLineChars="236"/>
          </w:pPr>
        </w:pPrChange>
      </w:pPr>
      <w:r>
        <w:rPr>
          <w:rFonts w:ascii="Times New Roman" w:hAnsi="宋体"/>
          <w:sz w:val="24"/>
          <w:szCs w:val="24"/>
        </w:rPr>
        <w:t xml:space="preserve">2.3 </w:t>
      </w:r>
      <w:r>
        <w:rPr>
          <w:rFonts w:hint="eastAsia" w:ascii="Times New Roman" w:hAnsi="宋体"/>
          <w:sz w:val="24"/>
          <w:szCs w:val="24"/>
        </w:rPr>
        <w:t>学生：领取药品</w:t>
      </w:r>
      <w:r>
        <w:rPr>
          <w:rFonts w:hint="eastAsia" w:ascii="Times New Roman" w:hAnsi="宋体"/>
          <w:b/>
          <w:bCs/>
          <w:sz w:val="24"/>
          <w:szCs w:val="24"/>
          <w:rPrChange w:id="30" w:author="Administrator" w:date="2018-06-26T08:34:33Z">
            <w:rPr>
              <w:rFonts w:hint="eastAsia" w:ascii="Times New Roman" w:hAnsi="宋体"/>
              <w:sz w:val="24"/>
              <w:szCs w:val="24"/>
            </w:rPr>
          </w:rPrChange>
        </w:rPr>
        <w:t>注册</w:t>
      </w:r>
      <w:r>
        <w:rPr>
          <w:rFonts w:hint="eastAsia" w:ascii="Times New Roman" w:hAnsi="宋体"/>
          <w:sz w:val="24"/>
          <w:szCs w:val="24"/>
        </w:rPr>
        <w:t>登录，需经终极管理员授权，包括</w:t>
      </w:r>
      <w:r>
        <w:rPr>
          <w:rFonts w:hint="eastAsia" w:ascii="Times New Roman" w:hAnsi="宋体"/>
          <w:b/>
          <w:sz w:val="24"/>
          <w:szCs w:val="24"/>
          <w:highlight w:val="yellow"/>
          <w:rPrChange w:id="31" w:author="微软用户" w:date="2018-06-25T15:39:00Z">
            <w:rPr>
              <w:rFonts w:hint="eastAsia" w:ascii="Times New Roman" w:hAnsi="宋体"/>
              <w:sz w:val="24"/>
              <w:szCs w:val="24"/>
            </w:rPr>
          </w:rPrChange>
        </w:rPr>
        <w:t>本科生、硕士研究生、博士研究生、留学生</w:t>
      </w:r>
      <w:r>
        <w:rPr>
          <w:rFonts w:hint="eastAsia" w:ascii="Times New Roman" w:hAnsi="宋体"/>
          <w:sz w:val="24"/>
          <w:szCs w:val="24"/>
        </w:rPr>
        <w:t>等（可注册账号</w:t>
      </w:r>
      <w:r>
        <w:rPr>
          <w:rFonts w:ascii="Times New Roman" w:hAnsi="Times New Roman"/>
          <w:sz w:val="24"/>
          <w:szCs w:val="24"/>
        </w:rPr>
        <w:t>5000</w:t>
      </w:r>
      <w:r>
        <w:rPr>
          <w:rFonts w:hint="eastAsia" w:ascii="Times New Roman" w:hAnsi="宋体"/>
          <w:sz w:val="24"/>
          <w:szCs w:val="24"/>
        </w:rPr>
        <w:t>个）。</w:t>
      </w:r>
    </w:p>
    <w:p>
      <w:pPr>
        <w:spacing w:line="360" w:lineRule="auto"/>
        <w:ind w:left="420" w:firstLine="420" w:firstLineChars="0"/>
        <w:rPr>
          <w:ins w:id="33" w:author="微软用户" w:date="2018-06-25T15:40:00Z"/>
          <w:del w:id="34" w:author="Administrator" w:date="2018-06-26T17:31:54Z"/>
          <w:rFonts w:hint="eastAsia" w:ascii="Times New Roman" w:hAnsi="宋体" w:eastAsia="宋体"/>
          <w:sz w:val="24"/>
          <w:szCs w:val="24"/>
          <w:lang w:val="en-US" w:eastAsia="zh-CN"/>
        </w:rPr>
        <w:pPrChange w:id="32" w:author="Administrator" w:date="2018-06-26T08:34:57Z">
          <w:pPr>
            <w:spacing w:line="360" w:lineRule="auto"/>
            <w:ind w:firstLine="566" w:firstLineChars="236"/>
          </w:pPr>
        </w:pPrChange>
      </w:pPr>
    </w:p>
    <w:p>
      <w:pPr>
        <w:numPr>
          <w:ins w:id="35" w:author="微软用户" w:date="2018-06-25T15:40:00Z"/>
        </w:numPr>
        <w:spacing w:line="360" w:lineRule="auto"/>
        <w:ind w:firstLine="566" w:firstLineChars="236"/>
        <w:rPr>
          <w:ins w:id="36" w:author="微软用户" w:date="2018-06-25T15:41:00Z"/>
          <w:rFonts w:ascii="Times New Roman" w:hAnsi="宋体"/>
          <w:sz w:val="24"/>
          <w:szCs w:val="24"/>
        </w:rPr>
      </w:pPr>
      <w:ins w:id="37" w:author="微软用户" w:date="2018-06-25T15:40:00Z">
        <w:r>
          <w:rPr>
            <w:rFonts w:ascii="Times New Roman" w:hAnsi="宋体"/>
            <w:sz w:val="24"/>
            <w:szCs w:val="24"/>
          </w:rPr>
          <w:tab/>
        </w:r>
      </w:ins>
      <w:ins w:id="38" w:author="微软用户" w:date="2018-06-25T15:40:00Z">
        <w:r>
          <w:rPr>
            <w:rFonts w:ascii="Times New Roman" w:hAnsi="宋体"/>
            <w:sz w:val="24"/>
            <w:szCs w:val="24"/>
          </w:rPr>
          <w:t>2.3.</w:t>
        </w:r>
      </w:ins>
      <w:ins w:id="39" w:author="微软用户" w:date="2018-06-25T15:40:00Z">
        <w:del w:id="40" w:author="Administrator" w:date="2018-06-26T17:32:42Z">
          <w:r>
            <w:rPr>
              <w:rFonts w:ascii="Times New Roman" w:hAnsi="宋体"/>
              <w:sz w:val="24"/>
              <w:szCs w:val="24"/>
              <w:lang w:val="en-US"/>
            </w:rPr>
            <w:delText>1</w:delText>
          </w:r>
        </w:del>
      </w:ins>
      <w:ins w:id="41" w:author="Administrator" w:date="2018-06-26T17:32:42Z">
        <w:r>
          <w:rPr>
            <w:rFonts w:hint="eastAsia" w:ascii="Times New Roman" w:hAnsi="宋体"/>
            <w:sz w:val="24"/>
            <w:szCs w:val="24"/>
            <w:lang w:val="en-US" w:eastAsia="zh-CN"/>
          </w:rPr>
          <w:t>1</w:t>
        </w:r>
      </w:ins>
      <w:ins w:id="42" w:author="微软用户" w:date="2018-06-25T15:40:00Z">
        <w:r>
          <w:rPr>
            <w:rFonts w:ascii="Times New Roman" w:hAnsi="宋体"/>
            <w:sz w:val="24"/>
            <w:szCs w:val="24"/>
          </w:rPr>
          <w:t xml:space="preserve"> </w:t>
        </w:r>
      </w:ins>
      <w:ins w:id="43" w:author="微软用户" w:date="2018-06-25T15:40:00Z">
        <w:r>
          <w:rPr>
            <w:rFonts w:hint="eastAsia" w:ascii="Times New Roman" w:hAnsi="宋体"/>
            <w:sz w:val="24"/>
            <w:szCs w:val="24"/>
          </w:rPr>
          <w:t>各种学生的</w:t>
        </w:r>
      </w:ins>
      <w:ins w:id="44" w:author="微软用户" w:date="2018-06-25T15:41:00Z">
        <w:r>
          <w:rPr>
            <w:rFonts w:hint="eastAsia" w:ascii="Times New Roman" w:hAnsi="宋体"/>
            <w:sz w:val="24"/>
            <w:szCs w:val="24"/>
          </w:rPr>
          <w:t>药品</w:t>
        </w:r>
      </w:ins>
      <w:ins w:id="45" w:author="微软用户" w:date="2018-06-25T15:40:00Z">
        <w:r>
          <w:rPr>
            <w:rFonts w:hint="eastAsia" w:ascii="Times New Roman" w:hAnsi="宋体"/>
            <w:sz w:val="24"/>
            <w:szCs w:val="24"/>
          </w:rPr>
          <w:t>预约权限和数量</w:t>
        </w:r>
      </w:ins>
      <w:ins w:id="46" w:author="Administrator" w:date="2018-06-25T19:15:04Z">
        <w:r>
          <w:rPr>
            <w:rFonts w:hint="eastAsia" w:ascii="Times New Roman" w:hAnsi="宋体"/>
            <w:sz w:val="24"/>
            <w:szCs w:val="24"/>
            <w:lang w:val="en-US" w:eastAsia="zh-CN"/>
          </w:rPr>
          <w:t>应</w:t>
        </w:r>
      </w:ins>
      <w:ins w:id="47" w:author="Administrator" w:date="2018-06-25T19:15:05Z">
        <w:r>
          <w:rPr>
            <w:rFonts w:hint="eastAsia" w:ascii="Times New Roman" w:hAnsi="宋体"/>
            <w:sz w:val="24"/>
            <w:szCs w:val="24"/>
            <w:lang w:val="en-US" w:eastAsia="zh-CN"/>
          </w:rPr>
          <w:t>可</w:t>
        </w:r>
      </w:ins>
      <w:ins w:id="48" w:author="Administrator" w:date="2018-06-25T19:15:06Z">
        <w:r>
          <w:rPr>
            <w:rFonts w:hint="eastAsia" w:ascii="Times New Roman" w:hAnsi="宋体"/>
            <w:sz w:val="24"/>
            <w:szCs w:val="24"/>
            <w:lang w:val="en-US" w:eastAsia="zh-CN"/>
          </w:rPr>
          <w:t>配置</w:t>
        </w:r>
      </w:ins>
      <w:ins w:id="49" w:author="微软用户" w:date="2018-06-25T15:40:00Z">
        <w:del w:id="50" w:author="Administrator" w:date="2018-06-25T19:15:07Z">
          <w:r>
            <w:rPr>
              <w:rFonts w:hint="eastAsia" w:ascii="Times New Roman" w:hAnsi="宋体"/>
              <w:sz w:val="24"/>
              <w:szCs w:val="24"/>
            </w:rPr>
            <w:delText>不同</w:delText>
          </w:r>
        </w:del>
      </w:ins>
      <w:ins w:id="51" w:author="微软用户" w:date="2018-06-25T15:41:00Z">
        <w:del w:id="52" w:author="Administrator" w:date="2018-06-25T19:15:07Z">
          <w:r>
            <w:rPr>
              <w:rFonts w:ascii="Times New Roman" w:hAnsi="宋体"/>
              <w:sz w:val="24"/>
              <w:szCs w:val="24"/>
            </w:rPr>
            <w:delText xml:space="preserve"> </w:delText>
          </w:r>
        </w:del>
      </w:ins>
      <w:ins w:id="53" w:author="微软用户" w:date="2018-06-25T15:41:00Z">
        <w:r>
          <w:rPr>
            <w:rFonts w:hint="eastAsia" w:ascii="Times New Roman" w:hAnsi="宋体"/>
            <w:sz w:val="24"/>
            <w:szCs w:val="24"/>
          </w:rPr>
          <w:t>；</w:t>
        </w:r>
      </w:ins>
    </w:p>
    <w:p>
      <w:pPr>
        <w:numPr>
          <w:ins w:id="54" w:author="微软用户" w:date="2018-06-25T15:40:00Z"/>
        </w:numPr>
        <w:spacing w:line="360" w:lineRule="auto"/>
        <w:ind w:firstLine="566" w:firstLineChars="236"/>
        <w:rPr>
          <w:ins w:id="55" w:author="Administrator" w:date="2018-06-26T10:28:18Z"/>
          <w:rFonts w:hint="eastAsia" w:ascii="Times New Roman" w:hAnsi="宋体"/>
          <w:sz w:val="24"/>
          <w:szCs w:val="24"/>
        </w:rPr>
      </w:pPr>
      <w:ins w:id="56" w:author="微软用户" w:date="2018-06-25T15:41:00Z">
        <w:r>
          <w:rPr>
            <w:rFonts w:ascii="Times New Roman" w:hAnsi="宋体"/>
            <w:sz w:val="24"/>
            <w:szCs w:val="24"/>
          </w:rPr>
          <w:tab/>
        </w:r>
      </w:ins>
      <w:ins w:id="57" w:author="微软用户" w:date="2018-06-25T15:41:00Z">
        <w:r>
          <w:rPr>
            <w:rFonts w:ascii="Times New Roman" w:hAnsi="宋体"/>
            <w:sz w:val="24"/>
            <w:szCs w:val="24"/>
          </w:rPr>
          <w:t>2.3.</w:t>
        </w:r>
      </w:ins>
      <w:ins w:id="58" w:author="微软用户" w:date="2018-06-25T15:41:00Z">
        <w:del w:id="59" w:author="Administrator" w:date="2018-06-26T17:32:44Z">
          <w:r>
            <w:rPr>
              <w:rFonts w:ascii="Times New Roman" w:hAnsi="宋体"/>
              <w:sz w:val="24"/>
              <w:szCs w:val="24"/>
              <w:lang w:val="en-US"/>
            </w:rPr>
            <w:delText>2</w:delText>
          </w:r>
        </w:del>
      </w:ins>
      <w:ins w:id="60" w:author="Administrator" w:date="2018-06-26T17:32:44Z">
        <w:r>
          <w:rPr>
            <w:rFonts w:hint="eastAsia" w:ascii="Times New Roman" w:hAnsi="宋体"/>
            <w:sz w:val="24"/>
            <w:szCs w:val="24"/>
            <w:lang w:val="en-US" w:eastAsia="zh-CN"/>
          </w:rPr>
          <w:t>2</w:t>
        </w:r>
      </w:ins>
      <w:ins w:id="61" w:author="微软用户" w:date="2018-06-25T15:41:00Z">
        <w:r>
          <w:rPr>
            <w:rFonts w:ascii="Times New Roman" w:hAnsi="宋体"/>
            <w:sz w:val="24"/>
            <w:szCs w:val="24"/>
          </w:rPr>
          <w:t xml:space="preserve"> </w:t>
        </w:r>
      </w:ins>
      <w:ins w:id="62" w:author="微软用户" w:date="2018-06-25T15:41:00Z">
        <w:r>
          <w:rPr>
            <w:rFonts w:hint="eastAsia" w:ascii="Times New Roman" w:hAnsi="宋体"/>
            <w:sz w:val="24"/>
            <w:szCs w:val="24"/>
          </w:rPr>
          <w:t>学生应</w:t>
        </w:r>
      </w:ins>
      <w:ins w:id="63" w:author="微软用户" w:date="2018-06-25T15:41:00Z">
        <w:r>
          <w:rPr>
            <w:rFonts w:hint="eastAsia" w:ascii="Times New Roman" w:hAnsi="宋体"/>
            <w:sz w:val="24"/>
            <w:szCs w:val="24"/>
            <w:highlight w:val="yellow"/>
          </w:rPr>
          <w:t>归属于</w:t>
        </w:r>
      </w:ins>
      <w:ins w:id="64" w:author="微软用户" w:date="2018-06-25T15:42:00Z">
        <w:r>
          <w:rPr>
            <w:rFonts w:hint="eastAsia" w:ascii="Times New Roman" w:hAnsi="宋体"/>
            <w:sz w:val="24"/>
            <w:szCs w:val="24"/>
            <w:highlight w:val="yellow"/>
          </w:rPr>
          <w:t>某个导师</w:t>
        </w:r>
      </w:ins>
      <w:ins w:id="65" w:author="微软用户" w:date="2018-06-25T15:41:00Z">
        <w:r>
          <w:rPr>
            <w:rFonts w:hint="eastAsia" w:ascii="Times New Roman" w:hAnsi="宋体"/>
            <w:sz w:val="24"/>
            <w:szCs w:val="24"/>
          </w:rPr>
          <w:t>，用以出库时进行经费管理；</w:t>
        </w:r>
      </w:ins>
    </w:p>
    <w:p>
      <w:pPr>
        <w:numPr>
          <w:ins w:id="67" w:author="微软用户" w:date=""/>
        </w:numPr>
        <w:spacing w:line="360" w:lineRule="auto"/>
        <w:ind w:left="420" w:firstLine="420" w:firstLineChars="0"/>
        <w:rPr>
          <w:rFonts w:hint="eastAsia" w:ascii="Times New Roman" w:hAnsi="宋体" w:eastAsia="宋体"/>
          <w:sz w:val="24"/>
          <w:szCs w:val="24"/>
          <w:lang w:val="en-US" w:eastAsia="zh-CN"/>
        </w:rPr>
        <w:pPrChange w:id="66" w:author="Administrator" w:date="2018-06-26T10:28:24Z">
          <w:pPr>
            <w:spacing w:line="360" w:lineRule="auto"/>
            <w:ind w:firstLine="566" w:firstLineChars="236"/>
          </w:pPr>
        </w:pPrChange>
      </w:pPr>
      <w:ins w:id="68" w:author="Administrator" w:date="2018-06-26T10:28:26Z">
        <w:r>
          <w:rPr>
            <w:rFonts w:hint="eastAsia" w:ascii="Times New Roman" w:hAnsi="宋体"/>
            <w:sz w:val="24"/>
            <w:szCs w:val="24"/>
            <w:lang w:val="en-US" w:eastAsia="zh-CN"/>
          </w:rPr>
          <w:t>2.3.</w:t>
        </w:r>
      </w:ins>
      <w:ins w:id="69" w:author="Administrator" w:date="2018-06-26T17:32:46Z">
        <w:r>
          <w:rPr>
            <w:rFonts w:hint="eastAsia" w:ascii="Times New Roman" w:hAnsi="宋体"/>
            <w:sz w:val="24"/>
            <w:szCs w:val="24"/>
            <w:lang w:val="en-US" w:eastAsia="zh-CN"/>
          </w:rPr>
          <w:t>3</w:t>
        </w:r>
      </w:ins>
      <w:ins w:id="70" w:author="Administrator" w:date="2018-06-26T10:28:27Z">
        <w:r>
          <w:rPr>
            <w:rFonts w:hint="eastAsia" w:ascii="Times New Roman" w:hAnsi="宋体"/>
            <w:sz w:val="24"/>
            <w:szCs w:val="24"/>
            <w:lang w:val="en-US" w:eastAsia="zh-CN"/>
          </w:rPr>
          <w:t xml:space="preserve"> </w:t>
        </w:r>
      </w:ins>
      <w:ins w:id="71" w:author="Administrator" w:date="2018-06-26T10:28:29Z">
        <w:r>
          <w:rPr>
            <w:rFonts w:hint="eastAsia" w:ascii="Times New Roman" w:hAnsi="宋体"/>
            <w:sz w:val="24"/>
            <w:szCs w:val="24"/>
            <w:lang w:val="en-US" w:eastAsia="zh-CN"/>
          </w:rPr>
          <w:t>每</w:t>
        </w:r>
      </w:ins>
      <w:ins w:id="72" w:author="Administrator" w:date="2018-06-26T10:28:30Z">
        <w:r>
          <w:rPr>
            <w:rFonts w:hint="eastAsia" w:ascii="Times New Roman" w:hAnsi="宋体"/>
            <w:sz w:val="24"/>
            <w:szCs w:val="24"/>
            <w:lang w:val="en-US" w:eastAsia="zh-CN"/>
          </w:rPr>
          <w:t>个</w:t>
        </w:r>
      </w:ins>
      <w:ins w:id="73" w:author="Administrator" w:date="2018-06-26T10:28:31Z">
        <w:r>
          <w:rPr>
            <w:rFonts w:hint="eastAsia" w:ascii="Times New Roman" w:hAnsi="宋体"/>
            <w:sz w:val="24"/>
            <w:szCs w:val="24"/>
            <w:lang w:val="en-US" w:eastAsia="zh-CN"/>
          </w:rPr>
          <w:t>学生</w:t>
        </w:r>
      </w:ins>
      <w:ins w:id="74" w:author="Administrator" w:date="2018-06-26T10:28:32Z">
        <w:r>
          <w:rPr>
            <w:rFonts w:hint="eastAsia" w:ascii="Times New Roman" w:hAnsi="宋体"/>
            <w:sz w:val="24"/>
            <w:szCs w:val="24"/>
            <w:lang w:val="en-US" w:eastAsia="zh-CN"/>
          </w:rPr>
          <w:t>应</w:t>
        </w:r>
      </w:ins>
      <w:ins w:id="75" w:author="Administrator" w:date="2018-06-26T10:28:33Z">
        <w:r>
          <w:rPr>
            <w:rFonts w:hint="eastAsia" w:ascii="Times New Roman" w:hAnsi="宋体"/>
            <w:sz w:val="24"/>
            <w:szCs w:val="24"/>
            <w:lang w:val="en-US" w:eastAsia="zh-CN"/>
          </w:rPr>
          <w:t>存在</w:t>
        </w:r>
      </w:ins>
      <w:ins w:id="76" w:author="Administrator" w:date="2018-06-26T10:28:39Z">
        <w:r>
          <w:rPr>
            <w:rFonts w:hint="eastAsia" w:ascii="Times New Roman" w:hAnsi="宋体"/>
            <w:sz w:val="24"/>
            <w:szCs w:val="24"/>
            <w:lang w:val="en-US" w:eastAsia="zh-CN"/>
          </w:rPr>
          <w:t>药</w:t>
        </w:r>
      </w:ins>
      <w:ins w:id="77" w:author="Administrator" w:date="2018-06-26T10:28:41Z">
        <w:r>
          <w:rPr>
            <w:rFonts w:hint="eastAsia" w:ascii="Times New Roman" w:hAnsi="宋体"/>
            <w:sz w:val="24"/>
            <w:szCs w:val="24"/>
            <w:lang w:val="en-US" w:eastAsia="zh-CN"/>
          </w:rPr>
          <w:t>品与</w:t>
        </w:r>
      </w:ins>
      <w:ins w:id="78" w:author="Administrator" w:date="2018-06-26T10:28:42Z">
        <w:r>
          <w:rPr>
            <w:rFonts w:hint="eastAsia" w:ascii="Times New Roman" w:hAnsi="宋体"/>
            <w:sz w:val="24"/>
            <w:szCs w:val="24"/>
            <w:lang w:val="en-US" w:eastAsia="zh-CN"/>
          </w:rPr>
          <w:t>其的</w:t>
        </w:r>
      </w:ins>
      <w:ins w:id="79" w:author="Administrator" w:date="2018-06-26T10:28:43Z">
        <w:r>
          <w:rPr>
            <w:rFonts w:hint="eastAsia" w:ascii="Times New Roman" w:hAnsi="宋体"/>
            <w:sz w:val="24"/>
            <w:szCs w:val="24"/>
            <w:lang w:val="en-US" w:eastAsia="zh-CN"/>
          </w:rPr>
          <w:t>对应</w:t>
        </w:r>
      </w:ins>
      <w:ins w:id="80" w:author="Administrator" w:date="2018-06-26T10:28:45Z">
        <w:r>
          <w:rPr>
            <w:rFonts w:hint="eastAsia" w:ascii="Times New Roman" w:hAnsi="宋体"/>
            <w:sz w:val="24"/>
            <w:szCs w:val="24"/>
            <w:lang w:val="en-US" w:eastAsia="zh-CN"/>
          </w:rPr>
          <w:t>关系</w:t>
        </w:r>
      </w:ins>
      <w:ins w:id="81" w:author="Administrator" w:date="2018-06-26T10:29:24Z">
        <w:r>
          <w:rPr>
            <w:rFonts w:hint="eastAsia" w:ascii="Times New Roman" w:hAnsi="宋体"/>
            <w:sz w:val="24"/>
            <w:szCs w:val="24"/>
            <w:lang w:val="en-US" w:eastAsia="zh-CN"/>
          </w:rPr>
          <w:t>（</w:t>
        </w:r>
      </w:ins>
      <w:ins w:id="82" w:author="Administrator" w:date="2018-06-26T10:29:25Z">
        <w:r>
          <w:rPr>
            <w:rFonts w:hint="eastAsia" w:ascii="Times New Roman" w:hAnsi="宋体"/>
            <w:sz w:val="24"/>
            <w:szCs w:val="24"/>
            <w:lang w:val="en-US" w:eastAsia="zh-CN"/>
          </w:rPr>
          <w:t>即</w:t>
        </w:r>
      </w:ins>
      <w:ins w:id="83" w:author="Administrator" w:date="2018-06-26T10:29:28Z">
        <w:r>
          <w:rPr>
            <w:rFonts w:hint="eastAsia" w:ascii="Times New Roman" w:hAnsi="宋体"/>
            <w:sz w:val="24"/>
            <w:szCs w:val="24"/>
            <w:lang w:val="en-US" w:eastAsia="zh-CN"/>
          </w:rPr>
          <w:t>权限管理</w:t>
        </w:r>
      </w:ins>
      <w:ins w:id="84" w:author="Administrator" w:date="2018-06-26T10:29:33Z">
        <w:r>
          <w:rPr>
            <w:rFonts w:hint="eastAsia" w:ascii="Times New Roman" w:hAnsi="宋体"/>
            <w:sz w:val="24"/>
            <w:szCs w:val="24"/>
            <w:lang w:val="en-US" w:eastAsia="zh-CN"/>
          </w:rPr>
          <w:t>）</w:t>
        </w:r>
      </w:ins>
      <w:ins w:id="85" w:author="Administrator" w:date="2018-06-26T10:28:47Z">
        <w:r>
          <w:rPr>
            <w:rFonts w:hint="eastAsia" w:ascii="Times New Roman" w:hAnsi="宋体"/>
            <w:sz w:val="24"/>
            <w:szCs w:val="24"/>
            <w:lang w:val="en-US" w:eastAsia="zh-CN"/>
          </w:rPr>
          <w:t>。</w:t>
        </w:r>
      </w:ins>
    </w:p>
    <w:p>
      <w:pPr>
        <w:spacing w:line="360" w:lineRule="auto"/>
        <w:ind w:firstLine="566" w:firstLineChars="236"/>
        <w:rPr>
          <w:ins w:id="86" w:author="微软用户" w:date="2018-06-25T15:43:00Z"/>
          <w:rFonts w:ascii="Times New Roman" w:hAnsi="宋体"/>
          <w:sz w:val="24"/>
          <w:szCs w:val="24"/>
        </w:rPr>
      </w:pPr>
      <w:r>
        <w:rPr>
          <w:rFonts w:ascii="Times New Roman" w:hAnsi="宋体"/>
          <w:sz w:val="24"/>
          <w:szCs w:val="24"/>
        </w:rPr>
        <w:t xml:space="preserve">2.4 </w:t>
      </w:r>
      <w:r>
        <w:rPr>
          <w:rFonts w:hint="eastAsia" w:ascii="Times New Roman" w:hAnsi="宋体"/>
          <w:sz w:val="24"/>
          <w:szCs w:val="24"/>
        </w:rPr>
        <w:t>教师：领取所有的各类药品需经老师在网上点击确认后，学生才能领取，包括学院的所有老师（可注册账号</w:t>
      </w:r>
      <w:r>
        <w:rPr>
          <w:rFonts w:ascii="Times New Roman" w:hAnsi="Times New Roman"/>
          <w:sz w:val="24"/>
          <w:szCs w:val="24"/>
        </w:rPr>
        <w:t>200</w:t>
      </w:r>
      <w:r>
        <w:rPr>
          <w:rFonts w:hint="eastAsia" w:ascii="Times New Roman" w:hAnsi="宋体"/>
          <w:sz w:val="24"/>
          <w:szCs w:val="24"/>
        </w:rPr>
        <w:t>个）。</w:t>
      </w:r>
    </w:p>
    <w:p>
      <w:pPr>
        <w:numPr>
          <w:ins w:id="87" w:author="微软用户" w:date="2018-06-25T15:48:00Z"/>
        </w:numPr>
        <w:spacing w:line="360" w:lineRule="auto"/>
        <w:ind w:firstLine="566" w:firstLineChars="236"/>
        <w:rPr>
          <w:ins w:id="88" w:author="微软用户" w:date="2018-06-25T15:48:00Z"/>
          <w:rFonts w:ascii="Times New Roman" w:hAnsi="宋体"/>
          <w:sz w:val="24"/>
          <w:szCs w:val="24"/>
        </w:rPr>
      </w:pPr>
      <w:ins w:id="89" w:author="微软用户" w:date="2018-06-25T15:43:00Z">
        <w:r>
          <w:rPr>
            <w:rFonts w:ascii="Times New Roman" w:hAnsi="宋体"/>
            <w:sz w:val="24"/>
            <w:szCs w:val="24"/>
          </w:rPr>
          <w:tab/>
        </w:r>
      </w:ins>
      <w:ins w:id="90" w:author="微软用户" w:date="2018-06-25T15:43:00Z">
        <w:r>
          <w:rPr>
            <w:rFonts w:ascii="Times New Roman" w:hAnsi="宋体"/>
            <w:sz w:val="24"/>
            <w:szCs w:val="24"/>
          </w:rPr>
          <w:t xml:space="preserve">2.4.1 </w:t>
        </w:r>
      </w:ins>
      <w:ins w:id="91" w:author="微软用户" w:date="2018-06-25T15:43:00Z">
        <w:r>
          <w:rPr>
            <w:rFonts w:hint="eastAsia" w:ascii="Times New Roman" w:hAnsi="宋体"/>
            <w:sz w:val="24"/>
            <w:szCs w:val="24"/>
          </w:rPr>
          <w:t>教师应</w:t>
        </w:r>
      </w:ins>
      <w:ins w:id="92" w:author="微软用户" w:date="2018-06-25T15:44:00Z">
        <w:r>
          <w:rPr>
            <w:rFonts w:hint="eastAsia" w:ascii="Times New Roman" w:hAnsi="宋体"/>
            <w:sz w:val="24"/>
            <w:szCs w:val="24"/>
          </w:rPr>
          <w:t>与</w:t>
        </w:r>
      </w:ins>
      <w:ins w:id="93" w:author="微软用户" w:date="2018-06-25T15:44:00Z">
        <w:r>
          <w:rPr>
            <w:rFonts w:hint="eastAsia" w:ascii="Times New Roman" w:hAnsi="宋体"/>
            <w:sz w:val="24"/>
            <w:szCs w:val="24"/>
            <w:highlight w:val="yellow"/>
          </w:rPr>
          <w:t>经费账号</w:t>
        </w:r>
      </w:ins>
      <w:ins w:id="94" w:author="微软用户" w:date="2018-06-25T15:44:00Z">
        <w:r>
          <w:rPr>
            <w:rFonts w:hint="eastAsia" w:ascii="Times New Roman" w:hAnsi="宋体"/>
            <w:sz w:val="24"/>
            <w:szCs w:val="24"/>
          </w:rPr>
          <w:t>关联</w:t>
        </w:r>
      </w:ins>
      <w:ins w:id="95" w:author="微软用户" w:date="2018-06-25T15:49:00Z">
        <w:r>
          <w:rPr>
            <w:rFonts w:hint="eastAsia" w:ascii="Times New Roman" w:hAnsi="宋体"/>
            <w:sz w:val="24"/>
            <w:szCs w:val="24"/>
          </w:rPr>
          <w:t>；</w:t>
        </w:r>
      </w:ins>
    </w:p>
    <w:p>
      <w:pPr>
        <w:numPr>
          <w:ins w:id="96" w:author="微软用户" w:date="2018-06-25T15:48:00Z"/>
        </w:numPr>
        <w:spacing w:line="360" w:lineRule="auto"/>
        <w:ind w:firstLine="566" w:firstLineChars="236"/>
        <w:rPr>
          <w:ins w:id="97" w:author="Administrator" w:date="2018-06-26T17:33:41Z"/>
          <w:rFonts w:hint="eastAsia" w:ascii="Times New Roman" w:hAnsi="宋体" w:eastAsia="宋体"/>
          <w:sz w:val="24"/>
          <w:szCs w:val="24"/>
          <w:lang w:val="en-US" w:eastAsia="zh-CN"/>
        </w:rPr>
      </w:pPr>
      <w:ins w:id="98" w:author="微软用户" w:date="2018-06-25T15:48:00Z">
        <w:r>
          <w:rPr>
            <w:rFonts w:ascii="Times New Roman" w:hAnsi="宋体"/>
            <w:sz w:val="24"/>
            <w:szCs w:val="24"/>
          </w:rPr>
          <w:tab/>
        </w:r>
      </w:ins>
      <w:ins w:id="99" w:author="微软用户" w:date="2018-06-25T15:49:00Z">
        <w:r>
          <w:rPr>
            <w:rFonts w:ascii="Times New Roman" w:hAnsi="宋体"/>
            <w:sz w:val="24"/>
            <w:szCs w:val="24"/>
          </w:rPr>
          <w:t xml:space="preserve">2.4.2 </w:t>
        </w:r>
      </w:ins>
      <w:ins w:id="100" w:author="微软用户" w:date="2018-06-25T15:49:00Z">
        <w:r>
          <w:rPr>
            <w:rFonts w:hint="eastAsia" w:ascii="Times New Roman" w:hAnsi="宋体"/>
            <w:sz w:val="24"/>
            <w:szCs w:val="24"/>
          </w:rPr>
          <w:t>教师应能查看个人的经费余额，但不可修改</w:t>
        </w:r>
      </w:ins>
      <w:ins w:id="101" w:author="Administrator" w:date="2018-06-26T17:54:44Z">
        <w:r>
          <w:rPr>
            <w:rFonts w:hint="eastAsia" w:ascii="Times New Roman" w:hAnsi="宋体"/>
            <w:sz w:val="24"/>
            <w:szCs w:val="24"/>
            <w:lang w:eastAsia="zh-CN"/>
          </w:rPr>
          <w:t>；</w:t>
        </w:r>
      </w:ins>
    </w:p>
    <w:p>
      <w:pPr>
        <w:numPr>
          <w:ins w:id="104" w:author="微软用户" w:date=""/>
        </w:numPr>
        <w:spacing w:line="360" w:lineRule="auto"/>
        <w:ind w:left="420" w:firstLine="420" w:firstLineChars="0"/>
        <w:rPr>
          <w:rFonts w:ascii="Times New Roman" w:hAnsi="宋体"/>
          <w:sz w:val="24"/>
          <w:szCs w:val="24"/>
          <w:rPrChange w:id="105" w:author="微软用户" w:date="2018-06-25T15:44:00Z">
            <w:rPr>
              <w:rFonts w:ascii="Times New Roman" w:hAnsi="Times New Roman"/>
              <w:sz w:val="24"/>
              <w:szCs w:val="24"/>
            </w:rPr>
          </w:rPrChange>
        </w:rPr>
        <w:pPrChange w:id="102" w:author="Administrator" w:date="2018-06-26T17:33:44Z">
          <w:pPr>
            <w:numPr/>
            <w:spacing w:line="360" w:lineRule="auto"/>
            <w:ind w:firstLine="566" w:firstLineChars="236"/>
          </w:pPr>
        </w:pPrChange>
      </w:pPr>
      <w:ins w:id="106" w:author="Administrator" w:date="2018-06-26T17:33:45Z">
        <w:r>
          <w:rPr>
            <w:rFonts w:hint="eastAsia" w:ascii="Times New Roman" w:hAnsi="宋体"/>
            <w:sz w:val="24"/>
            <w:szCs w:val="24"/>
            <w:lang w:val="en-US" w:eastAsia="zh-CN"/>
          </w:rPr>
          <w:t>2.</w:t>
        </w:r>
      </w:ins>
      <w:ins w:id="107" w:author="Administrator" w:date="2018-06-26T17:33:46Z">
        <w:r>
          <w:rPr>
            <w:rFonts w:hint="eastAsia" w:ascii="Times New Roman" w:hAnsi="宋体"/>
            <w:sz w:val="24"/>
            <w:szCs w:val="24"/>
            <w:lang w:val="en-US" w:eastAsia="zh-CN"/>
          </w:rPr>
          <w:t>4</w:t>
        </w:r>
      </w:ins>
      <w:ins w:id="108" w:author="Administrator" w:date="2018-06-26T17:33:47Z">
        <w:r>
          <w:rPr>
            <w:rFonts w:hint="eastAsia" w:ascii="Times New Roman" w:hAnsi="宋体"/>
            <w:sz w:val="24"/>
            <w:szCs w:val="24"/>
            <w:lang w:val="en-US" w:eastAsia="zh-CN"/>
          </w:rPr>
          <w:t>.</w:t>
        </w:r>
      </w:ins>
      <w:ins w:id="109" w:author="Administrator" w:date="2018-06-26T17:33:48Z">
        <w:r>
          <w:rPr>
            <w:rFonts w:hint="eastAsia" w:ascii="Times New Roman" w:hAnsi="宋体"/>
            <w:sz w:val="24"/>
            <w:szCs w:val="24"/>
            <w:lang w:val="en-US" w:eastAsia="zh-CN"/>
          </w:rPr>
          <w:t xml:space="preserve">3 </w:t>
        </w:r>
      </w:ins>
      <w:ins w:id="110" w:author="Administrator" w:date="2018-06-26T17:54:23Z">
        <w:r>
          <w:rPr>
            <w:rFonts w:hint="eastAsia" w:ascii="Times New Roman" w:hAnsi="宋体"/>
            <w:sz w:val="24"/>
            <w:szCs w:val="24"/>
            <w:rPrChange w:id="111" w:author="Administrator" w:date="2018-06-26T17:54:23Z">
              <w:rPr>
                <w:rFonts w:hint="eastAsia"/>
              </w:rPr>
            </w:rPrChange>
          </w:rPr>
          <w:t>研究经费分为</w:t>
        </w:r>
      </w:ins>
      <w:ins w:id="113" w:author="Administrator" w:date="2018-06-26T17:54:23Z">
        <w:r>
          <w:rPr>
            <w:rFonts w:hint="eastAsia" w:ascii="Times New Roman" w:hAnsi="宋体"/>
            <w:sz w:val="24"/>
            <w:szCs w:val="24"/>
            <w:highlight w:val="yellow"/>
            <w:rPrChange w:id="114" w:author="Administrator" w:date="2018-06-26T17:54:23Z">
              <w:rPr>
                <w:rFonts w:hint="eastAsia"/>
              </w:rPr>
            </w:rPrChange>
          </w:rPr>
          <w:t>本科生经费与研究生经费</w:t>
        </w:r>
      </w:ins>
      <w:ins w:id="116" w:author="Administrator" w:date="2018-06-26T17:54:23Z">
        <w:r>
          <w:rPr>
            <w:rFonts w:hint="eastAsia" w:ascii="Times New Roman" w:hAnsi="宋体"/>
            <w:sz w:val="24"/>
            <w:szCs w:val="24"/>
            <w:rPrChange w:id="117" w:author="Administrator" w:date="2018-06-26T17:54:23Z">
              <w:rPr>
                <w:rFonts w:hint="eastAsia"/>
              </w:rPr>
            </w:rPrChange>
          </w:rPr>
          <w:t>。</w:t>
        </w:r>
      </w:ins>
    </w:p>
    <w:p>
      <w:pPr>
        <w:spacing w:line="360" w:lineRule="auto"/>
        <w:ind w:firstLine="566" w:firstLineChars="236"/>
        <w:rPr>
          <w:rFonts w:ascii="Times New Roman" w:hAnsi="Times New Roman"/>
          <w:sz w:val="24"/>
          <w:szCs w:val="24"/>
        </w:rPr>
      </w:pPr>
      <w:r>
        <w:rPr>
          <w:rFonts w:ascii="Times New Roman" w:hAnsi="宋体"/>
          <w:sz w:val="24"/>
          <w:szCs w:val="24"/>
        </w:rPr>
        <w:t xml:space="preserve">2.5 </w:t>
      </w:r>
      <w:r>
        <w:rPr>
          <w:rFonts w:hint="eastAsia" w:ascii="Times New Roman" w:hAnsi="宋体"/>
          <w:sz w:val="24"/>
          <w:szCs w:val="24"/>
        </w:rPr>
        <w:t>副院长：对管制的药品包括易燃易爆（易制爆）药品，易制毒药品，剧毒药品等，经过学生导师确定后，进行准许领取确定授权（可注册账号</w:t>
      </w:r>
      <w:r>
        <w:rPr>
          <w:rFonts w:ascii="Times New Roman" w:hAnsi="Times New Roman"/>
          <w:sz w:val="24"/>
          <w:szCs w:val="24"/>
        </w:rPr>
        <w:t>10</w:t>
      </w:r>
      <w:r>
        <w:rPr>
          <w:rFonts w:hint="eastAsia" w:ascii="Times New Roman" w:hAnsi="宋体"/>
          <w:sz w:val="24"/>
          <w:szCs w:val="24"/>
        </w:rPr>
        <w:t>个</w:t>
      </w:r>
      <w:ins w:id="119" w:author="Administrator" w:date="2018-06-26T17:55:07Z">
        <w:r>
          <w:rPr>
            <w:rFonts w:hint="eastAsia" w:ascii="Times New Roman" w:hAnsi="宋体"/>
            <w:sz w:val="24"/>
            <w:szCs w:val="24"/>
            <w:lang w:eastAsia="zh-CN"/>
          </w:rPr>
          <w:t>，</w:t>
        </w:r>
      </w:ins>
      <w:ins w:id="120" w:author="Administrator" w:date="2018-06-26T17:55:07Z">
        <w:r>
          <w:rPr>
            <w:rFonts w:hint="eastAsia" w:ascii="Times New Roman" w:hAnsi="宋体"/>
            <w:sz w:val="24"/>
            <w:szCs w:val="24"/>
            <w:highlight w:val="yellow"/>
            <w:lang w:eastAsia="zh-CN"/>
          </w:rPr>
          <w:t>副</w:t>
        </w:r>
      </w:ins>
      <w:ins w:id="121" w:author="Administrator" w:date="2018-06-26T17:55:09Z">
        <w:r>
          <w:rPr>
            <w:rFonts w:hint="eastAsia" w:ascii="Times New Roman" w:hAnsi="宋体"/>
            <w:sz w:val="24"/>
            <w:szCs w:val="24"/>
            <w:highlight w:val="yellow"/>
            <w:lang w:eastAsia="zh-CN"/>
          </w:rPr>
          <w:t>院</w:t>
        </w:r>
      </w:ins>
      <w:ins w:id="122" w:author="Administrator" w:date="2018-06-26T17:55:10Z">
        <w:r>
          <w:rPr>
            <w:rFonts w:hint="eastAsia" w:ascii="Times New Roman" w:hAnsi="宋体"/>
            <w:sz w:val="24"/>
            <w:szCs w:val="24"/>
            <w:highlight w:val="yellow"/>
            <w:lang w:eastAsia="zh-CN"/>
          </w:rPr>
          <w:t>长同时</w:t>
        </w:r>
      </w:ins>
      <w:ins w:id="123" w:author="Administrator" w:date="2018-06-26T17:55:12Z">
        <w:r>
          <w:rPr>
            <w:rFonts w:hint="eastAsia" w:ascii="Times New Roman" w:hAnsi="宋体"/>
            <w:sz w:val="24"/>
            <w:szCs w:val="24"/>
            <w:highlight w:val="yellow"/>
            <w:lang w:eastAsia="zh-CN"/>
          </w:rPr>
          <w:t>也</w:t>
        </w:r>
      </w:ins>
      <w:ins w:id="124" w:author="Administrator" w:date="2018-06-26T17:55:13Z">
        <w:r>
          <w:rPr>
            <w:rFonts w:hint="eastAsia" w:ascii="Times New Roman" w:hAnsi="宋体"/>
            <w:sz w:val="24"/>
            <w:szCs w:val="24"/>
            <w:highlight w:val="yellow"/>
            <w:lang w:eastAsia="zh-CN"/>
          </w:rPr>
          <w:t>可能是</w:t>
        </w:r>
      </w:ins>
      <w:ins w:id="125" w:author="Administrator" w:date="2018-06-26T17:55:18Z">
        <w:r>
          <w:rPr>
            <w:rFonts w:hint="eastAsia" w:ascii="Times New Roman" w:hAnsi="宋体"/>
            <w:sz w:val="24"/>
            <w:szCs w:val="24"/>
            <w:highlight w:val="yellow"/>
            <w:lang w:eastAsia="zh-CN"/>
          </w:rPr>
          <w:t>教师</w:t>
        </w:r>
      </w:ins>
      <w:r>
        <w:rPr>
          <w:rFonts w:hint="eastAsia" w:ascii="Times New Roman" w:hAnsi="宋体"/>
          <w:sz w:val="24"/>
          <w:szCs w:val="24"/>
        </w:rPr>
        <w:t>）。</w:t>
      </w:r>
    </w:p>
    <w:p>
      <w:pPr>
        <w:spacing w:line="360" w:lineRule="auto"/>
        <w:ind w:firstLine="566" w:firstLineChars="236"/>
        <w:rPr>
          <w:ins w:id="126" w:author="Administrator" w:date="2018-06-26T08:22:34Z"/>
          <w:rFonts w:hint="eastAsia" w:ascii="Times New Roman" w:hAnsi="宋体"/>
          <w:sz w:val="24"/>
          <w:szCs w:val="24"/>
        </w:rPr>
      </w:pPr>
      <w:r>
        <w:rPr>
          <w:rFonts w:ascii="Times New Roman" w:hAnsi="宋体"/>
          <w:sz w:val="24"/>
          <w:szCs w:val="24"/>
        </w:rPr>
        <w:t xml:space="preserve">2.6 </w:t>
      </w:r>
      <w:r>
        <w:rPr>
          <w:rFonts w:hint="eastAsia" w:ascii="Times New Roman" w:hAnsi="宋体"/>
          <w:sz w:val="24"/>
          <w:szCs w:val="24"/>
        </w:rPr>
        <w:t>院长：对管制的药品包括剧毒药品等，经过学生导师确定、副院长确定后，进行准许领取确定授权（可注册账号</w:t>
      </w:r>
      <w:r>
        <w:rPr>
          <w:rFonts w:ascii="Times New Roman" w:hAnsi="Times New Roman"/>
          <w:sz w:val="24"/>
          <w:szCs w:val="24"/>
        </w:rPr>
        <w:t>2</w:t>
      </w:r>
      <w:r>
        <w:rPr>
          <w:rFonts w:hint="eastAsia" w:ascii="Times New Roman" w:hAnsi="宋体"/>
          <w:sz w:val="24"/>
          <w:szCs w:val="24"/>
        </w:rPr>
        <w:t>个</w:t>
      </w:r>
      <w:ins w:id="127" w:author="Administrator" w:date="2018-06-26T17:55:25Z">
        <w:r>
          <w:rPr>
            <w:rFonts w:hint="eastAsia" w:ascii="Times New Roman" w:hAnsi="宋体"/>
            <w:sz w:val="24"/>
            <w:szCs w:val="24"/>
            <w:lang w:eastAsia="zh-CN"/>
          </w:rPr>
          <w:t>，</w:t>
        </w:r>
      </w:ins>
      <w:ins w:id="128" w:author="Administrator" w:date="2018-06-26T17:55:24Z">
        <w:r>
          <w:rPr>
            <w:rFonts w:hint="eastAsia" w:ascii="Times New Roman" w:hAnsi="宋体"/>
            <w:sz w:val="24"/>
            <w:szCs w:val="24"/>
            <w:highlight w:val="yellow"/>
            <w:lang w:eastAsia="zh-CN"/>
          </w:rPr>
          <w:t>院长同时也可能是教师</w:t>
        </w:r>
      </w:ins>
      <w:r>
        <w:rPr>
          <w:rFonts w:hint="eastAsia" w:ascii="Times New Roman" w:hAnsi="宋体"/>
          <w:sz w:val="24"/>
          <w:szCs w:val="24"/>
        </w:rPr>
        <w:t>）。</w:t>
      </w:r>
    </w:p>
    <w:p>
      <w:pPr>
        <w:spacing w:line="360" w:lineRule="auto"/>
        <w:ind w:firstLine="566" w:firstLineChars="236"/>
        <w:rPr>
          <w:ins w:id="129" w:author="Administrator" w:date="2018-06-26T08:23:54Z"/>
          <w:rFonts w:hint="eastAsia" w:ascii="Times New Roman" w:hAnsi="宋体"/>
          <w:sz w:val="24"/>
          <w:szCs w:val="24"/>
          <w:lang w:eastAsia="zh-CN"/>
        </w:rPr>
      </w:pPr>
      <w:ins w:id="130" w:author="Administrator" w:date="2018-06-26T08:22:35Z">
        <w:r>
          <w:rPr>
            <w:rFonts w:hint="eastAsia" w:ascii="Times New Roman" w:hAnsi="宋体"/>
            <w:sz w:val="24"/>
            <w:szCs w:val="24"/>
            <w:lang w:eastAsia="zh-CN"/>
          </w:rPr>
          <w:t>注</w:t>
        </w:r>
      </w:ins>
      <w:ins w:id="131" w:author="Administrator" w:date="2018-06-26T08:22:37Z">
        <w:r>
          <w:rPr>
            <w:rFonts w:hint="eastAsia" w:ascii="Times New Roman" w:hAnsi="宋体"/>
            <w:sz w:val="24"/>
            <w:szCs w:val="24"/>
            <w:lang w:eastAsia="zh-CN"/>
          </w:rPr>
          <w:t>，</w:t>
        </w:r>
      </w:ins>
      <w:ins w:id="132" w:author="Administrator" w:date="2018-06-26T08:22:38Z">
        <w:r>
          <w:rPr>
            <w:rFonts w:hint="eastAsia" w:ascii="Times New Roman" w:hAnsi="宋体"/>
            <w:sz w:val="24"/>
            <w:szCs w:val="24"/>
            <w:lang w:eastAsia="zh-CN"/>
          </w:rPr>
          <w:t>所有</w:t>
        </w:r>
      </w:ins>
      <w:ins w:id="133" w:author="Administrator" w:date="2018-06-26T08:22:39Z">
        <w:r>
          <w:rPr>
            <w:rFonts w:hint="eastAsia" w:ascii="Times New Roman" w:hAnsi="宋体"/>
            <w:sz w:val="24"/>
            <w:szCs w:val="24"/>
            <w:lang w:eastAsia="zh-CN"/>
          </w:rPr>
          <w:t>的</w:t>
        </w:r>
      </w:ins>
      <w:ins w:id="134" w:author="Administrator" w:date="2018-06-26T08:22:42Z">
        <w:r>
          <w:rPr>
            <w:rFonts w:hint="eastAsia" w:ascii="Times New Roman" w:hAnsi="宋体"/>
            <w:sz w:val="24"/>
            <w:szCs w:val="24"/>
            <w:lang w:eastAsia="zh-CN"/>
          </w:rPr>
          <w:t>用户可</w:t>
        </w:r>
      </w:ins>
      <w:ins w:id="135" w:author="Administrator" w:date="2018-06-26T08:22:43Z">
        <w:r>
          <w:rPr>
            <w:rFonts w:hint="eastAsia" w:ascii="Times New Roman" w:hAnsi="宋体"/>
            <w:sz w:val="24"/>
            <w:szCs w:val="24"/>
            <w:lang w:eastAsia="zh-CN"/>
          </w:rPr>
          <w:t>在</w:t>
        </w:r>
      </w:ins>
      <w:ins w:id="136" w:author="Administrator" w:date="2018-06-26T08:22:46Z">
        <w:r>
          <w:rPr>
            <w:rFonts w:hint="eastAsia" w:ascii="Times New Roman" w:hAnsi="宋体"/>
            <w:sz w:val="24"/>
            <w:szCs w:val="24"/>
            <w:lang w:eastAsia="zh-CN"/>
          </w:rPr>
          <w:t>个</w:t>
        </w:r>
      </w:ins>
      <w:ins w:id="137" w:author="Administrator" w:date="2018-06-26T08:22:47Z">
        <w:r>
          <w:rPr>
            <w:rFonts w:hint="eastAsia" w:ascii="Times New Roman" w:hAnsi="宋体"/>
            <w:sz w:val="24"/>
            <w:szCs w:val="24"/>
            <w:lang w:eastAsia="zh-CN"/>
          </w:rPr>
          <w:t>人</w:t>
        </w:r>
      </w:ins>
      <w:ins w:id="138" w:author="Administrator" w:date="2018-06-26T08:22:48Z">
        <w:r>
          <w:rPr>
            <w:rFonts w:hint="eastAsia" w:ascii="Times New Roman" w:hAnsi="宋体"/>
            <w:sz w:val="24"/>
            <w:szCs w:val="24"/>
            <w:lang w:eastAsia="zh-CN"/>
          </w:rPr>
          <w:t>信息</w:t>
        </w:r>
      </w:ins>
      <w:ins w:id="139" w:author="Administrator" w:date="2018-06-26T08:22:51Z">
        <w:r>
          <w:rPr>
            <w:rFonts w:hint="eastAsia" w:ascii="Times New Roman" w:hAnsi="宋体"/>
            <w:sz w:val="24"/>
            <w:szCs w:val="24"/>
            <w:lang w:eastAsia="zh-CN"/>
          </w:rPr>
          <w:t>页面中</w:t>
        </w:r>
      </w:ins>
      <w:ins w:id="140" w:author="Administrator" w:date="2018-06-26T08:22:52Z">
        <w:r>
          <w:rPr>
            <w:rFonts w:hint="eastAsia" w:ascii="Times New Roman" w:hAnsi="宋体"/>
            <w:sz w:val="24"/>
            <w:szCs w:val="24"/>
            <w:lang w:eastAsia="zh-CN"/>
          </w:rPr>
          <w:t>修</w:t>
        </w:r>
      </w:ins>
      <w:ins w:id="141" w:author="Administrator" w:date="2018-06-26T08:22:53Z">
        <w:r>
          <w:rPr>
            <w:rFonts w:hint="eastAsia" w:ascii="Times New Roman" w:hAnsi="宋体"/>
            <w:sz w:val="24"/>
            <w:szCs w:val="24"/>
            <w:lang w:eastAsia="zh-CN"/>
          </w:rPr>
          <w:t>改</w:t>
        </w:r>
      </w:ins>
      <w:ins w:id="142" w:author="Administrator" w:date="2018-06-26T08:22:55Z">
        <w:r>
          <w:rPr>
            <w:rFonts w:hint="eastAsia" w:ascii="Times New Roman" w:hAnsi="宋体"/>
            <w:sz w:val="24"/>
            <w:szCs w:val="24"/>
            <w:lang w:eastAsia="zh-CN"/>
          </w:rPr>
          <w:t>本人的</w:t>
        </w:r>
      </w:ins>
      <w:ins w:id="143" w:author="Administrator" w:date="2018-06-26T08:22:58Z">
        <w:r>
          <w:rPr>
            <w:rFonts w:hint="eastAsia" w:ascii="Times New Roman" w:hAnsi="宋体"/>
            <w:sz w:val="24"/>
            <w:szCs w:val="24"/>
            <w:lang w:eastAsia="zh-CN"/>
          </w:rPr>
          <w:t>基本</w:t>
        </w:r>
      </w:ins>
      <w:ins w:id="144" w:author="Administrator" w:date="2018-06-26T08:22:59Z">
        <w:r>
          <w:rPr>
            <w:rFonts w:hint="eastAsia" w:ascii="Times New Roman" w:hAnsi="宋体"/>
            <w:sz w:val="24"/>
            <w:szCs w:val="24"/>
            <w:lang w:eastAsia="zh-CN"/>
          </w:rPr>
          <w:t>信息</w:t>
        </w:r>
      </w:ins>
      <w:ins w:id="145" w:author="Administrator" w:date="2018-06-26T08:23:00Z">
        <w:r>
          <w:rPr>
            <w:rFonts w:hint="eastAsia" w:ascii="Times New Roman" w:hAnsi="宋体"/>
            <w:sz w:val="24"/>
            <w:szCs w:val="24"/>
            <w:lang w:eastAsia="zh-CN"/>
          </w:rPr>
          <w:t>（</w:t>
        </w:r>
      </w:ins>
      <w:ins w:id="146" w:author="Administrator" w:date="2018-06-26T08:23:24Z">
        <w:r>
          <w:rPr>
            <w:rFonts w:hint="eastAsia" w:ascii="Times New Roman" w:hAnsi="宋体"/>
            <w:sz w:val="24"/>
            <w:szCs w:val="24"/>
            <w:lang w:val="en-US" w:eastAsia="zh-CN"/>
          </w:rPr>
          <w:t>ID</w:t>
        </w:r>
      </w:ins>
      <w:ins w:id="147" w:author="Administrator" w:date="2018-06-26T08:23:03Z">
        <w:r>
          <w:rPr>
            <w:rFonts w:hint="eastAsia" w:ascii="Times New Roman" w:hAnsi="宋体"/>
            <w:sz w:val="24"/>
            <w:szCs w:val="24"/>
            <w:lang w:eastAsia="zh-CN"/>
          </w:rPr>
          <w:t>除</w:t>
        </w:r>
      </w:ins>
      <w:ins w:id="148" w:author="Administrator" w:date="2018-06-26T08:23:05Z">
        <w:r>
          <w:rPr>
            <w:rFonts w:hint="eastAsia" w:ascii="Times New Roman" w:hAnsi="宋体"/>
            <w:sz w:val="24"/>
            <w:szCs w:val="24"/>
            <w:lang w:eastAsia="zh-CN"/>
          </w:rPr>
          <w:t>外</w:t>
        </w:r>
      </w:ins>
      <w:ins w:id="149" w:author="Administrator" w:date="2018-06-26T08:23:07Z">
        <w:r>
          <w:rPr>
            <w:rFonts w:hint="eastAsia" w:ascii="Times New Roman" w:hAnsi="宋体"/>
            <w:sz w:val="24"/>
            <w:szCs w:val="24"/>
            <w:lang w:eastAsia="zh-CN"/>
          </w:rPr>
          <w:t>）</w:t>
        </w:r>
      </w:ins>
      <w:ins w:id="150" w:author="Administrator" w:date="2018-06-26T08:23:19Z">
        <w:r>
          <w:rPr>
            <w:rFonts w:hint="eastAsia" w:ascii="Times New Roman" w:hAnsi="宋体"/>
            <w:sz w:val="24"/>
            <w:szCs w:val="24"/>
            <w:lang w:eastAsia="zh-CN"/>
          </w:rPr>
          <w:t>，</w:t>
        </w:r>
      </w:ins>
      <w:ins w:id="151" w:author="Administrator" w:date="2018-06-26T08:23:31Z">
        <w:r>
          <w:rPr>
            <w:rFonts w:hint="eastAsia" w:ascii="Times New Roman" w:hAnsi="宋体"/>
            <w:sz w:val="24"/>
            <w:szCs w:val="24"/>
            <w:lang w:eastAsia="zh-CN"/>
          </w:rPr>
          <w:t>此</w:t>
        </w:r>
      </w:ins>
      <w:ins w:id="152" w:author="Administrator" w:date="2018-06-26T08:23:32Z">
        <w:r>
          <w:rPr>
            <w:rFonts w:hint="eastAsia" w:ascii="Times New Roman" w:hAnsi="宋体"/>
            <w:sz w:val="24"/>
            <w:szCs w:val="24"/>
            <w:lang w:eastAsia="zh-CN"/>
          </w:rPr>
          <w:t>外</w:t>
        </w:r>
      </w:ins>
      <w:ins w:id="153" w:author="Administrator" w:date="2018-06-26T08:23:33Z">
        <w:r>
          <w:rPr>
            <w:rFonts w:hint="eastAsia" w:ascii="Times New Roman" w:hAnsi="宋体"/>
            <w:sz w:val="24"/>
            <w:szCs w:val="24"/>
            <w:lang w:eastAsia="zh-CN"/>
          </w:rPr>
          <w:t>学</w:t>
        </w:r>
      </w:ins>
      <w:ins w:id="154" w:author="Administrator" w:date="2018-06-26T08:23:34Z">
        <w:r>
          <w:rPr>
            <w:rFonts w:hint="eastAsia" w:ascii="Times New Roman" w:hAnsi="宋体"/>
            <w:sz w:val="24"/>
            <w:szCs w:val="24"/>
            <w:lang w:eastAsia="zh-CN"/>
          </w:rPr>
          <w:t>生</w:t>
        </w:r>
      </w:ins>
      <w:ins w:id="155" w:author="Administrator" w:date="2018-06-26T08:23:35Z">
        <w:r>
          <w:rPr>
            <w:rFonts w:hint="eastAsia" w:ascii="Times New Roman" w:hAnsi="宋体"/>
            <w:sz w:val="24"/>
            <w:szCs w:val="24"/>
            <w:lang w:eastAsia="zh-CN"/>
          </w:rPr>
          <w:t>不</w:t>
        </w:r>
      </w:ins>
      <w:ins w:id="156" w:author="Administrator" w:date="2018-06-26T08:23:36Z">
        <w:r>
          <w:rPr>
            <w:rFonts w:hint="eastAsia" w:ascii="Times New Roman" w:hAnsi="宋体"/>
            <w:sz w:val="24"/>
            <w:szCs w:val="24"/>
            <w:lang w:eastAsia="zh-CN"/>
          </w:rPr>
          <w:t>可</w:t>
        </w:r>
      </w:ins>
      <w:ins w:id="157" w:author="Administrator" w:date="2018-06-26T08:23:37Z">
        <w:r>
          <w:rPr>
            <w:rFonts w:hint="eastAsia" w:ascii="Times New Roman" w:hAnsi="宋体"/>
            <w:sz w:val="24"/>
            <w:szCs w:val="24"/>
            <w:lang w:eastAsia="zh-CN"/>
          </w:rPr>
          <w:t>修改</w:t>
        </w:r>
      </w:ins>
      <w:ins w:id="158" w:author="Administrator" w:date="2018-06-26T08:23:39Z">
        <w:r>
          <w:rPr>
            <w:rFonts w:hint="eastAsia" w:ascii="Times New Roman" w:hAnsi="宋体"/>
            <w:sz w:val="24"/>
            <w:szCs w:val="24"/>
            <w:lang w:eastAsia="zh-CN"/>
          </w:rPr>
          <w:t>所</w:t>
        </w:r>
      </w:ins>
      <w:ins w:id="159" w:author="Administrator" w:date="2018-06-26T08:23:43Z">
        <w:r>
          <w:rPr>
            <w:rFonts w:hint="eastAsia" w:ascii="Times New Roman" w:hAnsi="宋体"/>
            <w:sz w:val="24"/>
            <w:szCs w:val="24"/>
            <w:lang w:eastAsia="zh-CN"/>
          </w:rPr>
          <w:t>属的</w:t>
        </w:r>
      </w:ins>
      <w:ins w:id="160" w:author="Administrator" w:date="2018-06-26T08:23:45Z">
        <w:r>
          <w:rPr>
            <w:rFonts w:hint="eastAsia" w:ascii="Times New Roman" w:hAnsi="宋体"/>
            <w:sz w:val="24"/>
            <w:szCs w:val="24"/>
            <w:lang w:eastAsia="zh-CN"/>
          </w:rPr>
          <w:t>老师</w:t>
        </w:r>
      </w:ins>
      <w:ins w:id="161" w:author="Administrator" w:date="2018-06-26T08:23:46Z">
        <w:r>
          <w:rPr>
            <w:rFonts w:hint="eastAsia" w:ascii="Times New Roman" w:hAnsi="宋体"/>
            <w:sz w:val="24"/>
            <w:szCs w:val="24"/>
            <w:lang w:eastAsia="zh-CN"/>
          </w:rPr>
          <w:t>。</w:t>
        </w:r>
      </w:ins>
    </w:p>
    <w:p>
      <w:pPr>
        <w:spacing w:line="360" w:lineRule="auto"/>
        <w:ind w:firstLine="566" w:firstLineChars="236"/>
        <w:rPr>
          <w:ins w:id="162" w:author="Administrator" w:date="2018-06-26T08:23:14Z"/>
          <w:rFonts w:hint="eastAsia" w:ascii="Times New Roman" w:hAnsi="宋体"/>
          <w:sz w:val="24"/>
          <w:szCs w:val="24"/>
          <w:lang w:eastAsia="zh-CN"/>
        </w:rPr>
      </w:pPr>
    </w:p>
    <w:tbl>
      <w:tblPr>
        <w:tblStyle w:val="7"/>
        <w:tblW w:w="27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1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63" w:author="Administrator" w:date="2018-06-25T19:17:10Z"/>
        </w:trPr>
        <w:tc>
          <w:tcPr>
            <w:tcW w:w="1387" w:type="dxa"/>
          </w:tcPr>
          <w:p>
            <w:pPr>
              <w:spacing w:line="360" w:lineRule="auto"/>
              <w:jc w:val="center"/>
              <w:rPr>
                <w:ins w:id="164" w:author="Administrator" w:date="2018-06-25T19:17:10Z"/>
                <w:rFonts w:hint="eastAsia" w:ascii="Times New Roman" w:hAnsi="宋体" w:eastAsia="宋体"/>
                <w:sz w:val="24"/>
                <w:szCs w:val="24"/>
                <w:vertAlign w:val="baseline"/>
                <w:lang w:val="en-US" w:eastAsia="zh-CN"/>
              </w:rPr>
            </w:pPr>
            <w:ins w:id="165" w:author="Administrator" w:date="2018-06-25T19:17:10Z">
              <w:r>
                <w:rPr>
                  <w:rFonts w:hint="eastAsia" w:ascii="Times New Roman" w:hAnsi="宋体"/>
                  <w:sz w:val="24"/>
                  <w:szCs w:val="24"/>
                  <w:vertAlign w:val="baseline"/>
                  <w:lang w:val="en-US" w:eastAsia="zh-CN"/>
                </w:rPr>
                <w:t>用户类型ID</w:t>
              </w:r>
            </w:ins>
          </w:p>
        </w:tc>
        <w:tc>
          <w:tcPr>
            <w:tcW w:w="1387" w:type="dxa"/>
          </w:tcPr>
          <w:p>
            <w:pPr>
              <w:spacing w:line="360" w:lineRule="auto"/>
              <w:jc w:val="center"/>
              <w:rPr>
                <w:ins w:id="166" w:author="Administrator" w:date="2018-06-25T19:17:10Z"/>
                <w:rFonts w:hint="eastAsia" w:ascii="Times New Roman" w:hAnsi="宋体" w:eastAsia="宋体"/>
                <w:sz w:val="24"/>
                <w:szCs w:val="24"/>
                <w:vertAlign w:val="baseline"/>
                <w:lang w:val="en-US" w:eastAsia="zh-CN"/>
              </w:rPr>
            </w:pPr>
            <w:ins w:id="167" w:author="Administrator" w:date="2018-06-25T19:17:10Z">
              <w:r>
                <w:rPr>
                  <w:rFonts w:hint="eastAsia" w:ascii="Times New Roman" w:hAnsi="宋体"/>
                  <w:sz w:val="24"/>
                  <w:szCs w:val="24"/>
                  <w:vertAlign w:val="baseline"/>
                  <w:lang w:val="en-US" w:eastAsia="zh-CN"/>
                </w:rPr>
                <w:t>用户类型名</w:t>
              </w:r>
            </w:ins>
          </w:p>
        </w:tc>
      </w:tr>
    </w:tbl>
    <w:p>
      <w:pPr>
        <w:spacing w:line="360" w:lineRule="auto"/>
        <w:ind w:firstLine="31680" w:firstLineChars="236"/>
        <w:jc w:val="center"/>
        <w:rPr>
          <w:ins w:id="169" w:author="微软用户" w:date="2018-06-25T16:00:00Z"/>
          <w:del w:id="170" w:author="Administrator" w:date="2018-06-25T19:17:15Z"/>
          <w:rFonts w:hint="eastAsia" w:ascii="Times New Roman" w:hAnsi="宋体"/>
          <w:sz w:val="24"/>
          <w:szCs w:val="24"/>
        </w:rPr>
        <w:pPrChange w:id="168" w:author="Administrator" w:date="2018-06-25T19:17:19Z">
          <w:pPr>
            <w:spacing w:line="360" w:lineRule="auto"/>
            <w:ind w:firstLine="31680" w:firstLineChars="236"/>
          </w:pPr>
        </w:pPrChange>
      </w:pPr>
    </w:p>
    <w:p>
      <w:pPr>
        <w:numPr>
          <w:ins w:id="172" w:author="微软用户" w:date=""/>
        </w:numPr>
        <w:spacing w:line="360" w:lineRule="auto"/>
        <w:ind w:firstLine="0" w:firstLineChars="0"/>
        <w:jc w:val="center"/>
        <w:rPr>
          <w:ins w:id="173" w:author="Administrator" w:date="2018-06-25T19:15:35Z"/>
          <w:rFonts w:hint="eastAsia" w:ascii="Times New Roman" w:hAnsi="宋体" w:eastAsia="宋体"/>
          <w:sz w:val="24"/>
          <w:szCs w:val="24"/>
          <w:lang w:val="en-US" w:eastAsia="zh-CN"/>
        </w:rPr>
        <w:pPrChange w:id="171" w:author="Administrator" w:date="2018-06-25T19:17:33Z">
          <w:pPr>
            <w:spacing w:line="360" w:lineRule="auto"/>
            <w:ind w:firstLine="31680" w:firstLineChars="236"/>
          </w:pPr>
        </w:pPrChange>
      </w:pPr>
      <w:ins w:id="174" w:author="Administrator" w:date="2018-06-25T19:15:37Z">
        <w:r>
          <w:rPr>
            <w:rFonts w:hint="eastAsia" w:ascii="Times New Roman" w:hAnsi="宋体"/>
            <w:sz w:val="24"/>
            <w:szCs w:val="24"/>
            <w:lang w:val="en-US" w:eastAsia="zh-CN"/>
          </w:rPr>
          <w:t>表</w:t>
        </w:r>
      </w:ins>
      <w:ins w:id="175" w:author="Administrator" w:date="2018-06-25T19:15:39Z">
        <w:r>
          <w:rPr>
            <w:rFonts w:hint="eastAsia" w:ascii="Times New Roman" w:hAnsi="宋体"/>
            <w:sz w:val="24"/>
            <w:szCs w:val="24"/>
            <w:lang w:val="en-US" w:eastAsia="zh-CN"/>
          </w:rPr>
          <w:t>2.1</w:t>
        </w:r>
      </w:ins>
      <w:ins w:id="176" w:author="Administrator" w:date="2018-06-25T19:15:40Z">
        <w:r>
          <w:rPr>
            <w:rFonts w:hint="eastAsia" w:ascii="Times New Roman" w:hAnsi="宋体"/>
            <w:sz w:val="24"/>
            <w:szCs w:val="24"/>
            <w:lang w:val="en-US" w:eastAsia="zh-CN"/>
          </w:rPr>
          <w:t xml:space="preserve"> </w:t>
        </w:r>
      </w:ins>
      <w:ins w:id="177" w:author="Administrator" w:date="2018-06-25T19:15:42Z">
        <w:r>
          <w:rPr>
            <w:rFonts w:hint="eastAsia" w:ascii="Times New Roman" w:hAnsi="宋体"/>
            <w:sz w:val="24"/>
            <w:szCs w:val="24"/>
            <w:lang w:val="en-US" w:eastAsia="zh-CN"/>
          </w:rPr>
          <w:t>用户</w:t>
        </w:r>
      </w:ins>
      <w:ins w:id="178" w:author="Administrator" w:date="2018-06-25T19:15:44Z">
        <w:r>
          <w:rPr>
            <w:rFonts w:hint="eastAsia" w:ascii="Times New Roman" w:hAnsi="宋体"/>
            <w:sz w:val="24"/>
            <w:szCs w:val="24"/>
            <w:lang w:val="en-US" w:eastAsia="zh-CN"/>
          </w:rPr>
          <w:t>类型</w:t>
        </w:r>
      </w:ins>
      <w:ins w:id="179" w:author="Administrator" w:date="2018-06-25T19:15:50Z">
        <w:r>
          <w:rPr>
            <w:rFonts w:hint="eastAsia" w:ascii="Times New Roman" w:hAnsi="宋体"/>
            <w:sz w:val="24"/>
            <w:szCs w:val="24"/>
            <w:lang w:val="en-US" w:eastAsia="zh-CN"/>
          </w:rPr>
          <w:t>的</w:t>
        </w:r>
      </w:ins>
      <w:ins w:id="180" w:author="Administrator" w:date="2018-06-25T19:15:51Z">
        <w:r>
          <w:rPr>
            <w:rFonts w:hint="eastAsia" w:ascii="Times New Roman" w:hAnsi="宋体"/>
            <w:sz w:val="24"/>
            <w:szCs w:val="24"/>
            <w:lang w:val="en-US" w:eastAsia="zh-CN"/>
          </w:rPr>
          <w:t>数据</w:t>
        </w:r>
      </w:ins>
      <w:ins w:id="181" w:author="Administrator" w:date="2018-06-25T19:15:55Z">
        <w:r>
          <w:rPr>
            <w:rFonts w:hint="eastAsia" w:ascii="Times New Roman" w:hAnsi="宋体"/>
            <w:sz w:val="24"/>
            <w:szCs w:val="24"/>
            <w:lang w:val="en-US" w:eastAsia="zh-CN"/>
          </w:rPr>
          <w:t>库表</w:t>
        </w:r>
      </w:ins>
      <w:ins w:id="182" w:author="Administrator" w:date="2018-06-25T19:15:56Z">
        <w:r>
          <w:rPr>
            <w:rFonts w:hint="eastAsia" w:ascii="Times New Roman" w:hAnsi="宋体"/>
            <w:sz w:val="24"/>
            <w:szCs w:val="24"/>
            <w:lang w:val="en-US" w:eastAsia="zh-CN"/>
          </w:rPr>
          <w:t>设计</w:t>
        </w:r>
      </w:ins>
    </w:p>
    <w:p>
      <w:pPr>
        <w:numPr>
          <w:ins w:id="183" w:author="微软用户" w:date="2018-06-25T16:00:00Z"/>
        </w:numPr>
        <w:spacing w:line="360" w:lineRule="auto"/>
        <w:ind w:firstLine="566" w:firstLineChars="236"/>
        <w:rPr>
          <w:ins w:id="184" w:author="Administrator" w:date="2018-06-25T19:15:35Z"/>
          <w:rFonts w:ascii="Times New Roman" w:hAnsi="宋体"/>
          <w:sz w:val="24"/>
          <w:szCs w:val="24"/>
        </w:rPr>
      </w:pPr>
    </w:p>
    <w:p>
      <w:pPr>
        <w:numPr>
          <w:ins w:id="185" w:author="微软用户" w:date="2018-06-25T16:00:00Z"/>
        </w:numPr>
        <w:spacing w:line="360" w:lineRule="auto"/>
        <w:ind w:firstLine="566" w:firstLineChars="236"/>
        <w:rPr>
          <w:del w:id="186" w:author="Administrator" w:date="2018-06-25T19:18:07Z"/>
          <w:rFonts w:ascii="Times New Roman" w:hAnsi="宋体"/>
          <w:sz w:val="24"/>
          <w:szCs w:val="24"/>
        </w:rPr>
      </w:pPr>
    </w:p>
    <w:tbl>
      <w:tblPr>
        <w:tblStyle w:val="8"/>
        <w:tblW w:w="9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9"/>
        <w:gridCol w:w="1399"/>
        <w:gridCol w:w="1398"/>
        <w:gridCol w:w="1398"/>
        <w:gridCol w:w="1360"/>
        <w:gridCol w:w="1362"/>
        <w:gridCol w:w="1398"/>
        <w:tblGridChange w:id="187">
          <w:tblGrid>
            <w:gridCol w:w="1399"/>
            <w:gridCol w:w="1399"/>
            <w:gridCol w:w="1398"/>
            <w:gridCol w:w="1398"/>
            <w:gridCol w:w="1360"/>
            <w:gridCol w:w="1362"/>
            <w:gridCol w:w="1398"/>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shd w:val="clear" w:color="000000" w:fill="auto"/>
            <w:vAlign w:val="center"/>
          </w:tcPr>
          <w:p>
            <w:pPr>
              <w:spacing w:line="360" w:lineRule="auto"/>
              <w:jc w:val="center"/>
              <w:rPr>
                <w:rFonts w:ascii="Times New Roman" w:hAnsi="宋体"/>
                <w:kern w:val="2"/>
                <w:sz w:val="21"/>
                <w:szCs w:val="21"/>
              </w:rPr>
            </w:pPr>
            <w:ins w:id="188" w:author="微软用户" w:date="2018-06-25T15:57:00Z">
              <w:r>
                <w:rPr>
                  <w:rFonts w:hint="eastAsia" w:ascii="Times New Roman" w:hAnsi="宋体"/>
                  <w:kern w:val="2"/>
                  <w:sz w:val="21"/>
                  <w:szCs w:val="21"/>
                </w:rPr>
                <w:t>用户类别</w:t>
              </w:r>
            </w:ins>
            <w:del w:id="189" w:author="微软用户" w:date="2018-06-25T15:57:00Z">
              <w:r>
                <w:rPr>
                  <w:rFonts w:hint="eastAsia" w:ascii="Times New Roman" w:hAnsi="宋体"/>
                  <w:kern w:val="2"/>
                  <w:sz w:val="21"/>
                  <w:szCs w:val="21"/>
                </w:rPr>
                <w:delText>人员账号管理</w:delText>
              </w:r>
            </w:del>
          </w:p>
        </w:tc>
        <w:tc>
          <w:tcPr>
            <w:tcW w:w="1399"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人员账号管理</w:t>
            </w: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入库管理</w:t>
            </w: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库存管理</w:t>
            </w:r>
          </w:p>
        </w:tc>
        <w:tc>
          <w:tcPr>
            <w:tcW w:w="1360"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出库管理</w:t>
            </w:r>
          </w:p>
        </w:tc>
        <w:tc>
          <w:tcPr>
            <w:tcW w:w="1362"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经费管理</w:t>
            </w: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预采购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院长</w:t>
            </w:r>
          </w:p>
        </w:tc>
        <w:tc>
          <w:tcPr>
            <w:tcW w:w="1399"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c>
          <w:tcPr>
            <w:tcW w:w="1360" w:type="dxa"/>
            <w:shd w:val="clear" w:color="000000" w:fill="auto"/>
            <w:vAlign w:val="center"/>
          </w:tcPr>
          <w:p>
            <w:pPr>
              <w:spacing w:line="360" w:lineRule="auto"/>
              <w:jc w:val="center"/>
              <w:rPr>
                <w:rFonts w:ascii="Times New Roman" w:hAnsi="宋体"/>
                <w:kern w:val="2"/>
                <w:sz w:val="21"/>
                <w:szCs w:val="21"/>
              </w:rPr>
            </w:pPr>
            <w:ins w:id="190" w:author="Administrator" w:date="2018-06-26T17:11:46Z">
              <w:r>
                <w:rPr>
                  <w:rFonts w:hint="eastAsia" w:ascii="Times New Roman" w:hAnsi="宋体"/>
                  <w:kern w:val="2"/>
                  <w:sz w:val="21"/>
                  <w:szCs w:val="21"/>
                </w:rPr>
                <w:t>有</w:t>
              </w:r>
            </w:ins>
          </w:p>
        </w:tc>
        <w:tc>
          <w:tcPr>
            <w:tcW w:w="1362"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副院长</w:t>
            </w:r>
          </w:p>
        </w:tc>
        <w:tc>
          <w:tcPr>
            <w:tcW w:w="1399"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c>
          <w:tcPr>
            <w:tcW w:w="1360" w:type="dxa"/>
            <w:shd w:val="clear" w:color="000000" w:fill="auto"/>
            <w:vAlign w:val="center"/>
          </w:tcPr>
          <w:p>
            <w:pPr>
              <w:spacing w:line="360" w:lineRule="auto"/>
              <w:jc w:val="center"/>
              <w:rPr>
                <w:rFonts w:ascii="Times New Roman" w:hAnsi="宋体"/>
                <w:kern w:val="2"/>
                <w:sz w:val="21"/>
                <w:szCs w:val="21"/>
              </w:rPr>
            </w:pPr>
            <w:ins w:id="191" w:author="Administrator" w:date="2018-06-26T17:11:47Z">
              <w:r>
                <w:rPr>
                  <w:rFonts w:hint="eastAsia" w:ascii="Times New Roman" w:hAnsi="宋体"/>
                  <w:kern w:val="2"/>
                  <w:sz w:val="21"/>
                  <w:szCs w:val="21"/>
                </w:rPr>
                <w:t>有</w:t>
              </w:r>
            </w:ins>
          </w:p>
        </w:tc>
        <w:tc>
          <w:tcPr>
            <w:tcW w:w="1362"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99"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超级管理员</w:t>
            </w:r>
          </w:p>
        </w:tc>
        <w:tc>
          <w:tcPr>
            <w:tcW w:w="1399"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60"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62"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管理员</w:t>
            </w:r>
          </w:p>
        </w:tc>
        <w:tc>
          <w:tcPr>
            <w:tcW w:w="1399"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60"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62" w:type="dxa"/>
            <w:shd w:val="clear" w:color="000000" w:fill="auto"/>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192" w:author="Administrator" w:date="2018-06-26T08:26:47Z">
            <w:tblPrEx>
              <w:tblW w:w="9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444" w:hRule="atLeast"/>
        </w:trPr>
        <w:tc>
          <w:tcPr>
            <w:tcW w:w="1399" w:type="dxa"/>
            <w:shd w:val="clear" w:color="000000" w:fill="auto"/>
            <w:vAlign w:val="center"/>
            <w:tcPrChange w:id="193" w:author="Administrator" w:date="2018-06-26T08:26:47Z">
              <w:tcPr>
                <w:tcW w:w="1399" w:type="dxa"/>
                <w:shd w:val="clear" w:color="000000" w:fill="auto"/>
                <w:vAlign w:val="center"/>
              </w:tcPr>
            </w:tcPrChange>
          </w:tcPr>
          <w:p>
            <w:pPr>
              <w:spacing w:line="360" w:lineRule="auto"/>
              <w:jc w:val="center"/>
              <w:rPr>
                <w:rFonts w:ascii="Times New Roman" w:hAnsi="宋体"/>
                <w:kern w:val="2"/>
                <w:sz w:val="21"/>
                <w:szCs w:val="21"/>
              </w:rPr>
            </w:pPr>
            <w:r>
              <w:rPr>
                <w:rFonts w:hint="eastAsia" w:ascii="Times New Roman" w:hAnsi="宋体"/>
                <w:kern w:val="2"/>
                <w:sz w:val="21"/>
                <w:szCs w:val="21"/>
              </w:rPr>
              <w:t>教师</w:t>
            </w:r>
          </w:p>
        </w:tc>
        <w:tc>
          <w:tcPr>
            <w:tcW w:w="1399" w:type="dxa"/>
            <w:shd w:val="clear" w:color="000000" w:fill="auto"/>
            <w:vAlign w:val="center"/>
            <w:tcPrChange w:id="194" w:author="Administrator" w:date="2018-06-26T08:26:47Z">
              <w:tcPr>
                <w:tcW w:w="1399" w:type="dxa"/>
                <w:shd w:val="clear" w:color="000000" w:fill="auto"/>
                <w:vAlign w:val="center"/>
              </w:tcPr>
            </w:tcPrChange>
          </w:tcPr>
          <w:p>
            <w:pPr>
              <w:spacing w:line="360" w:lineRule="auto"/>
              <w:jc w:val="center"/>
              <w:rPr>
                <w:rFonts w:ascii="Times New Roman" w:hAnsi="宋体"/>
                <w:kern w:val="2"/>
                <w:sz w:val="21"/>
                <w:szCs w:val="21"/>
              </w:rPr>
            </w:pPr>
          </w:p>
        </w:tc>
        <w:tc>
          <w:tcPr>
            <w:tcW w:w="1398" w:type="dxa"/>
            <w:shd w:val="clear" w:color="000000" w:fill="auto"/>
            <w:vAlign w:val="center"/>
            <w:tcPrChange w:id="195" w:author="Administrator" w:date="2018-06-26T08:26:47Z">
              <w:tcPr>
                <w:tcW w:w="1398" w:type="dxa"/>
                <w:shd w:val="clear" w:color="000000" w:fill="auto"/>
                <w:vAlign w:val="center"/>
              </w:tcPr>
            </w:tcPrChange>
          </w:tcPr>
          <w:p>
            <w:pPr>
              <w:spacing w:line="360" w:lineRule="auto"/>
              <w:jc w:val="center"/>
              <w:rPr>
                <w:rFonts w:ascii="Times New Roman" w:hAnsi="宋体"/>
                <w:kern w:val="2"/>
                <w:sz w:val="21"/>
                <w:szCs w:val="21"/>
              </w:rPr>
            </w:pPr>
          </w:p>
        </w:tc>
        <w:tc>
          <w:tcPr>
            <w:tcW w:w="1398" w:type="dxa"/>
            <w:shd w:val="clear" w:color="000000" w:fill="auto"/>
            <w:vAlign w:val="center"/>
            <w:tcPrChange w:id="196" w:author="Administrator" w:date="2018-06-26T08:26:47Z">
              <w:tcPr>
                <w:tcW w:w="1398" w:type="dxa"/>
                <w:shd w:val="clear" w:color="000000" w:fill="auto"/>
                <w:vAlign w:val="center"/>
              </w:tcPr>
            </w:tcPrChange>
          </w:tcPr>
          <w:p>
            <w:pPr>
              <w:spacing w:line="360" w:lineRule="auto"/>
              <w:jc w:val="center"/>
              <w:rPr>
                <w:rFonts w:ascii="Times New Roman" w:hAnsi="宋体"/>
                <w:kern w:val="2"/>
                <w:sz w:val="21"/>
                <w:szCs w:val="21"/>
              </w:rPr>
            </w:pPr>
          </w:p>
        </w:tc>
        <w:tc>
          <w:tcPr>
            <w:tcW w:w="1360" w:type="dxa"/>
            <w:shd w:val="clear" w:color="000000" w:fill="auto"/>
            <w:vAlign w:val="center"/>
            <w:tcPrChange w:id="197" w:author="Administrator" w:date="2018-06-26T08:26:47Z">
              <w:tcPr>
                <w:tcW w:w="1360" w:type="dxa"/>
                <w:shd w:val="clear" w:color="000000" w:fill="auto"/>
                <w:vAlign w:val="center"/>
              </w:tcPr>
            </w:tcPrChange>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62" w:type="dxa"/>
            <w:shd w:val="clear" w:color="000000" w:fill="auto"/>
            <w:tcPrChange w:id="198" w:author="Administrator" w:date="2018-06-26T08:26:47Z">
              <w:tcPr>
                <w:tcW w:w="1362" w:type="dxa"/>
                <w:shd w:val="clear" w:color="000000" w:fill="auto"/>
              </w:tcPr>
            </w:tcPrChange>
          </w:tcPr>
          <w:p>
            <w:pPr>
              <w:spacing w:line="360" w:lineRule="auto"/>
              <w:jc w:val="center"/>
              <w:rPr>
                <w:rFonts w:ascii="Times New Roman" w:hAnsi="宋体"/>
                <w:kern w:val="2"/>
                <w:sz w:val="21"/>
                <w:szCs w:val="21"/>
              </w:rPr>
            </w:pPr>
          </w:p>
        </w:tc>
        <w:tc>
          <w:tcPr>
            <w:tcW w:w="1398" w:type="dxa"/>
            <w:shd w:val="clear" w:color="000000" w:fill="auto"/>
            <w:vAlign w:val="center"/>
            <w:tcPrChange w:id="199" w:author="Administrator" w:date="2018-06-26T08:26:47Z">
              <w:tcPr>
                <w:tcW w:w="1398" w:type="dxa"/>
                <w:shd w:val="clear" w:color="000000" w:fill="auto"/>
                <w:vAlign w:val="center"/>
              </w:tcPr>
            </w:tcPrChange>
          </w:tcPr>
          <w:p>
            <w:pPr>
              <w:spacing w:line="360" w:lineRule="auto"/>
              <w:jc w:val="center"/>
              <w:rPr>
                <w:rFonts w:ascii="Times New Roman" w:hAnsi="宋体"/>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9"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所有学生</w:t>
            </w:r>
          </w:p>
        </w:tc>
        <w:tc>
          <w:tcPr>
            <w:tcW w:w="1399"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c>
          <w:tcPr>
            <w:tcW w:w="1360" w:type="dxa"/>
            <w:shd w:val="clear" w:color="000000" w:fill="auto"/>
            <w:vAlign w:val="center"/>
          </w:tcPr>
          <w:p>
            <w:pPr>
              <w:spacing w:line="360" w:lineRule="auto"/>
              <w:jc w:val="center"/>
              <w:rPr>
                <w:rFonts w:ascii="Times New Roman" w:hAnsi="宋体"/>
                <w:kern w:val="2"/>
                <w:sz w:val="21"/>
                <w:szCs w:val="21"/>
              </w:rPr>
            </w:pPr>
            <w:r>
              <w:rPr>
                <w:rFonts w:hint="eastAsia" w:ascii="Times New Roman" w:hAnsi="宋体"/>
                <w:kern w:val="2"/>
                <w:sz w:val="21"/>
                <w:szCs w:val="21"/>
              </w:rPr>
              <w:t>有</w:t>
            </w:r>
          </w:p>
        </w:tc>
        <w:tc>
          <w:tcPr>
            <w:tcW w:w="1362" w:type="dxa"/>
            <w:shd w:val="clear" w:color="000000" w:fill="auto"/>
          </w:tcPr>
          <w:p>
            <w:pPr>
              <w:spacing w:line="360" w:lineRule="auto"/>
              <w:jc w:val="center"/>
              <w:rPr>
                <w:rFonts w:ascii="Times New Roman" w:hAnsi="宋体"/>
                <w:kern w:val="2"/>
                <w:sz w:val="21"/>
                <w:szCs w:val="21"/>
              </w:rPr>
            </w:pPr>
          </w:p>
        </w:tc>
        <w:tc>
          <w:tcPr>
            <w:tcW w:w="1398" w:type="dxa"/>
            <w:shd w:val="clear" w:color="000000" w:fill="auto"/>
            <w:vAlign w:val="center"/>
          </w:tcPr>
          <w:p>
            <w:pPr>
              <w:spacing w:line="360" w:lineRule="auto"/>
              <w:jc w:val="center"/>
              <w:rPr>
                <w:rFonts w:ascii="Times New Roman" w:hAnsi="宋体"/>
                <w:kern w:val="2"/>
                <w:sz w:val="21"/>
                <w:szCs w:val="21"/>
              </w:rPr>
            </w:pPr>
          </w:p>
        </w:tc>
      </w:tr>
    </w:tbl>
    <w:p>
      <w:pPr>
        <w:numPr>
          <w:ins w:id="200" w:author="微软用户" w:date="2018-06-25T15:45:00Z"/>
        </w:numPr>
        <w:spacing w:line="360" w:lineRule="auto"/>
        <w:ind w:firstLine="566" w:firstLineChars="236"/>
        <w:jc w:val="center"/>
        <w:rPr>
          <w:rFonts w:ascii="Times New Roman" w:hAnsi="宋体"/>
          <w:sz w:val="24"/>
          <w:szCs w:val="24"/>
        </w:rPr>
      </w:pPr>
      <w:ins w:id="201" w:author="微软用户" w:date="2018-06-25T16:00:00Z">
        <w:r>
          <w:rPr>
            <w:rFonts w:hint="eastAsia" w:ascii="Times New Roman" w:hAnsi="宋体"/>
            <w:sz w:val="24"/>
            <w:szCs w:val="24"/>
          </w:rPr>
          <w:t>表</w:t>
        </w:r>
      </w:ins>
      <w:ins w:id="202" w:author="微软用户" w:date="2018-06-25T16:00:00Z">
        <w:r>
          <w:rPr>
            <w:rFonts w:ascii="Times New Roman" w:hAnsi="宋体"/>
            <w:sz w:val="24"/>
            <w:szCs w:val="24"/>
          </w:rPr>
          <w:t>2.</w:t>
        </w:r>
      </w:ins>
      <w:ins w:id="203" w:author="Administrator" w:date="2018-06-25T19:18:13Z">
        <w:r>
          <w:rPr>
            <w:rFonts w:hint="eastAsia" w:ascii="Times New Roman" w:hAnsi="宋体"/>
            <w:sz w:val="24"/>
            <w:szCs w:val="24"/>
            <w:lang w:val="en-US" w:eastAsia="zh-CN"/>
          </w:rPr>
          <w:t>2</w:t>
        </w:r>
      </w:ins>
      <w:r>
        <w:rPr>
          <w:rFonts w:ascii="Times New Roman" w:hAnsi="宋体"/>
          <w:sz w:val="24"/>
          <w:szCs w:val="24"/>
        </w:rPr>
        <w:t xml:space="preserve"> </w:t>
      </w:r>
      <w:r>
        <w:rPr>
          <w:rFonts w:hint="eastAsia" w:ascii="Times New Roman" w:hAnsi="宋体"/>
          <w:sz w:val="24"/>
          <w:szCs w:val="24"/>
        </w:rPr>
        <w:t>所有用户对各模块的权限。</w:t>
      </w:r>
    </w:p>
    <w:p>
      <w:pPr>
        <w:numPr>
          <w:ins w:id="205" w:author="微软用户" w:date="2018-06-25T16:01:00Z"/>
        </w:numPr>
        <w:spacing w:line="360" w:lineRule="auto"/>
        <w:ind w:firstLine="31680" w:firstLineChars="236"/>
        <w:jc w:val="center"/>
        <w:rPr>
          <w:rFonts w:ascii="Times New Roman" w:hAnsi="宋体"/>
          <w:sz w:val="24"/>
          <w:szCs w:val="24"/>
        </w:rPr>
        <w:pPrChange w:id="204" w:author="微软用户" w:date="2018-06-25T16:01:00Z">
          <w:pPr>
            <w:spacing w:line="360" w:lineRule="auto"/>
            <w:ind w:firstLine="31680" w:firstLineChars="236"/>
          </w:pPr>
        </w:pPrChange>
      </w:pPr>
    </w:p>
    <w:tbl>
      <w:tblPr>
        <w:tblStyle w:val="8"/>
        <w:tblW w:w="77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206" w:author="Administrator" w:date="2018-06-26T10:31:43Z">
          <w:tblPr>
            <w:tblStyle w:val="8"/>
            <w:tblW w:w="7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942"/>
        <w:gridCol w:w="1942"/>
        <w:gridCol w:w="1944"/>
        <w:gridCol w:w="1943"/>
        <w:tblGridChange w:id="207">
          <w:tblGrid>
            <w:gridCol w:w="1942"/>
            <w:gridCol w:w="1943"/>
            <w:gridCol w:w="1943"/>
            <w:gridCol w:w="19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08" w:author="Administrator" w:date="2018-06-26T10:31:43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trPr>
        <w:tc>
          <w:tcPr>
            <w:tcW w:w="1942" w:type="dxa"/>
            <w:shd w:val="clear" w:color="000000" w:fill="auto"/>
            <w:tcPrChange w:id="209" w:author="Administrator" w:date="2018-06-26T10:31:43Z">
              <w:tcPr>
                <w:tcW w:w="1942"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超级管理员</w:t>
            </w:r>
            <w:r>
              <w:rPr>
                <w:rFonts w:ascii="Times New Roman" w:hAnsi="宋体"/>
                <w:kern w:val="2"/>
                <w:sz w:val="24"/>
                <w:szCs w:val="24"/>
              </w:rPr>
              <w:t>ID</w:t>
            </w:r>
          </w:p>
        </w:tc>
        <w:tc>
          <w:tcPr>
            <w:tcW w:w="1942" w:type="dxa"/>
            <w:shd w:val="clear" w:color="000000" w:fill="auto"/>
            <w:tcPrChange w:id="210" w:author="Administrator" w:date="2018-06-26T10:31:43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超级管理员名</w:t>
            </w:r>
          </w:p>
        </w:tc>
        <w:tc>
          <w:tcPr>
            <w:tcW w:w="1944" w:type="dxa"/>
            <w:shd w:val="clear" w:color="000000" w:fill="auto"/>
            <w:tcPrChange w:id="211" w:author="Administrator" w:date="2018-06-26T10:31:43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办公室</w:t>
            </w:r>
          </w:p>
        </w:tc>
        <w:tc>
          <w:tcPr>
            <w:tcW w:w="1943" w:type="dxa"/>
            <w:shd w:val="clear" w:color="000000" w:fill="auto"/>
            <w:tcPrChange w:id="212" w:author="Administrator" w:date="2018-06-26T10:31:43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联系电话</w:t>
            </w:r>
          </w:p>
        </w:tc>
      </w:tr>
    </w:tbl>
    <w:p>
      <w:pPr>
        <w:numPr>
          <w:ins w:id="214" w:author="微软用户" w:date=""/>
        </w:numPr>
        <w:spacing w:line="360" w:lineRule="auto"/>
        <w:ind w:firstLine="31680" w:firstLineChars="236"/>
        <w:jc w:val="center"/>
        <w:rPr>
          <w:rFonts w:ascii="Times New Roman" w:hAnsi="宋体"/>
          <w:sz w:val="24"/>
          <w:szCs w:val="24"/>
        </w:rPr>
        <w:pPrChange w:id="213" w:author="Administrator" w:date="2018-06-25T19:20:01Z">
          <w:pPr>
            <w:spacing w:line="360" w:lineRule="auto"/>
            <w:ind w:firstLine="31680" w:firstLineChars="236"/>
          </w:pPr>
        </w:pPrChange>
      </w:pPr>
      <w:r>
        <w:rPr>
          <w:rFonts w:hint="eastAsia" w:ascii="Times New Roman" w:hAnsi="宋体"/>
          <w:sz w:val="24"/>
          <w:szCs w:val="24"/>
        </w:rPr>
        <w:t>表</w:t>
      </w:r>
      <w:r>
        <w:rPr>
          <w:rFonts w:ascii="Times New Roman" w:hAnsi="宋体"/>
          <w:sz w:val="24"/>
          <w:szCs w:val="24"/>
        </w:rPr>
        <w:t>2.</w:t>
      </w:r>
      <w:ins w:id="215" w:author="Administrator" w:date="2018-06-25T19:18:27Z">
        <w:r>
          <w:rPr>
            <w:rFonts w:hint="eastAsia" w:ascii="Times New Roman" w:hAnsi="宋体"/>
            <w:sz w:val="24"/>
            <w:szCs w:val="24"/>
            <w:lang w:val="en-US" w:eastAsia="zh-CN"/>
          </w:rPr>
          <w:t>3</w:t>
        </w:r>
      </w:ins>
      <w:del w:id="216" w:author="Administrator" w:date="2018-06-25T19:18:26Z">
        <w:r>
          <w:rPr>
            <w:rFonts w:ascii="Times New Roman" w:hAnsi="宋体"/>
            <w:sz w:val="24"/>
            <w:szCs w:val="24"/>
          </w:rPr>
          <w:delText>2</w:delText>
        </w:r>
      </w:del>
      <w:r>
        <w:rPr>
          <w:rFonts w:ascii="Times New Roman" w:hAnsi="宋体"/>
          <w:sz w:val="24"/>
          <w:szCs w:val="24"/>
        </w:rPr>
        <w:t xml:space="preserve"> </w:t>
      </w:r>
      <w:r>
        <w:rPr>
          <w:rFonts w:hint="eastAsia" w:ascii="Times New Roman" w:hAnsi="宋体"/>
          <w:sz w:val="24"/>
          <w:szCs w:val="24"/>
        </w:rPr>
        <w:t>超级管理员的数据库表设计</w:t>
      </w:r>
    </w:p>
    <w:p>
      <w:pPr>
        <w:numPr>
          <w:ins w:id="218" w:author="微软用户" w:date="2018-06-25T16:04:00Z"/>
        </w:numPr>
        <w:spacing w:line="360" w:lineRule="auto"/>
        <w:ind w:firstLine="31680" w:firstLineChars="236"/>
        <w:jc w:val="center"/>
        <w:rPr>
          <w:rFonts w:ascii="Times New Roman" w:hAnsi="宋体"/>
          <w:sz w:val="24"/>
          <w:szCs w:val="24"/>
        </w:rPr>
        <w:pPrChange w:id="217" w:author="微软用户" w:date="2018-06-25T16:01:00Z">
          <w:pPr>
            <w:spacing w:line="360" w:lineRule="auto"/>
            <w:ind w:firstLine="31680" w:firstLineChars="236"/>
          </w:pPr>
        </w:pPrChange>
      </w:pPr>
    </w:p>
    <w:tbl>
      <w:tblPr>
        <w:tblStyle w:val="8"/>
        <w:tblW w:w="77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219" w:author="Administrator" w:date="2018-06-25T19:20:32Z">
          <w:tblPr>
            <w:tblStyle w:val="8"/>
            <w:tblW w:w="7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942"/>
        <w:gridCol w:w="1943"/>
        <w:gridCol w:w="1943"/>
        <w:gridCol w:w="1943"/>
        <w:tblGridChange w:id="220">
          <w:tblGrid>
            <w:gridCol w:w="1942"/>
            <w:gridCol w:w="1943"/>
            <w:gridCol w:w="1943"/>
            <w:gridCol w:w="19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21" w:author="Administrator" w:date="2018-06-25T19:20:32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trPr>
        <w:tc>
          <w:tcPr>
            <w:tcW w:w="1942" w:type="dxa"/>
            <w:shd w:val="clear" w:color="000000" w:fill="auto"/>
            <w:tcPrChange w:id="222" w:author="Administrator" w:date="2018-06-25T19:20:32Z">
              <w:tcPr>
                <w:tcW w:w="1942"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管理员</w:t>
            </w:r>
            <w:r>
              <w:rPr>
                <w:rFonts w:ascii="Times New Roman" w:hAnsi="宋体"/>
                <w:kern w:val="2"/>
                <w:sz w:val="24"/>
                <w:szCs w:val="24"/>
              </w:rPr>
              <w:t>ID</w:t>
            </w:r>
          </w:p>
        </w:tc>
        <w:tc>
          <w:tcPr>
            <w:tcW w:w="1943" w:type="dxa"/>
            <w:shd w:val="clear" w:color="000000" w:fill="auto"/>
            <w:tcPrChange w:id="223" w:author="Administrator" w:date="2018-06-25T19:20:32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管理员名</w:t>
            </w:r>
          </w:p>
        </w:tc>
        <w:tc>
          <w:tcPr>
            <w:tcW w:w="1943" w:type="dxa"/>
            <w:shd w:val="clear" w:color="000000" w:fill="auto"/>
            <w:tcPrChange w:id="224" w:author="Administrator" w:date="2018-06-25T19:20:32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办公室</w:t>
            </w:r>
          </w:p>
        </w:tc>
        <w:tc>
          <w:tcPr>
            <w:tcW w:w="1943" w:type="dxa"/>
            <w:shd w:val="clear" w:color="000000" w:fill="auto"/>
            <w:tcPrChange w:id="225" w:author="Administrator" w:date="2018-06-25T19:20:32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联系电话</w:t>
            </w:r>
          </w:p>
        </w:tc>
      </w:tr>
    </w:tbl>
    <w:p>
      <w:pPr>
        <w:numPr>
          <w:ins w:id="227" w:author="微软用户" w:date=""/>
        </w:numPr>
        <w:spacing w:line="360" w:lineRule="auto"/>
        <w:ind w:firstLine="31680" w:firstLineChars="236"/>
        <w:jc w:val="center"/>
        <w:rPr>
          <w:rFonts w:ascii="Times New Roman" w:hAnsi="宋体"/>
          <w:sz w:val="24"/>
          <w:szCs w:val="24"/>
        </w:rPr>
        <w:pPrChange w:id="226" w:author="Administrator" w:date="2018-06-25T19:20:29Z">
          <w:pPr>
            <w:spacing w:line="360" w:lineRule="auto"/>
            <w:ind w:firstLine="31680" w:firstLineChars="236"/>
          </w:pPr>
        </w:pPrChange>
      </w:pPr>
      <w:r>
        <w:rPr>
          <w:rFonts w:hint="eastAsia" w:ascii="Times New Roman" w:hAnsi="宋体"/>
          <w:sz w:val="24"/>
          <w:szCs w:val="24"/>
        </w:rPr>
        <w:t>表</w:t>
      </w:r>
      <w:r>
        <w:rPr>
          <w:rFonts w:ascii="Times New Roman" w:hAnsi="宋体"/>
          <w:sz w:val="24"/>
          <w:szCs w:val="24"/>
        </w:rPr>
        <w:t>2.</w:t>
      </w:r>
      <w:del w:id="228" w:author="Administrator" w:date="2018-06-25T19:18:29Z">
        <w:r>
          <w:rPr>
            <w:rFonts w:ascii="Times New Roman" w:hAnsi="宋体"/>
            <w:sz w:val="24"/>
            <w:szCs w:val="24"/>
            <w:lang w:val="en-US"/>
          </w:rPr>
          <w:delText>3</w:delText>
        </w:r>
      </w:del>
      <w:ins w:id="229" w:author="Administrator" w:date="2018-06-25T19:18:29Z">
        <w:r>
          <w:rPr>
            <w:rFonts w:hint="eastAsia" w:ascii="Times New Roman" w:hAnsi="宋体"/>
            <w:sz w:val="24"/>
            <w:szCs w:val="24"/>
            <w:lang w:val="en-US" w:eastAsia="zh-CN"/>
          </w:rPr>
          <w:t>4</w:t>
        </w:r>
      </w:ins>
      <w:r>
        <w:rPr>
          <w:rFonts w:ascii="Times New Roman" w:hAnsi="宋体"/>
          <w:sz w:val="24"/>
          <w:szCs w:val="24"/>
        </w:rPr>
        <w:t xml:space="preserve"> </w:t>
      </w:r>
      <w:r>
        <w:rPr>
          <w:rFonts w:hint="eastAsia" w:ascii="Times New Roman" w:hAnsi="宋体"/>
          <w:sz w:val="24"/>
          <w:szCs w:val="24"/>
        </w:rPr>
        <w:t>管理员的数据库表设计</w:t>
      </w:r>
    </w:p>
    <w:p>
      <w:pPr>
        <w:numPr>
          <w:ins w:id="231" w:author="微软用户" w:date="2018-06-25T16:06:00Z"/>
        </w:numPr>
        <w:spacing w:line="360" w:lineRule="auto"/>
        <w:ind w:firstLine="31680" w:firstLineChars="236"/>
        <w:jc w:val="center"/>
        <w:rPr>
          <w:rFonts w:ascii="Times New Roman" w:hAnsi="宋体"/>
          <w:sz w:val="24"/>
          <w:szCs w:val="24"/>
        </w:rPr>
        <w:pPrChange w:id="230" w:author="微软用户" w:date="2018-06-25T16:01:00Z">
          <w:pPr>
            <w:spacing w:line="360" w:lineRule="auto"/>
            <w:ind w:firstLine="31680" w:firstLineChars="236"/>
          </w:pPr>
        </w:pPrChange>
      </w:pPr>
    </w:p>
    <w:tbl>
      <w:tblPr>
        <w:tblStyle w:val="8"/>
        <w:tblW w:w="77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232" w:author="Administrator" w:date="2018-06-25T19:20:47Z">
          <w:tblPr>
            <w:tblStyle w:val="8"/>
            <w:tblW w:w="7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942"/>
        <w:gridCol w:w="1943"/>
        <w:gridCol w:w="1943"/>
        <w:gridCol w:w="1943"/>
        <w:tblGridChange w:id="233">
          <w:tblGrid>
            <w:gridCol w:w="1942"/>
            <w:gridCol w:w="1943"/>
            <w:gridCol w:w="1943"/>
            <w:gridCol w:w="19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34" w:author="Administrator" w:date="2018-06-25T19:20:4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trPr>
        <w:tc>
          <w:tcPr>
            <w:tcW w:w="1942" w:type="dxa"/>
            <w:shd w:val="clear" w:color="000000" w:fill="auto"/>
            <w:tcPrChange w:id="235" w:author="Administrator" w:date="2018-06-25T19:20:47Z">
              <w:tcPr>
                <w:tcW w:w="1942"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学生</w:t>
            </w:r>
            <w:r>
              <w:rPr>
                <w:rFonts w:ascii="Times New Roman" w:hAnsi="宋体"/>
                <w:kern w:val="2"/>
                <w:sz w:val="24"/>
                <w:szCs w:val="24"/>
              </w:rPr>
              <w:t>ID</w:t>
            </w:r>
          </w:p>
        </w:tc>
        <w:tc>
          <w:tcPr>
            <w:tcW w:w="1943" w:type="dxa"/>
            <w:shd w:val="clear" w:color="000000" w:fill="auto"/>
            <w:tcPrChange w:id="236" w:author="Administrator" w:date="2018-06-25T19:20:47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学生名</w:t>
            </w:r>
          </w:p>
        </w:tc>
        <w:tc>
          <w:tcPr>
            <w:tcW w:w="1943" w:type="dxa"/>
            <w:shd w:val="clear" w:color="000000" w:fill="auto"/>
            <w:tcPrChange w:id="237" w:author="Administrator" w:date="2018-06-25T19:20:47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学生类型</w:t>
            </w:r>
            <w:r>
              <w:rPr>
                <w:rFonts w:ascii="Times New Roman" w:hAnsi="宋体"/>
                <w:kern w:val="2"/>
                <w:sz w:val="24"/>
                <w:szCs w:val="24"/>
              </w:rPr>
              <w:t>ID</w:t>
            </w:r>
          </w:p>
        </w:tc>
        <w:tc>
          <w:tcPr>
            <w:tcW w:w="1943" w:type="dxa"/>
            <w:shd w:val="clear" w:color="000000" w:fill="auto"/>
            <w:tcPrChange w:id="238" w:author="Administrator" w:date="2018-06-25T19:20:47Z">
              <w:tcPr>
                <w:tcW w:w="1943" w:type="dxa"/>
                <w:shd w:val="clear" w:color="000000" w:fill="auto"/>
              </w:tcPr>
            </w:tcPrChange>
          </w:tcPr>
          <w:p>
            <w:pPr>
              <w:spacing w:line="360" w:lineRule="auto"/>
              <w:jc w:val="center"/>
              <w:rPr>
                <w:rFonts w:ascii="Times New Roman" w:hAnsi="宋体"/>
                <w:kern w:val="2"/>
                <w:sz w:val="24"/>
                <w:szCs w:val="24"/>
              </w:rPr>
            </w:pPr>
            <w:r>
              <w:rPr>
                <w:rFonts w:hint="eastAsia" w:ascii="Times New Roman" w:hAnsi="宋体"/>
                <w:kern w:val="2"/>
                <w:sz w:val="24"/>
                <w:szCs w:val="24"/>
              </w:rPr>
              <w:t>教师</w:t>
            </w:r>
            <w:r>
              <w:rPr>
                <w:rFonts w:ascii="Times New Roman" w:hAnsi="宋体"/>
                <w:kern w:val="2"/>
                <w:sz w:val="24"/>
                <w:szCs w:val="24"/>
              </w:rPr>
              <w:t>ID</w:t>
            </w:r>
          </w:p>
        </w:tc>
      </w:tr>
    </w:tbl>
    <w:p>
      <w:pPr>
        <w:numPr>
          <w:ins w:id="240" w:author="微软用户" w:date="2018-06-25T16:04:00Z"/>
        </w:numPr>
        <w:spacing w:line="360" w:lineRule="auto"/>
        <w:ind w:firstLine="31680" w:firstLineChars="236"/>
        <w:jc w:val="center"/>
        <w:rPr>
          <w:ins w:id="241" w:author="微软用户" w:date="2018-06-25T16:09:00Z"/>
          <w:rFonts w:ascii="Times New Roman" w:hAnsi="宋体"/>
          <w:sz w:val="24"/>
          <w:szCs w:val="24"/>
        </w:rPr>
        <w:pPrChange w:id="239" w:author="" w:date="2018-06-25T16:53:00Z">
          <w:pPr>
            <w:spacing w:line="360" w:lineRule="auto"/>
            <w:ind w:firstLine="31680" w:firstLineChars="236"/>
          </w:pPr>
        </w:pPrChange>
      </w:pPr>
      <w:r>
        <w:rPr>
          <w:rFonts w:hint="eastAsia" w:ascii="Times New Roman" w:hAnsi="宋体"/>
          <w:sz w:val="24"/>
          <w:szCs w:val="24"/>
        </w:rPr>
        <w:t>表</w:t>
      </w:r>
      <w:r>
        <w:rPr>
          <w:rFonts w:ascii="Times New Roman" w:hAnsi="宋体"/>
          <w:sz w:val="24"/>
          <w:szCs w:val="24"/>
        </w:rPr>
        <w:t>2.</w:t>
      </w:r>
      <w:del w:id="242" w:author="Administrator" w:date="2018-06-25T19:18:31Z">
        <w:r>
          <w:rPr>
            <w:rFonts w:ascii="Times New Roman" w:hAnsi="宋体"/>
            <w:sz w:val="24"/>
            <w:szCs w:val="24"/>
            <w:lang w:val="en-US"/>
          </w:rPr>
          <w:delText>4</w:delText>
        </w:r>
      </w:del>
      <w:ins w:id="243" w:author="Administrator" w:date="2018-06-25T19:18:31Z">
        <w:r>
          <w:rPr>
            <w:rFonts w:hint="eastAsia" w:ascii="Times New Roman" w:hAnsi="宋体"/>
            <w:sz w:val="24"/>
            <w:szCs w:val="24"/>
            <w:lang w:val="en-US" w:eastAsia="zh-CN"/>
          </w:rPr>
          <w:t>5</w:t>
        </w:r>
      </w:ins>
      <w:ins w:id="244" w:author="微软用户" w:date="2018-06-25T16:06:00Z">
        <w:r>
          <w:rPr>
            <w:rFonts w:ascii="Times New Roman" w:hAnsi="宋体"/>
            <w:sz w:val="24"/>
            <w:szCs w:val="24"/>
          </w:rPr>
          <w:t xml:space="preserve"> </w:t>
        </w:r>
      </w:ins>
      <w:ins w:id="245" w:author="微软用户" w:date="2018-06-25T16:06:00Z">
        <w:r>
          <w:rPr>
            <w:rFonts w:hint="eastAsia" w:ascii="Times New Roman" w:hAnsi="宋体"/>
            <w:sz w:val="24"/>
            <w:szCs w:val="24"/>
          </w:rPr>
          <w:t>学生的数据库表设计</w:t>
        </w:r>
      </w:ins>
    </w:p>
    <w:p>
      <w:pPr>
        <w:numPr>
          <w:ins w:id="247" w:author="微软用户" w:date="2018-06-25T16:09:00Z"/>
        </w:numPr>
        <w:spacing w:line="360" w:lineRule="auto"/>
        <w:ind w:firstLine="31680" w:firstLineChars="236"/>
        <w:jc w:val="center"/>
        <w:rPr>
          <w:ins w:id="248" w:author="微软用户" w:date="2018-06-25T16:09:00Z"/>
          <w:rFonts w:ascii="Times New Roman" w:hAnsi="宋体"/>
          <w:sz w:val="24"/>
          <w:szCs w:val="24"/>
        </w:rPr>
        <w:pPrChange w:id="246" w:author="微软用户" w:date="2018-06-25T16:01:00Z">
          <w:pPr>
            <w:spacing w:line="360" w:lineRule="auto"/>
            <w:ind w:firstLine="31680" w:firstLineChars="236"/>
          </w:pPr>
        </w:pPrChange>
      </w:pPr>
    </w:p>
    <w:tbl>
      <w:tblPr>
        <w:tblStyle w:val="8"/>
        <w:tblW w:w="38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249" w:author="Administrator" w:date="2018-06-25T19:21:06Z">
          <w:tblPr>
            <w:tblStyle w:val="8"/>
            <w:tblW w:w="38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942"/>
        <w:gridCol w:w="1943"/>
        <w:tblGridChange w:id="250">
          <w:tblGrid>
            <w:gridCol w:w="1942"/>
            <w:gridCol w:w="19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252" w:author="Administrator" w:date="2018-06-25T19:21:06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ins w:id="251" w:author="微软用户" w:date="2018-06-25T16:09:00Z"/>
        </w:trPr>
        <w:tc>
          <w:tcPr>
            <w:tcW w:w="1942" w:type="dxa"/>
            <w:shd w:val="clear" w:color="000000" w:fill="auto"/>
            <w:tcPrChange w:id="253" w:author="Administrator" w:date="2018-06-25T19:21:06Z">
              <w:tcPr>
                <w:tcW w:w="1942" w:type="dxa"/>
                <w:shd w:val="clear" w:color="000000" w:fill="auto"/>
              </w:tcPr>
            </w:tcPrChange>
          </w:tcPr>
          <w:p>
            <w:pPr>
              <w:spacing w:line="360" w:lineRule="auto"/>
              <w:jc w:val="both"/>
              <w:rPr>
                <w:ins w:id="255" w:author="微软用户" w:date="2018-06-25T16:09:00Z"/>
                <w:rFonts w:ascii="Times New Roman" w:hAnsi="宋体"/>
                <w:kern w:val="2"/>
                <w:sz w:val="24"/>
                <w:szCs w:val="24"/>
              </w:rPr>
              <w:pPrChange w:id="254" w:author="Administrator" w:date="2018-06-25T19:21:05Z">
                <w:pPr>
                  <w:spacing w:line="360" w:lineRule="auto"/>
                  <w:jc w:val="center"/>
                </w:pPr>
              </w:pPrChange>
            </w:pPr>
            <w:ins w:id="256" w:author="微软用户" w:date="2018-06-25T16:09:00Z">
              <w:r>
                <w:rPr>
                  <w:rFonts w:hint="eastAsia" w:ascii="Times New Roman" w:hAnsi="宋体"/>
                  <w:kern w:val="2"/>
                  <w:sz w:val="24"/>
                  <w:szCs w:val="24"/>
                </w:rPr>
                <w:t>学生类型</w:t>
              </w:r>
            </w:ins>
            <w:ins w:id="257" w:author="微软用户" w:date="2018-06-25T16:09:00Z">
              <w:r>
                <w:rPr>
                  <w:rFonts w:ascii="Times New Roman" w:hAnsi="宋体"/>
                  <w:kern w:val="2"/>
                  <w:sz w:val="24"/>
                  <w:szCs w:val="24"/>
                </w:rPr>
                <w:t>ID</w:t>
              </w:r>
            </w:ins>
          </w:p>
        </w:tc>
        <w:tc>
          <w:tcPr>
            <w:tcW w:w="1943" w:type="dxa"/>
            <w:shd w:val="clear" w:color="000000" w:fill="auto"/>
            <w:tcPrChange w:id="258" w:author="Administrator" w:date="2018-06-25T19:21:06Z">
              <w:tcPr>
                <w:tcW w:w="1943" w:type="dxa"/>
                <w:shd w:val="clear" w:color="000000" w:fill="auto"/>
              </w:tcPr>
            </w:tcPrChange>
          </w:tcPr>
          <w:p>
            <w:pPr>
              <w:spacing w:line="360" w:lineRule="auto"/>
              <w:jc w:val="both"/>
              <w:rPr>
                <w:ins w:id="260" w:author="微软用户" w:date="2018-06-25T16:09:00Z"/>
                <w:rFonts w:ascii="Times New Roman" w:hAnsi="宋体"/>
                <w:kern w:val="2"/>
                <w:sz w:val="24"/>
                <w:szCs w:val="24"/>
              </w:rPr>
              <w:pPrChange w:id="259" w:author="Administrator" w:date="2018-06-25T19:21:05Z">
                <w:pPr>
                  <w:spacing w:line="360" w:lineRule="auto"/>
                  <w:jc w:val="center"/>
                </w:pPr>
              </w:pPrChange>
            </w:pPr>
            <w:ins w:id="261" w:author="微软用户" w:date="2018-06-25T16:09:00Z">
              <w:r>
                <w:rPr>
                  <w:rFonts w:hint="eastAsia" w:ascii="Times New Roman" w:hAnsi="宋体"/>
                  <w:kern w:val="2"/>
                  <w:sz w:val="24"/>
                  <w:szCs w:val="24"/>
                </w:rPr>
                <w:t>学生类型名称</w:t>
              </w:r>
            </w:ins>
          </w:p>
        </w:tc>
      </w:tr>
    </w:tbl>
    <w:p>
      <w:pPr>
        <w:numPr>
          <w:ins w:id="263" w:author="微软用户" w:date="2018-06-25T16:09:00Z"/>
        </w:numPr>
        <w:spacing w:line="360" w:lineRule="auto"/>
        <w:ind w:firstLine="31680" w:firstLineChars="236"/>
        <w:jc w:val="center"/>
        <w:rPr>
          <w:ins w:id="264" w:author="微软用户" w:date="2018-06-25T16:10:00Z"/>
          <w:rFonts w:ascii="Times New Roman" w:hAnsi="宋体"/>
          <w:sz w:val="24"/>
          <w:szCs w:val="24"/>
        </w:rPr>
        <w:pPrChange w:id="262" w:author="" w:date="2018-06-25T16:53:00Z">
          <w:pPr>
            <w:spacing w:line="360" w:lineRule="auto"/>
            <w:ind w:firstLine="31680" w:firstLineChars="236"/>
          </w:pPr>
        </w:pPrChange>
      </w:pPr>
      <w:ins w:id="265" w:author="微软用户" w:date="2018-06-25T16:09:00Z">
        <w:r>
          <w:rPr>
            <w:rFonts w:hint="eastAsia" w:ascii="Times New Roman" w:hAnsi="宋体"/>
            <w:sz w:val="24"/>
            <w:szCs w:val="24"/>
          </w:rPr>
          <w:t>表</w:t>
        </w:r>
      </w:ins>
      <w:ins w:id="266" w:author="微软用户" w:date="2018-06-25T16:09:00Z">
        <w:r>
          <w:rPr>
            <w:rFonts w:ascii="Times New Roman" w:hAnsi="宋体"/>
            <w:sz w:val="24"/>
            <w:szCs w:val="24"/>
          </w:rPr>
          <w:t>2.</w:t>
        </w:r>
      </w:ins>
      <w:ins w:id="267" w:author="微软用户" w:date="2018-06-25T16:09:00Z">
        <w:del w:id="268" w:author="Administrator" w:date="2018-06-25T19:18:34Z">
          <w:r>
            <w:rPr>
              <w:rFonts w:ascii="Times New Roman" w:hAnsi="宋体"/>
              <w:sz w:val="24"/>
              <w:szCs w:val="24"/>
              <w:lang w:val="en-US"/>
            </w:rPr>
            <w:delText>5</w:delText>
          </w:r>
        </w:del>
      </w:ins>
      <w:ins w:id="269" w:author="Administrator" w:date="2018-06-25T19:18:34Z">
        <w:r>
          <w:rPr>
            <w:rFonts w:hint="eastAsia" w:ascii="Times New Roman" w:hAnsi="宋体"/>
            <w:sz w:val="24"/>
            <w:szCs w:val="24"/>
            <w:lang w:val="en-US" w:eastAsia="zh-CN"/>
          </w:rPr>
          <w:t>6</w:t>
        </w:r>
      </w:ins>
      <w:ins w:id="270" w:author="微软用户" w:date="2018-06-25T16:09:00Z">
        <w:r>
          <w:rPr>
            <w:rFonts w:ascii="Times New Roman" w:hAnsi="宋体"/>
            <w:sz w:val="24"/>
            <w:szCs w:val="24"/>
          </w:rPr>
          <w:t xml:space="preserve"> </w:t>
        </w:r>
      </w:ins>
      <w:ins w:id="271" w:author="微软用户" w:date="2018-06-25T16:09:00Z">
        <w:r>
          <w:rPr>
            <w:rFonts w:hint="eastAsia" w:ascii="Times New Roman" w:hAnsi="宋体"/>
            <w:sz w:val="24"/>
            <w:szCs w:val="24"/>
          </w:rPr>
          <w:t>学生类型的数据库表设计</w:t>
        </w:r>
      </w:ins>
    </w:p>
    <w:p>
      <w:pPr>
        <w:numPr>
          <w:ins w:id="273" w:author="微软用户" w:date="2018-06-25T16:10:00Z"/>
        </w:numPr>
        <w:spacing w:line="360" w:lineRule="auto"/>
        <w:ind w:firstLine="31680" w:firstLineChars="236"/>
        <w:jc w:val="center"/>
        <w:rPr>
          <w:ins w:id="274" w:author="微软用户" w:date="2018-06-25T16:10:00Z"/>
          <w:rFonts w:ascii="Times New Roman" w:hAnsi="宋体"/>
          <w:sz w:val="24"/>
          <w:szCs w:val="24"/>
        </w:rPr>
        <w:pPrChange w:id="272" w:author="微软用户" w:date="2018-06-25T16:01:00Z">
          <w:pPr>
            <w:spacing w:line="360" w:lineRule="auto"/>
            <w:ind w:firstLine="31680" w:firstLineChars="236"/>
          </w:pPr>
        </w:pPrChange>
      </w:pPr>
    </w:p>
    <w:tbl>
      <w:tblPr>
        <w:tblStyle w:val="8"/>
        <w:tblW w:w="9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1943"/>
        <w:gridCol w:w="1943"/>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75" w:author="微软用户" w:date="2018-06-25T16:10:00Z"/>
        </w:trPr>
        <w:tc>
          <w:tcPr>
            <w:tcW w:w="1942" w:type="dxa"/>
            <w:shd w:val="clear" w:color="000000" w:fill="auto"/>
          </w:tcPr>
          <w:p>
            <w:pPr>
              <w:spacing w:line="360" w:lineRule="auto"/>
              <w:jc w:val="center"/>
              <w:rPr>
                <w:ins w:id="276" w:author="微软用户" w:date="2018-06-25T16:10:00Z"/>
                <w:rFonts w:ascii="Times New Roman" w:hAnsi="宋体"/>
                <w:kern w:val="2"/>
                <w:sz w:val="24"/>
                <w:szCs w:val="24"/>
              </w:rPr>
            </w:pPr>
            <w:ins w:id="277" w:author="微软用户" w:date="2018-06-25T16:11:00Z">
              <w:r>
                <w:rPr>
                  <w:rFonts w:hint="eastAsia" w:ascii="Times New Roman" w:hAnsi="宋体"/>
                  <w:kern w:val="2"/>
                  <w:sz w:val="24"/>
                  <w:szCs w:val="24"/>
                </w:rPr>
                <w:t>教师</w:t>
              </w:r>
            </w:ins>
            <w:ins w:id="278" w:author="微软用户" w:date="2018-06-25T16:11:00Z">
              <w:r>
                <w:rPr>
                  <w:rFonts w:ascii="Times New Roman" w:hAnsi="宋体"/>
                  <w:kern w:val="2"/>
                  <w:sz w:val="24"/>
                  <w:szCs w:val="24"/>
                </w:rPr>
                <w:t>ID</w:t>
              </w:r>
            </w:ins>
          </w:p>
        </w:tc>
        <w:tc>
          <w:tcPr>
            <w:tcW w:w="1943" w:type="dxa"/>
            <w:shd w:val="clear" w:color="000000" w:fill="auto"/>
          </w:tcPr>
          <w:p>
            <w:pPr>
              <w:spacing w:line="360" w:lineRule="auto"/>
              <w:jc w:val="center"/>
              <w:rPr>
                <w:ins w:id="279" w:author="微软用户" w:date="2018-06-25T16:10:00Z"/>
                <w:rFonts w:ascii="Times New Roman" w:hAnsi="宋体"/>
                <w:kern w:val="2"/>
                <w:sz w:val="24"/>
                <w:szCs w:val="24"/>
              </w:rPr>
            </w:pPr>
            <w:ins w:id="280" w:author="微软用户" w:date="2018-06-25T16:11:00Z">
              <w:r>
                <w:rPr>
                  <w:rFonts w:hint="eastAsia" w:ascii="Times New Roman" w:hAnsi="宋体"/>
                  <w:kern w:val="2"/>
                  <w:sz w:val="24"/>
                  <w:szCs w:val="24"/>
                </w:rPr>
                <w:t>教师名</w:t>
              </w:r>
            </w:ins>
          </w:p>
        </w:tc>
        <w:tc>
          <w:tcPr>
            <w:tcW w:w="1943" w:type="dxa"/>
            <w:shd w:val="clear" w:color="000000" w:fill="auto"/>
          </w:tcPr>
          <w:p>
            <w:pPr>
              <w:spacing w:line="360" w:lineRule="auto"/>
              <w:jc w:val="center"/>
              <w:rPr>
                <w:ins w:id="281" w:author="微软用户" w:date="2018-06-25T16:10:00Z"/>
                <w:rFonts w:ascii="Times New Roman" w:hAnsi="宋体"/>
                <w:kern w:val="2"/>
                <w:sz w:val="24"/>
                <w:szCs w:val="24"/>
              </w:rPr>
            </w:pPr>
            <w:ins w:id="282" w:author="微软用户" w:date="2018-06-25T16:11:00Z">
              <w:r>
                <w:rPr>
                  <w:rFonts w:hint="eastAsia" w:ascii="Times New Roman" w:hAnsi="宋体"/>
                  <w:kern w:val="2"/>
                  <w:sz w:val="24"/>
                  <w:szCs w:val="24"/>
                </w:rPr>
                <w:t>经费</w:t>
              </w:r>
            </w:ins>
            <w:ins w:id="283" w:author="微软用户" w:date="2018-06-25T16:11:00Z">
              <w:r>
                <w:rPr>
                  <w:rFonts w:ascii="Times New Roman" w:hAnsi="宋体"/>
                  <w:kern w:val="2"/>
                  <w:sz w:val="24"/>
                  <w:szCs w:val="24"/>
                </w:rPr>
                <w:t>ID</w:t>
              </w:r>
            </w:ins>
          </w:p>
        </w:tc>
        <w:tc>
          <w:tcPr>
            <w:tcW w:w="1943" w:type="dxa"/>
            <w:shd w:val="clear" w:color="000000" w:fill="auto"/>
          </w:tcPr>
          <w:p>
            <w:pPr>
              <w:spacing w:line="360" w:lineRule="auto"/>
              <w:jc w:val="center"/>
              <w:rPr>
                <w:ins w:id="284" w:author="微软用户" w:date="2018-06-25T16:10:00Z"/>
                <w:rFonts w:ascii="Times New Roman" w:hAnsi="宋体"/>
                <w:kern w:val="2"/>
                <w:sz w:val="24"/>
                <w:szCs w:val="24"/>
              </w:rPr>
            </w:pPr>
            <w:ins w:id="285" w:author="微软用户" w:date="2018-06-25T16:12:00Z">
              <w:r>
                <w:rPr>
                  <w:rFonts w:hint="eastAsia" w:ascii="Times New Roman" w:hAnsi="宋体"/>
                  <w:kern w:val="2"/>
                  <w:sz w:val="24"/>
                  <w:szCs w:val="24"/>
                </w:rPr>
                <w:t>办公室</w:t>
              </w:r>
            </w:ins>
          </w:p>
        </w:tc>
        <w:tc>
          <w:tcPr>
            <w:tcW w:w="1943" w:type="dxa"/>
            <w:shd w:val="clear" w:color="000000" w:fill="auto"/>
          </w:tcPr>
          <w:p>
            <w:pPr>
              <w:spacing w:line="360" w:lineRule="auto"/>
              <w:jc w:val="center"/>
              <w:rPr>
                <w:ins w:id="286" w:author="微软用户" w:date="2018-06-25T16:10:00Z"/>
                <w:rFonts w:ascii="Times New Roman" w:hAnsi="宋体"/>
                <w:kern w:val="2"/>
                <w:sz w:val="24"/>
                <w:szCs w:val="24"/>
              </w:rPr>
            </w:pPr>
            <w:ins w:id="287" w:author="微软用户" w:date="2018-06-25T16:12:00Z">
              <w:r>
                <w:rPr>
                  <w:rFonts w:hint="eastAsia" w:ascii="Times New Roman" w:hAnsi="宋体"/>
                  <w:kern w:val="2"/>
                  <w:sz w:val="24"/>
                  <w:szCs w:val="24"/>
                </w:rPr>
                <w:t>联系电话</w:t>
              </w:r>
            </w:ins>
          </w:p>
        </w:tc>
      </w:tr>
    </w:tbl>
    <w:p>
      <w:pPr>
        <w:numPr>
          <w:ins w:id="289" w:author="微软用户" w:date="2018-06-25T16:10:00Z"/>
        </w:numPr>
        <w:spacing w:line="360" w:lineRule="auto"/>
        <w:ind w:firstLine="31680" w:firstLineChars="236"/>
        <w:jc w:val="center"/>
        <w:rPr>
          <w:ins w:id="290" w:author="微软用户" w:date="2018-06-25T16:13:00Z"/>
          <w:rFonts w:ascii="Times New Roman" w:hAnsi="宋体"/>
          <w:sz w:val="24"/>
          <w:szCs w:val="24"/>
        </w:rPr>
        <w:pPrChange w:id="288" w:author="" w:date="2018-06-25T16:53:00Z">
          <w:pPr>
            <w:spacing w:line="360" w:lineRule="auto"/>
            <w:ind w:firstLine="31680" w:firstLineChars="236"/>
          </w:pPr>
        </w:pPrChange>
      </w:pPr>
      <w:ins w:id="291" w:author="微软用户" w:date="2018-06-25T16:10:00Z">
        <w:r>
          <w:rPr>
            <w:rFonts w:hint="eastAsia" w:ascii="Times New Roman" w:hAnsi="宋体"/>
            <w:sz w:val="24"/>
            <w:szCs w:val="24"/>
          </w:rPr>
          <w:t>表</w:t>
        </w:r>
      </w:ins>
      <w:ins w:id="292" w:author="微软用户" w:date="2018-06-25T16:10:00Z">
        <w:r>
          <w:rPr>
            <w:rFonts w:ascii="Times New Roman" w:hAnsi="宋体"/>
            <w:sz w:val="24"/>
            <w:szCs w:val="24"/>
          </w:rPr>
          <w:t>2.</w:t>
        </w:r>
      </w:ins>
      <w:ins w:id="293" w:author="微软用户" w:date="2018-06-25T16:10:00Z">
        <w:del w:id="294" w:author="Administrator" w:date="2018-06-25T19:18:36Z">
          <w:r>
            <w:rPr>
              <w:rFonts w:ascii="Times New Roman" w:hAnsi="宋体"/>
              <w:sz w:val="24"/>
              <w:szCs w:val="24"/>
              <w:lang w:val="en-US"/>
            </w:rPr>
            <w:delText>6</w:delText>
          </w:r>
        </w:del>
      </w:ins>
      <w:ins w:id="295" w:author="Administrator" w:date="2018-06-25T19:18:36Z">
        <w:r>
          <w:rPr>
            <w:rFonts w:hint="eastAsia" w:ascii="Times New Roman" w:hAnsi="宋体"/>
            <w:sz w:val="24"/>
            <w:szCs w:val="24"/>
            <w:lang w:val="en-US" w:eastAsia="zh-CN"/>
          </w:rPr>
          <w:t>7</w:t>
        </w:r>
      </w:ins>
      <w:ins w:id="296" w:author="微软用户" w:date="2018-06-25T16:10:00Z">
        <w:r>
          <w:rPr>
            <w:rFonts w:ascii="Times New Roman" w:hAnsi="宋体"/>
            <w:sz w:val="24"/>
            <w:szCs w:val="24"/>
          </w:rPr>
          <w:t xml:space="preserve"> </w:t>
        </w:r>
      </w:ins>
      <w:ins w:id="297" w:author="微软用户" w:date="2018-06-25T16:10:00Z">
        <w:r>
          <w:rPr>
            <w:rFonts w:hint="eastAsia" w:ascii="Times New Roman" w:hAnsi="宋体"/>
            <w:sz w:val="24"/>
            <w:szCs w:val="24"/>
          </w:rPr>
          <w:t>教师的数据库表设计</w:t>
        </w:r>
      </w:ins>
    </w:p>
    <w:p>
      <w:pPr>
        <w:numPr>
          <w:ins w:id="299" w:author="微软用户" w:date="2018-06-25T16:14:00Z"/>
        </w:numPr>
        <w:spacing w:line="360" w:lineRule="auto"/>
        <w:ind w:firstLine="31680" w:firstLineChars="236"/>
        <w:jc w:val="center"/>
        <w:rPr>
          <w:ins w:id="300" w:author="微软用户" w:date="2018-06-25T16:14:00Z"/>
          <w:rFonts w:ascii="Times New Roman" w:hAnsi="宋体"/>
          <w:sz w:val="24"/>
          <w:szCs w:val="24"/>
        </w:rPr>
        <w:pPrChange w:id="298" w:author="微软用户" w:date="2018-06-25T16:01:00Z">
          <w:pPr>
            <w:spacing w:line="360" w:lineRule="auto"/>
            <w:ind w:firstLine="31680" w:firstLineChars="236"/>
          </w:pPr>
        </w:pPrChange>
      </w:pPr>
    </w:p>
    <w:tbl>
      <w:tblPr>
        <w:tblStyle w:val="8"/>
        <w:tblW w:w="58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301" w:author="Administrator" w:date="2018-06-25T19:21:17Z">
          <w:tblPr>
            <w:tblStyle w:val="8"/>
            <w:tblW w:w="5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942"/>
        <w:gridCol w:w="1943"/>
        <w:gridCol w:w="1943"/>
        <w:tblGridChange w:id="302">
          <w:tblGrid>
            <w:gridCol w:w="1942"/>
            <w:gridCol w:w="1943"/>
            <w:gridCol w:w="19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304" w:author="Administrator" w:date="2018-06-25T19:21:1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ins w:id="303" w:author="微软用户" w:date="2018-06-25T16:14:00Z"/>
        </w:trPr>
        <w:tc>
          <w:tcPr>
            <w:tcW w:w="1942" w:type="dxa"/>
            <w:shd w:val="clear" w:color="000000" w:fill="auto"/>
            <w:tcPrChange w:id="305" w:author="Administrator" w:date="2018-06-25T19:21:17Z">
              <w:tcPr>
                <w:tcW w:w="1942" w:type="dxa"/>
                <w:shd w:val="clear" w:color="000000" w:fill="auto"/>
              </w:tcPr>
            </w:tcPrChange>
          </w:tcPr>
          <w:p>
            <w:pPr>
              <w:spacing w:line="360" w:lineRule="auto"/>
              <w:jc w:val="center"/>
              <w:rPr>
                <w:ins w:id="306" w:author="微软用户" w:date="2018-06-25T16:14:00Z"/>
                <w:rFonts w:ascii="Times New Roman" w:hAnsi="宋体"/>
                <w:kern w:val="2"/>
                <w:sz w:val="24"/>
                <w:szCs w:val="24"/>
              </w:rPr>
            </w:pPr>
            <w:ins w:id="307" w:author="微软用户" w:date="2018-06-25T16:14:00Z">
              <w:r>
                <w:rPr>
                  <w:rFonts w:hint="eastAsia" w:ascii="Times New Roman" w:hAnsi="宋体"/>
                  <w:kern w:val="2"/>
                  <w:sz w:val="24"/>
                  <w:szCs w:val="24"/>
                </w:rPr>
                <w:t>经费</w:t>
              </w:r>
            </w:ins>
            <w:ins w:id="308" w:author="微软用户" w:date="2018-06-25T16:14:00Z">
              <w:r>
                <w:rPr>
                  <w:rFonts w:ascii="Times New Roman" w:hAnsi="宋体"/>
                  <w:kern w:val="2"/>
                  <w:sz w:val="24"/>
                  <w:szCs w:val="24"/>
                </w:rPr>
                <w:t>ID</w:t>
              </w:r>
            </w:ins>
          </w:p>
        </w:tc>
        <w:tc>
          <w:tcPr>
            <w:tcW w:w="1943" w:type="dxa"/>
            <w:shd w:val="clear" w:color="000000" w:fill="auto"/>
            <w:tcPrChange w:id="309" w:author="Administrator" w:date="2018-06-25T19:21:17Z">
              <w:tcPr>
                <w:tcW w:w="1943" w:type="dxa"/>
                <w:shd w:val="clear" w:color="000000" w:fill="auto"/>
              </w:tcPr>
            </w:tcPrChange>
          </w:tcPr>
          <w:p>
            <w:pPr>
              <w:spacing w:line="360" w:lineRule="auto"/>
              <w:jc w:val="center"/>
              <w:rPr>
                <w:ins w:id="310" w:author="微软用户" w:date="2018-06-25T16:14:00Z"/>
                <w:rFonts w:ascii="Times New Roman" w:hAnsi="宋体"/>
                <w:kern w:val="2"/>
                <w:sz w:val="24"/>
                <w:szCs w:val="24"/>
              </w:rPr>
            </w:pPr>
            <w:ins w:id="311" w:author="微软用户" w:date="2018-06-25T16:14:00Z">
              <w:r>
                <w:rPr>
                  <w:rFonts w:hint="eastAsia" w:ascii="Times New Roman" w:hAnsi="宋体"/>
                  <w:kern w:val="2"/>
                  <w:sz w:val="24"/>
                  <w:szCs w:val="24"/>
                </w:rPr>
                <w:t>经费名</w:t>
              </w:r>
            </w:ins>
          </w:p>
        </w:tc>
        <w:tc>
          <w:tcPr>
            <w:tcW w:w="1943" w:type="dxa"/>
            <w:shd w:val="clear" w:color="000000" w:fill="auto"/>
            <w:tcPrChange w:id="312" w:author="Administrator" w:date="2018-06-25T19:21:17Z">
              <w:tcPr>
                <w:tcW w:w="1943" w:type="dxa"/>
                <w:shd w:val="clear" w:color="000000" w:fill="auto"/>
              </w:tcPr>
            </w:tcPrChange>
          </w:tcPr>
          <w:p>
            <w:pPr>
              <w:spacing w:line="360" w:lineRule="auto"/>
              <w:jc w:val="center"/>
              <w:rPr>
                <w:ins w:id="313" w:author="微软用户" w:date="2018-06-25T16:14:00Z"/>
                <w:rFonts w:ascii="Times New Roman" w:hAnsi="宋体"/>
                <w:kern w:val="2"/>
                <w:sz w:val="24"/>
                <w:szCs w:val="24"/>
              </w:rPr>
            </w:pPr>
            <w:ins w:id="314" w:author="微软用户" w:date="2018-06-25T16:14:00Z">
              <w:r>
                <w:rPr>
                  <w:rFonts w:hint="eastAsia" w:ascii="Times New Roman" w:hAnsi="宋体"/>
                  <w:kern w:val="2"/>
                  <w:sz w:val="24"/>
                  <w:szCs w:val="24"/>
                </w:rPr>
                <w:t>金额</w:t>
              </w:r>
            </w:ins>
          </w:p>
        </w:tc>
      </w:tr>
    </w:tbl>
    <w:p>
      <w:pPr>
        <w:numPr>
          <w:ins w:id="316" w:author="微软用户" w:date="2018-06-25T16:13:00Z"/>
        </w:numPr>
        <w:spacing w:line="360" w:lineRule="auto"/>
        <w:ind w:firstLine="31680" w:firstLineChars="236"/>
        <w:jc w:val="center"/>
        <w:rPr>
          <w:rFonts w:ascii="Times New Roman" w:hAnsi="宋体"/>
          <w:sz w:val="24"/>
          <w:szCs w:val="24"/>
        </w:rPr>
        <w:pPrChange w:id="315" w:author="" w:date="2018-06-25T16:53:00Z">
          <w:pPr>
            <w:spacing w:line="360" w:lineRule="auto"/>
            <w:ind w:firstLine="31680" w:firstLineChars="236"/>
          </w:pPr>
        </w:pPrChange>
      </w:pPr>
      <w:ins w:id="317" w:author="微软用户" w:date="2018-06-25T16:13:00Z">
        <w:r>
          <w:rPr>
            <w:rFonts w:hint="eastAsia" w:ascii="Times New Roman" w:hAnsi="宋体"/>
            <w:sz w:val="24"/>
            <w:szCs w:val="24"/>
          </w:rPr>
          <w:t>表</w:t>
        </w:r>
      </w:ins>
      <w:ins w:id="318" w:author="微软用户" w:date="2018-06-25T16:14:00Z">
        <w:r>
          <w:rPr>
            <w:rFonts w:ascii="Times New Roman" w:hAnsi="宋体"/>
            <w:sz w:val="24"/>
            <w:szCs w:val="24"/>
          </w:rPr>
          <w:t>2.</w:t>
        </w:r>
      </w:ins>
      <w:ins w:id="319" w:author="微软用户" w:date="2018-06-25T16:14:00Z">
        <w:del w:id="320" w:author="Administrator" w:date="2018-06-25T19:18:39Z">
          <w:r>
            <w:rPr>
              <w:rFonts w:ascii="Times New Roman" w:hAnsi="宋体"/>
              <w:sz w:val="24"/>
              <w:szCs w:val="24"/>
              <w:lang w:val="en-US"/>
            </w:rPr>
            <w:delText>7</w:delText>
          </w:r>
        </w:del>
      </w:ins>
      <w:ins w:id="321" w:author="Administrator" w:date="2018-06-25T19:18:39Z">
        <w:r>
          <w:rPr>
            <w:rFonts w:hint="eastAsia" w:ascii="Times New Roman" w:hAnsi="宋体"/>
            <w:sz w:val="24"/>
            <w:szCs w:val="24"/>
            <w:lang w:val="en-US" w:eastAsia="zh-CN"/>
          </w:rPr>
          <w:t>8</w:t>
        </w:r>
      </w:ins>
      <w:r>
        <w:rPr>
          <w:rFonts w:ascii="Times New Roman" w:hAnsi="宋体"/>
          <w:sz w:val="24"/>
          <w:szCs w:val="24"/>
        </w:rPr>
        <w:t xml:space="preserve"> </w:t>
      </w:r>
      <w:r>
        <w:rPr>
          <w:rFonts w:hint="eastAsia" w:ascii="Times New Roman" w:hAnsi="宋体"/>
          <w:sz w:val="24"/>
          <w:szCs w:val="24"/>
        </w:rPr>
        <w:t>经费的数据库表设计</w:t>
      </w:r>
    </w:p>
    <w:p>
      <w:pPr>
        <w:numPr>
          <w:ins w:id="323" w:author="微软用户" w:date="2018-06-25T16:12:00Z"/>
        </w:numPr>
        <w:spacing w:line="360" w:lineRule="auto"/>
        <w:ind w:firstLine="31680" w:firstLineChars="236"/>
        <w:jc w:val="center"/>
        <w:rPr>
          <w:rFonts w:ascii="Times New Roman" w:hAnsi="宋体"/>
          <w:sz w:val="24"/>
          <w:szCs w:val="24"/>
        </w:rPr>
        <w:pPrChange w:id="322" w:author="微软用户" w:date="2018-06-25T16:01:00Z">
          <w:pPr>
            <w:spacing w:line="360" w:lineRule="auto"/>
            <w:ind w:firstLine="31680" w:firstLineChars="236"/>
          </w:pPr>
        </w:pPrChange>
      </w:pPr>
    </w:p>
    <w:tbl>
      <w:tblPr>
        <w:tblStyle w:val="8"/>
        <w:tblW w:w="96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1925"/>
        <w:gridCol w:w="1925"/>
        <w:gridCol w:w="1925"/>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000000" w:fill="auto"/>
          </w:tcPr>
          <w:p>
            <w:pPr>
              <w:spacing w:line="360" w:lineRule="auto"/>
              <w:jc w:val="center"/>
              <w:rPr>
                <w:rFonts w:ascii="Times New Roman" w:hAnsi="宋体"/>
                <w:kern w:val="2"/>
                <w:sz w:val="24"/>
                <w:szCs w:val="24"/>
              </w:rPr>
            </w:pPr>
            <w:r>
              <w:rPr>
                <w:rFonts w:hint="eastAsia" w:ascii="Times New Roman" w:hAnsi="宋体"/>
                <w:kern w:val="2"/>
                <w:sz w:val="24"/>
                <w:szCs w:val="24"/>
              </w:rPr>
              <w:t>副院长</w:t>
            </w:r>
            <w:r>
              <w:rPr>
                <w:rFonts w:ascii="Times New Roman" w:hAnsi="宋体"/>
                <w:kern w:val="2"/>
                <w:sz w:val="24"/>
                <w:szCs w:val="24"/>
              </w:rPr>
              <w:t>ID</w:t>
            </w:r>
          </w:p>
        </w:tc>
        <w:tc>
          <w:tcPr>
            <w:tcW w:w="1925" w:type="dxa"/>
            <w:shd w:val="clear" w:color="000000" w:fill="auto"/>
          </w:tcPr>
          <w:p>
            <w:pPr>
              <w:spacing w:line="360" w:lineRule="auto"/>
              <w:jc w:val="center"/>
              <w:rPr>
                <w:rFonts w:hint="eastAsia" w:ascii="Times New Roman" w:hAnsi="宋体"/>
                <w:kern w:val="2"/>
                <w:sz w:val="24"/>
                <w:szCs w:val="24"/>
              </w:rPr>
            </w:pPr>
            <w:ins w:id="324" w:author="Administrator" w:date="2018-06-26T11:19:10Z">
              <w:r>
                <w:rPr>
                  <w:rFonts w:hint="eastAsia" w:ascii="Times New Roman" w:hAnsi="宋体"/>
                  <w:kern w:val="2"/>
                  <w:sz w:val="24"/>
                  <w:szCs w:val="24"/>
                </w:rPr>
                <w:t>教师</w:t>
              </w:r>
            </w:ins>
            <w:ins w:id="325" w:author="Administrator" w:date="2018-06-26T11:19:10Z">
              <w:r>
                <w:rPr>
                  <w:rFonts w:ascii="Times New Roman" w:hAnsi="宋体"/>
                  <w:kern w:val="2"/>
                  <w:sz w:val="24"/>
                  <w:szCs w:val="24"/>
                </w:rPr>
                <w:t>ID</w:t>
              </w:r>
            </w:ins>
          </w:p>
        </w:tc>
        <w:tc>
          <w:tcPr>
            <w:tcW w:w="1925" w:type="dxa"/>
            <w:shd w:val="clear" w:color="000000" w:fill="auto"/>
          </w:tcPr>
          <w:p>
            <w:pPr>
              <w:spacing w:line="360" w:lineRule="auto"/>
              <w:jc w:val="center"/>
              <w:rPr>
                <w:rFonts w:ascii="Times New Roman" w:hAnsi="宋体"/>
                <w:kern w:val="2"/>
                <w:sz w:val="24"/>
                <w:szCs w:val="24"/>
              </w:rPr>
            </w:pPr>
            <w:r>
              <w:rPr>
                <w:rFonts w:hint="eastAsia" w:ascii="Times New Roman" w:hAnsi="宋体"/>
                <w:kern w:val="2"/>
                <w:sz w:val="24"/>
                <w:szCs w:val="24"/>
              </w:rPr>
              <w:t>副院长名</w:t>
            </w:r>
          </w:p>
        </w:tc>
        <w:tc>
          <w:tcPr>
            <w:tcW w:w="1925" w:type="dxa"/>
            <w:shd w:val="clear" w:color="000000" w:fill="auto"/>
          </w:tcPr>
          <w:p>
            <w:pPr>
              <w:spacing w:line="360" w:lineRule="auto"/>
              <w:jc w:val="center"/>
              <w:rPr>
                <w:rFonts w:ascii="Times New Roman" w:hAnsi="宋体"/>
                <w:kern w:val="2"/>
                <w:sz w:val="24"/>
                <w:szCs w:val="24"/>
              </w:rPr>
            </w:pPr>
            <w:r>
              <w:rPr>
                <w:rFonts w:hint="eastAsia" w:ascii="Times New Roman" w:hAnsi="宋体"/>
                <w:kern w:val="2"/>
                <w:sz w:val="24"/>
                <w:szCs w:val="24"/>
              </w:rPr>
              <w:t>办公室</w:t>
            </w:r>
          </w:p>
        </w:tc>
        <w:tc>
          <w:tcPr>
            <w:tcW w:w="1925" w:type="dxa"/>
            <w:shd w:val="clear" w:color="000000" w:fill="auto"/>
          </w:tcPr>
          <w:p>
            <w:pPr>
              <w:spacing w:line="360" w:lineRule="auto"/>
              <w:jc w:val="center"/>
              <w:rPr>
                <w:rFonts w:ascii="Times New Roman" w:hAnsi="宋体"/>
                <w:kern w:val="2"/>
                <w:sz w:val="24"/>
                <w:szCs w:val="24"/>
              </w:rPr>
            </w:pPr>
            <w:r>
              <w:rPr>
                <w:rFonts w:hint="eastAsia" w:ascii="Times New Roman" w:hAnsi="宋体"/>
                <w:kern w:val="2"/>
                <w:sz w:val="24"/>
                <w:szCs w:val="24"/>
              </w:rPr>
              <w:t>联系电话</w:t>
            </w:r>
          </w:p>
        </w:tc>
      </w:tr>
    </w:tbl>
    <w:p>
      <w:pPr>
        <w:numPr>
          <w:ins w:id="327" w:author="微软用户" w:date="2018-06-25T16:11:00Z"/>
        </w:numPr>
        <w:spacing w:line="360" w:lineRule="auto"/>
        <w:ind w:firstLine="31680" w:firstLineChars="236"/>
        <w:jc w:val="center"/>
        <w:rPr>
          <w:rFonts w:hint="eastAsia" w:ascii="Times New Roman" w:hAnsi="宋体" w:eastAsia="宋体"/>
          <w:sz w:val="24"/>
          <w:szCs w:val="24"/>
          <w:lang w:val="en-US" w:eastAsia="zh-CN"/>
        </w:rPr>
        <w:pPrChange w:id="326" w:author="" w:date="2018-06-25T16:53:00Z">
          <w:pPr>
            <w:spacing w:line="360" w:lineRule="auto"/>
            <w:ind w:firstLine="31680" w:firstLineChars="236"/>
          </w:pPr>
        </w:pPrChange>
      </w:pPr>
      <w:r>
        <w:rPr>
          <w:rFonts w:hint="eastAsia" w:ascii="Times New Roman" w:hAnsi="宋体"/>
          <w:sz w:val="24"/>
          <w:szCs w:val="24"/>
        </w:rPr>
        <w:t>表</w:t>
      </w:r>
      <w:r>
        <w:rPr>
          <w:rFonts w:ascii="Times New Roman" w:hAnsi="宋体"/>
          <w:sz w:val="24"/>
          <w:szCs w:val="24"/>
        </w:rPr>
        <w:t>2.</w:t>
      </w:r>
      <w:del w:id="328" w:author="Administrator" w:date="2018-06-25T19:18:41Z">
        <w:r>
          <w:rPr>
            <w:rFonts w:ascii="Times New Roman" w:hAnsi="宋体"/>
            <w:sz w:val="24"/>
            <w:szCs w:val="24"/>
            <w:lang w:val="en-US"/>
          </w:rPr>
          <w:delText>7</w:delText>
        </w:r>
      </w:del>
      <w:ins w:id="329" w:author="Administrator" w:date="2018-06-25T19:18:41Z">
        <w:r>
          <w:rPr>
            <w:rFonts w:hint="eastAsia" w:ascii="Times New Roman" w:hAnsi="宋体"/>
            <w:sz w:val="24"/>
            <w:szCs w:val="24"/>
            <w:lang w:val="en-US" w:eastAsia="zh-CN"/>
          </w:rPr>
          <w:t>9</w:t>
        </w:r>
      </w:ins>
      <w:r>
        <w:rPr>
          <w:rFonts w:ascii="Times New Roman" w:hAnsi="宋体"/>
          <w:sz w:val="24"/>
          <w:szCs w:val="24"/>
        </w:rPr>
        <w:t xml:space="preserve"> </w:t>
      </w:r>
      <w:r>
        <w:rPr>
          <w:rFonts w:hint="eastAsia" w:ascii="Times New Roman" w:hAnsi="宋体"/>
          <w:sz w:val="24"/>
          <w:szCs w:val="24"/>
        </w:rPr>
        <w:t>副院长的数据库表设计</w:t>
      </w:r>
    </w:p>
    <w:p>
      <w:pPr>
        <w:numPr>
          <w:ins w:id="331" w:author="微软用户" w:date="2018-06-25T16:13:00Z"/>
        </w:numPr>
        <w:spacing w:line="360" w:lineRule="auto"/>
        <w:ind w:firstLine="31680" w:firstLineChars="236"/>
        <w:jc w:val="center"/>
        <w:rPr>
          <w:rFonts w:ascii="Times New Roman" w:hAnsi="宋体"/>
          <w:sz w:val="24"/>
          <w:szCs w:val="24"/>
        </w:rPr>
        <w:pPrChange w:id="330" w:author="微软用户" w:date="2018-06-25T16:01:00Z">
          <w:pPr>
            <w:spacing w:line="360" w:lineRule="auto"/>
            <w:ind w:firstLine="31680" w:firstLineChars="236"/>
          </w:pPr>
        </w:pPrChange>
      </w:pPr>
    </w:p>
    <w:tbl>
      <w:tblPr>
        <w:tblStyle w:val="8"/>
        <w:tblW w:w="96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1925"/>
        <w:gridCol w:w="1925"/>
        <w:gridCol w:w="1925"/>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4" w:type="dxa"/>
            <w:shd w:val="clear" w:color="000000" w:fill="auto"/>
          </w:tcPr>
          <w:p>
            <w:pPr>
              <w:numPr>
                <w:ins w:id="332" w:author="微软用户" w:date="2018-06-25T16:13:00Z"/>
              </w:numPr>
              <w:spacing w:line="360" w:lineRule="auto"/>
              <w:jc w:val="center"/>
              <w:rPr>
                <w:rFonts w:ascii="Times New Roman" w:hAnsi="宋体"/>
                <w:kern w:val="2"/>
                <w:sz w:val="24"/>
                <w:szCs w:val="24"/>
              </w:rPr>
            </w:pPr>
            <w:r>
              <w:rPr>
                <w:rFonts w:hint="eastAsia" w:ascii="Times New Roman" w:hAnsi="宋体"/>
                <w:kern w:val="2"/>
                <w:sz w:val="24"/>
                <w:szCs w:val="24"/>
              </w:rPr>
              <w:t>院长</w:t>
            </w:r>
            <w:r>
              <w:rPr>
                <w:rFonts w:ascii="Times New Roman" w:hAnsi="宋体"/>
                <w:kern w:val="2"/>
                <w:sz w:val="24"/>
                <w:szCs w:val="24"/>
              </w:rPr>
              <w:t>ID</w:t>
            </w:r>
          </w:p>
        </w:tc>
        <w:tc>
          <w:tcPr>
            <w:tcW w:w="1925" w:type="dxa"/>
            <w:shd w:val="clear" w:color="000000" w:fill="auto"/>
          </w:tcPr>
          <w:p>
            <w:pPr>
              <w:numPr>
                <w:ins w:id="333" w:author="微软用户" w:date="2018-06-25T16:13:00Z"/>
              </w:numPr>
              <w:spacing w:line="360" w:lineRule="auto"/>
              <w:jc w:val="center"/>
              <w:rPr>
                <w:rFonts w:hint="eastAsia" w:ascii="Times New Roman" w:hAnsi="宋体"/>
                <w:kern w:val="2"/>
                <w:sz w:val="24"/>
                <w:szCs w:val="24"/>
              </w:rPr>
            </w:pPr>
            <w:ins w:id="334" w:author="Administrator" w:date="2018-06-26T11:19:25Z">
              <w:r>
                <w:rPr>
                  <w:rFonts w:hint="eastAsia" w:ascii="Times New Roman" w:hAnsi="宋体"/>
                  <w:kern w:val="2"/>
                  <w:sz w:val="24"/>
                  <w:szCs w:val="24"/>
                </w:rPr>
                <w:t>教师</w:t>
              </w:r>
            </w:ins>
            <w:ins w:id="335" w:author="Administrator" w:date="2018-06-26T11:19:25Z">
              <w:r>
                <w:rPr>
                  <w:rFonts w:ascii="Times New Roman" w:hAnsi="宋体"/>
                  <w:kern w:val="2"/>
                  <w:sz w:val="24"/>
                  <w:szCs w:val="24"/>
                </w:rPr>
                <w:t>ID</w:t>
              </w:r>
            </w:ins>
          </w:p>
        </w:tc>
        <w:tc>
          <w:tcPr>
            <w:tcW w:w="1925" w:type="dxa"/>
            <w:shd w:val="clear" w:color="000000" w:fill="auto"/>
          </w:tcPr>
          <w:p>
            <w:pPr>
              <w:numPr>
                <w:ins w:id="336" w:author="微软用户" w:date="2018-06-25T16:13:00Z"/>
              </w:numPr>
              <w:spacing w:line="360" w:lineRule="auto"/>
              <w:jc w:val="center"/>
              <w:rPr>
                <w:rFonts w:ascii="Times New Roman" w:hAnsi="宋体"/>
                <w:kern w:val="2"/>
                <w:sz w:val="24"/>
                <w:szCs w:val="24"/>
              </w:rPr>
            </w:pPr>
            <w:r>
              <w:rPr>
                <w:rFonts w:hint="eastAsia" w:ascii="Times New Roman" w:hAnsi="宋体"/>
                <w:kern w:val="2"/>
                <w:sz w:val="24"/>
                <w:szCs w:val="24"/>
              </w:rPr>
              <w:t>院长名</w:t>
            </w:r>
          </w:p>
        </w:tc>
        <w:tc>
          <w:tcPr>
            <w:tcW w:w="1925" w:type="dxa"/>
            <w:shd w:val="clear" w:color="000000" w:fill="auto"/>
          </w:tcPr>
          <w:p>
            <w:pPr>
              <w:numPr>
                <w:ins w:id="337" w:author="微软用户" w:date="2018-06-25T16:13:00Z"/>
              </w:numPr>
              <w:spacing w:line="360" w:lineRule="auto"/>
              <w:jc w:val="center"/>
              <w:rPr>
                <w:rFonts w:ascii="Times New Roman" w:hAnsi="宋体"/>
                <w:kern w:val="2"/>
                <w:sz w:val="24"/>
                <w:szCs w:val="24"/>
              </w:rPr>
            </w:pPr>
            <w:r>
              <w:rPr>
                <w:rFonts w:hint="eastAsia" w:ascii="Times New Roman" w:hAnsi="宋体"/>
                <w:kern w:val="2"/>
                <w:sz w:val="24"/>
                <w:szCs w:val="24"/>
              </w:rPr>
              <w:t>办公室</w:t>
            </w:r>
          </w:p>
        </w:tc>
        <w:tc>
          <w:tcPr>
            <w:tcW w:w="1925" w:type="dxa"/>
            <w:shd w:val="clear" w:color="000000" w:fill="auto"/>
          </w:tcPr>
          <w:p>
            <w:pPr>
              <w:numPr>
                <w:ins w:id="338" w:author="微软用户" w:date="2018-06-25T16:13:00Z"/>
              </w:numPr>
              <w:spacing w:line="360" w:lineRule="auto"/>
              <w:jc w:val="center"/>
              <w:rPr>
                <w:rFonts w:ascii="Times New Roman" w:hAnsi="宋体"/>
                <w:kern w:val="2"/>
                <w:sz w:val="24"/>
                <w:szCs w:val="24"/>
              </w:rPr>
            </w:pPr>
            <w:r>
              <w:rPr>
                <w:rFonts w:hint="eastAsia" w:ascii="Times New Roman" w:hAnsi="宋体"/>
                <w:kern w:val="2"/>
                <w:sz w:val="24"/>
                <w:szCs w:val="24"/>
              </w:rPr>
              <w:t>联系电话</w:t>
            </w:r>
          </w:p>
        </w:tc>
      </w:tr>
    </w:tbl>
    <w:p>
      <w:pPr>
        <w:numPr>
          <w:ins w:id="340" w:author="微软用户" w:date="2018-06-25T16:13:00Z"/>
        </w:numPr>
        <w:spacing w:line="360" w:lineRule="auto"/>
        <w:ind w:firstLine="31680" w:firstLineChars="236"/>
        <w:jc w:val="center"/>
        <w:rPr>
          <w:ins w:id="341" w:author="微软用户" w:date="2018-06-25T16:13:00Z"/>
          <w:rFonts w:ascii="Times New Roman" w:hAnsi="宋体"/>
          <w:sz w:val="24"/>
          <w:szCs w:val="24"/>
        </w:rPr>
        <w:pPrChange w:id="339" w:author="" w:date="2018-06-25T16:53:00Z">
          <w:pPr>
            <w:spacing w:line="360" w:lineRule="auto"/>
            <w:ind w:firstLine="31680" w:firstLineChars="236"/>
            <w:jc w:val="center"/>
          </w:pPr>
        </w:pPrChange>
      </w:pPr>
      <w:r>
        <w:rPr>
          <w:rFonts w:hint="eastAsia" w:ascii="Times New Roman" w:hAnsi="宋体"/>
          <w:sz w:val="24"/>
          <w:szCs w:val="24"/>
        </w:rPr>
        <w:t>表</w:t>
      </w:r>
      <w:r>
        <w:rPr>
          <w:rFonts w:ascii="Times New Roman" w:hAnsi="宋体"/>
          <w:sz w:val="24"/>
          <w:szCs w:val="24"/>
        </w:rPr>
        <w:t>2.</w:t>
      </w:r>
      <w:del w:id="342" w:author="Administrator" w:date="2018-06-25T19:18:44Z">
        <w:r>
          <w:rPr>
            <w:rFonts w:ascii="Times New Roman" w:hAnsi="宋体"/>
            <w:sz w:val="24"/>
            <w:szCs w:val="24"/>
            <w:lang w:val="en-US"/>
          </w:rPr>
          <w:delText>8</w:delText>
        </w:r>
      </w:del>
      <w:ins w:id="343" w:author="Administrator" w:date="2018-06-25T19:18:44Z">
        <w:r>
          <w:rPr>
            <w:rFonts w:hint="eastAsia" w:ascii="Times New Roman" w:hAnsi="宋体"/>
            <w:sz w:val="24"/>
            <w:szCs w:val="24"/>
            <w:lang w:val="en-US" w:eastAsia="zh-CN"/>
          </w:rPr>
          <w:t>1</w:t>
        </w:r>
      </w:ins>
      <w:ins w:id="344" w:author="Administrator" w:date="2018-06-25T19:18:45Z">
        <w:r>
          <w:rPr>
            <w:rFonts w:hint="eastAsia" w:ascii="Times New Roman" w:hAnsi="宋体"/>
            <w:sz w:val="24"/>
            <w:szCs w:val="24"/>
            <w:lang w:val="en-US" w:eastAsia="zh-CN"/>
          </w:rPr>
          <w:t>0</w:t>
        </w:r>
      </w:ins>
      <w:ins w:id="345" w:author="微软用户" w:date="2018-06-25T16:13:00Z">
        <w:r>
          <w:rPr>
            <w:rFonts w:ascii="Times New Roman" w:hAnsi="宋体"/>
            <w:sz w:val="24"/>
            <w:szCs w:val="24"/>
          </w:rPr>
          <w:t xml:space="preserve"> </w:t>
        </w:r>
      </w:ins>
      <w:ins w:id="346" w:author="微软用户" w:date="2018-06-25T16:13:00Z">
        <w:r>
          <w:rPr>
            <w:rFonts w:hint="eastAsia" w:ascii="Times New Roman" w:hAnsi="宋体"/>
            <w:sz w:val="24"/>
            <w:szCs w:val="24"/>
          </w:rPr>
          <w:t>院长的数据库表设计</w:t>
        </w:r>
      </w:ins>
    </w:p>
    <w:p>
      <w:pPr>
        <w:numPr>
          <w:ins w:id="348" w:author="微软用户" w:date="2018-06-25T16:13:00Z"/>
        </w:numPr>
        <w:spacing w:line="360" w:lineRule="auto"/>
        <w:ind w:firstLine="31680" w:firstLineChars="236"/>
        <w:jc w:val="center"/>
        <w:rPr>
          <w:rFonts w:ascii="Times New Roman" w:hAnsi="宋体"/>
          <w:sz w:val="24"/>
          <w:szCs w:val="24"/>
        </w:rPr>
        <w:pPrChange w:id="347" w:author="微软用户" w:date="2018-06-25T16:01:00Z">
          <w:pPr>
            <w:spacing w:line="360" w:lineRule="auto"/>
            <w:ind w:firstLine="31680" w:firstLineChars="236"/>
          </w:pPr>
        </w:pPrChange>
      </w:pPr>
    </w:p>
    <w:p>
      <w:pPr>
        <w:spacing w:line="360" w:lineRule="auto"/>
        <w:ind w:firstLine="566" w:firstLineChars="236"/>
        <w:rPr>
          <w:rFonts w:ascii="Times New Roman" w:hAnsi="宋体"/>
          <w:sz w:val="24"/>
          <w:szCs w:val="24"/>
        </w:rPr>
      </w:pPr>
      <w:r>
        <w:rPr>
          <w:rFonts w:ascii="Times New Roman" w:hAnsi="Times New Roman"/>
          <w:sz w:val="24"/>
          <w:szCs w:val="24"/>
        </w:rPr>
        <w:t xml:space="preserve">3. </w:t>
      </w:r>
      <w:r>
        <w:rPr>
          <w:rFonts w:hint="eastAsia" w:ascii="Times New Roman" w:hAnsi="宋体"/>
          <w:b/>
          <w:sz w:val="24"/>
          <w:szCs w:val="24"/>
        </w:rPr>
        <w:t>入库管理</w:t>
      </w:r>
      <w:r>
        <w:rPr>
          <w:rFonts w:hint="eastAsia" w:ascii="Times New Roman" w:hAnsi="宋体"/>
          <w:sz w:val="24"/>
          <w:szCs w:val="24"/>
        </w:rPr>
        <w:t>：</w:t>
      </w:r>
    </w:p>
    <w:p>
      <w:pPr>
        <w:spacing w:line="360" w:lineRule="auto"/>
        <w:ind w:firstLine="566" w:firstLineChars="236"/>
        <w:rPr>
          <w:rFonts w:ascii="Times New Roman" w:hAnsi="Times New Roman"/>
          <w:sz w:val="24"/>
          <w:szCs w:val="24"/>
        </w:rPr>
      </w:pPr>
      <w:r>
        <w:rPr>
          <w:rFonts w:hint="eastAsia" w:ascii="Times New Roman" w:hAnsi="Times New Roman"/>
          <w:sz w:val="24"/>
          <w:szCs w:val="24"/>
        </w:rPr>
        <w:t>支持管理员根据药品管理信息进行搜索查询功能。</w:t>
      </w:r>
    </w:p>
    <w:p>
      <w:pPr>
        <w:spacing w:line="360" w:lineRule="auto"/>
        <w:ind w:firstLine="566" w:firstLineChars="236"/>
        <w:rPr>
          <w:rFonts w:ascii="Times New Roman" w:hAnsi="宋体"/>
          <w:sz w:val="24"/>
          <w:szCs w:val="24"/>
        </w:rPr>
      </w:pPr>
      <w:r>
        <w:rPr>
          <w:rFonts w:hint="eastAsia" w:ascii="Times New Roman" w:hAnsi="宋体"/>
          <w:sz w:val="24"/>
          <w:szCs w:val="24"/>
        </w:rPr>
        <w:t>药品的入库时间、名称、分子式、</w:t>
      </w:r>
      <w:r>
        <w:rPr>
          <w:rFonts w:ascii="Times New Roman" w:hAnsi="宋体"/>
          <w:sz w:val="24"/>
          <w:szCs w:val="24"/>
        </w:rPr>
        <w:t>CAS</w:t>
      </w:r>
      <w:r>
        <w:rPr>
          <w:rFonts w:hint="eastAsia" w:ascii="Times New Roman" w:hAnsi="宋体"/>
          <w:sz w:val="24"/>
          <w:szCs w:val="24"/>
        </w:rPr>
        <w:t>号、理化状态、规格、单位、数量、单价、小计、厂家、存放位置、供应商名字等基本信息，入库验收人、副院长（或中心主任）、院长。</w:t>
      </w:r>
      <w:ins w:id="349" w:author="微软用户" w:date="2018-06-25T16:15:00Z">
        <w:r>
          <w:rPr>
            <w:rFonts w:hint="eastAsia" w:ascii="Times New Roman" w:hAnsi="宋体"/>
            <w:sz w:val="24"/>
            <w:szCs w:val="24"/>
          </w:rPr>
          <w:t>所有</w:t>
        </w:r>
      </w:ins>
      <w:ins w:id="350" w:author="微软用户" w:date="2018-06-25T16:16:00Z">
        <w:r>
          <w:rPr>
            <w:rFonts w:hint="eastAsia" w:ascii="Times New Roman" w:hAnsi="宋体"/>
            <w:sz w:val="24"/>
            <w:szCs w:val="24"/>
          </w:rPr>
          <w:t>项均为</w:t>
        </w:r>
      </w:ins>
      <w:ins w:id="351" w:author="微软用户" w:date="2018-06-25T16:16:00Z">
        <w:r>
          <w:rPr>
            <w:rFonts w:hint="eastAsia" w:ascii="Times New Roman" w:hAnsi="宋体"/>
            <w:b/>
            <w:bCs/>
            <w:sz w:val="24"/>
            <w:szCs w:val="24"/>
            <w:highlight w:val="yellow"/>
          </w:rPr>
          <w:t>模糊查询</w:t>
        </w:r>
      </w:ins>
      <w:ins w:id="352" w:author="微软用户" w:date="2018-06-25T16:16:00Z">
        <w:r>
          <w:rPr>
            <w:rFonts w:hint="eastAsia" w:ascii="Times New Roman" w:hAnsi="宋体"/>
            <w:sz w:val="24"/>
            <w:szCs w:val="24"/>
          </w:rPr>
          <w:t>，并将查询结果以</w:t>
        </w:r>
      </w:ins>
      <w:ins w:id="353" w:author="微软用户" w:date="2018-06-25T16:16:00Z">
        <w:r>
          <w:rPr>
            <w:rFonts w:hint="eastAsia" w:ascii="Times New Roman" w:hAnsi="宋体"/>
            <w:b/>
            <w:bCs/>
            <w:sz w:val="24"/>
            <w:szCs w:val="24"/>
            <w:highlight w:val="yellow"/>
          </w:rPr>
          <w:t>列表的形式</w:t>
        </w:r>
      </w:ins>
      <w:ins w:id="354" w:author="微软用户" w:date="2018-06-25T16:16:00Z">
        <w:r>
          <w:rPr>
            <w:rFonts w:hint="eastAsia" w:ascii="Times New Roman" w:hAnsi="宋体"/>
            <w:sz w:val="24"/>
            <w:szCs w:val="24"/>
          </w:rPr>
          <w:t>呈现</w:t>
        </w:r>
      </w:ins>
      <w:r>
        <w:rPr>
          <w:rFonts w:hint="eastAsia" w:ascii="Times New Roman" w:hAnsi="宋体"/>
          <w:sz w:val="24"/>
          <w:szCs w:val="24"/>
          <w:lang w:eastAsia="zh-CN"/>
        </w:rPr>
        <w:t>，列表头部可以进行</w:t>
      </w:r>
      <w:r>
        <w:rPr>
          <w:rFonts w:hint="eastAsia" w:ascii="Times New Roman" w:hAnsi="宋体"/>
          <w:b/>
          <w:bCs/>
          <w:sz w:val="24"/>
          <w:szCs w:val="24"/>
          <w:highlight w:val="yellow"/>
          <w:lang w:eastAsia="zh-CN"/>
        </w:rPr>
        <w:t>过滤</w:t>
      </w:r>
      <w:ins w:id="355" w:author="微软用户" w:date="2018-06-25T16:16:00Z">
        <w:r>
          <w:rPr>
            <w:rFonts w:hint="eastAsia" w:ascii="Times New Roman" w:hAnsi="宋体"/>
            <w:sz w:val="24"/>
            <w:szCs w:val="24"/>
          </w:rPr>
          <w:t>。</w:t>
        </w:r>
      </w:ins>
    </w:p>
    <w:p>
      <w:pPr>
        <w:spacing w:line="360" w:lineRule="auto"/>
        <w:ind w:firstLine="566" w:firstLineChars="236"/>
        <w:rPr>
          <w:ins w:id="356" w:author="微软用户" w:date="2018-06-25T16:17:00Z"/>
          <w:rFonts w:ascii="Times New Roman" w:hAnsi="宋体"/>
          <w:sz w:val="24"/>
          <w:szCs w:val="24"/>
        </w:rPr>
      </w:pPr>
      <w:r>
        <w:rPr>
          <w:rFonts w:hint="eastAsia" w:ascii="Times New Roman" w:hAnsi="宋体"/>
          <w:sz w:val="24"/>
          <w:szCs w:val="24"/>
        </w:rPr>
        <w:t>药品到货后进行核查并验收入库，登记药品各种信息，入库支持</w:t>
      </w:r>
      <w:r>
        <w:rPr>
          <w:rFonts w:hint="eastAsia" w:ascii="Times New Roman" w:hAnsi="宋体"/>
          <w:b/>
          <w:bCs/>
          <w:sz w:val="24"/>
          <w:szCs w:val="24"/>
          <w:rPrChange w:id="357" w:author="Administrator" w:date="2018-06-26T08:28:09Z">
            <w:rPr>
              <w:rFonts w:hint="eastAsia" w:ascii="Times New Roman" w:hAnsi="宋体"/>
              <w:sz w:val="24"/>
              <w:szCs w:val="24"/>
            </w:rPr>
          </w:rPrChange>
        </w:rPr>
        <w:t>扫码功能</w:t>
      </w:r>
      <w:r>
        <w:rPr>
          <w:rFonts w:hint="eastAsia" w:ascii="Times New Roman" w:hAnsi="宋体"/>
          <w:sz w:val="24"/>
          <w:szCs w:val="24"/>
        </w:rPr>
        <w:t>，验收时并由入库验收人</w:t>
      </w:r>
      <w:r>
        <w:rPr>
          <w:rFonts w:hint="eastAsia" w:ascii="Times New Roman" w:hAnsi="宋体"/>
          <w:b/>
          <w:bCs/>
          <w:sz w:val="24"/>
          <w:szCs w:val="24"/>
          <w:highlight w:val="yellow"/>
          <w:rPrChange w:id="358" w:author="Administrator" w:date="2018-06-26T17:12:57Z">
            <w:rPr>
              <w:rFonts w:hint="eastAsia" w:ascii="Times New Roman" w:hAnsi="宋体"/>
              <w:sz w:val="24"/>
              <w:szCs w:val="24"/>
            </w:rPr>
          </w:rPrChange>
        </w:rPr>
        <w:t>手写板签字</w:t>
      </w:r>
      <w:r>
        <w:rPr>
          <w:rFonts w:hint="eastAsia" w:ascii="Times New Roman" w:hAnsi="宋体"/>
          <w:sz w:val="24"/>
          <w:szCs w:val="24"/>
        </w:rPr>
        <w:t>，形成可查文件，副院长（或中心主任）核实。</w:t>
      </w:r>
    </w:p>
    <w:p>
      <w:pPr>
        <w:numPr>
          <w:ins w:id="359" w:author="微软用户" w:date="2018-06-25T16:17:00Z"/>
        </w:numPr>
        <w:spacing w:line="360" w:lineRule="auto"/>
        <w:ind w:firstLine="566" w:firstLineChars="236"/>
        <w:rPr>
          <w:ins w:id="360" w:author="Administrator" w:date="2018-06-26T08:30:21Z"/>
          <w:rFonts w:hint="eastAsia" w:ascii="Times New Roman" w:hAnsi="宋体"/>
          <w:sz w:val="24"/>
          <w:szCs w:val="24"/>
        </w:rPr>
      </w:pPr>
      <w:ins w:id="361" w:author="微软用户" w:date="2018-06-25T16:17:00Z">
        <w:r>
          <w:rPr>
            <w:rFonts w:hint="eastAsia" w:ascii="Times New Roman" w:hAnsi="宋体"/>
            <w:sz w:val="24"/>
            <w:szCs w:val="24"/>
          </w:rPr>
          <w:t>入库时，首先生成本次入库药品清单，且此清单下方</w:t>
        </w:r>
      </w:ins>
      <w:ins w:id="362" w:author="微软用户" w:date="2018-06-25T16:18:00Z">
        <w:r>
          <w:rPr>
            <w:rFonts w:hint="eastAsia" w:ascii="Times New Roman" w:hAnsi="宋体"/>
            <w:sz w:val="24"/>
            <w:szCs w:val="24"/>
          </w:rPr>
          <w:t>包含签名区域</w:t>
        </w:r>
      </w:ins>
      <w:ins w:id="363" w:author="Administrator" w:date="2018-06-26T18:04:44Z">
        <w:r>
          <w:rPr>
            <w:rFonts w:hint="eastAsia" w:ascii="Times New Roman" w:hAnsi="宋体"/>
            <w:sz w:val="24"/>
            <w:szCs w:val="24"/>
            <w:lang w:eastAsia="zh-CN"/>
          </w:rPr>
          <w:t>，</w:t>
        </w:r>
      </w:ins>
      <w:ins w:id="364" w:author="Administrator" w:date="2018-06-26T18:04:49Z">
        <w:r>
          <w:rPr>
            <w:rFonts w:hint="eastAsia" w:ascii="Times New Roman" w:hAnsi="宋体"/>
            <w:sz w:val="24"/>
            <w:szCs w:val="24"/>
            <w:lang w:eastAsia="zh-CN"/>
          </w:rPr>
          <w:t>入</w:t>
        </w:r>
      </w:ins>
      <w:ins w:id="365" w:author="Administrator" w:date="2018-06-26T18:04:50Z">
        <w:r>
          <w:rPr>
            <w:rFonts w:hint="eastAsia" w:ascii="Times New Roman" w:hAnsi="宋体"/>
            <w:sz w:val="24"/>
            <w:szCs w:val="24"/>
            <w:lang w:eastAsia="zh-CN"/>
          </w:rPr>
          <w:t>库</w:t>
        </w:r>
      </w:ins>
      <w:ins w:id="366" w:author="Administrator" w:date="2018-06-26T18:04:51Z">
        <w:r>
          <w:rPr>
            <w:rFonts w:hint="eastAsia" w:ascii="Times New Roman" w:hAnsi="宋体"/>
            <w:sz w:val="24"/>
            <w:szCs w:val="24"/>
            <w:lang w:eastAsia="zh-CN"/>
          </w:rPr>
          <w:t>人员</w:t>
        </w:r>
      </w:ins>
      <w:ins w:id="367" w:author="Administrator" w:date="2018-06-26T18:04:52Z">
        <w:r>
          <w:rPr>
            <w:rFonts w:hint="eastAsia" w:ascii="Times New Roman" w:hAnsi="宋体"/>
            <w:sz w:val="24"/>
            <w:szCs w:val="24"/>
            <w:lang w:eastAsia="zh-CN"/>
          </w:rPr>
          <w:t>可以</w:t>
        </w:r>
      </w:ins>
      <w:ins w:id="368" w:author="Administrator" w:date="2018-06-26T18:05:09Z">
        <w:r>
          <w:rPr>
            <w:rFonts w:hint="eastAsia" w:ascii="Times New Roman" w:hAnsi="宋体"/>
            <w:sz w:val="24"/>
            <w:szCs w:val="24"/>
            <w:lang w:eastAsia="zh-CN"/>
          </w:rPr>
          <w:t>用</w:t>
        </w:r>
      </w:ins>
      <w:ins w:id="369" w:author="Administrator" w:date="2018-06-26T18:05:11Z">
        <w:r>
          <w:rPr>
            <w:rFonts w:hint="eastAsia" w:ascii="Times New Roman" w:hAnsi="宋体"/>
            <w:sz w:val="24"/>
            <w:szCs w:val="24"/>
            <w:lang w:eastAsia="zh-CN"/>
          </w:rPr>
          <w:t>手</w:t>
        </w:r>
      </w:ins>
      <w:ins w:id="370" w:author="Administrator" w:date="2018-06-26T18:06:02Z">
        <w:r>
          <w:rPr>
            <w:rFonts w:hint="eastAsia" w:ascii="Times New Roman" w:hAnsi="宋体"/>
            <w:sz w:val="24"/>
            <w:szCs w:val="24"/>
            <w:lang w:eastAsia="zh-CN"/>
          </w:rPr>
          <w:t>写</w:t>
        </w:r>
      </w:ins>
      <w:ins w:id="371" w:author="Administrator" w:date="2018-06-26T18:05:21Z">
        <w:r>
          <w:rPr>
            <w:rFonts w:hint="eastAsia" w:ascii="Times New Roman" w:hAnsi="宋体"/>
            <w:sz w:val="24"/>
            <w:szCs w:val="24"/>
            <w:lang w:eastAsia="zh-CN"/>
          </w:rPr>
          <w:t>设备</w:t>
        </w:r>
      </w:ins>
      <w:ins w:id="372" w:author="Administrator" w:date="2018-06-26T18:05:47Z">
        <w:r>
          <w:rPr>
            <w:rFonts w:hint="eastAsia" w:ascii="Times New Roman" w:hAnsi="宋体"/>
            <w:sz w:val="24"/>
            <w:szCs w:val="24"/>
            <w:lang w:eastAsia="zh-CN"/>
          </w:rPr>
          <w:t>于</w:t>
        </w:r>
      </w:ins>
      <w:ins w:id="373" w:author="Administrator" w:date="2018-06-26T18:05:52Z">
        <w:r>
          <w:rPr>
            <w:rFonts w:hint="eastAsia" w:ascii="Times New Roman" w:hAnsi="宋体"/>
            <w:b/>
            <w:bCs/>
            <w:sz w:val="24"/>
            <w:szCs w:val="24"/>
            <w:highlight w:val="yellow"/>
            <w:lang w:eastAsia="zh-CN"/>
          </w:rPr>
          <w:t>签名</w:t>
        </w:r>
      </w:ins>
      <w:ins w:id="374" w:author="Administrator" w:date="2018-06-26T18:05:54Z">
        <w:r>
          <w:rPr>
            <w:rFonts w:hint="eastAsia" w:ascii="Times New Roman" w:hAnsi="宋体"/>
            <w:b/>
            <w:bCs/>
            <w:sz w:val="24"/>
            <w:szCs w:val="24"/>
            <w:highlight w:val="yellow"/>
            <w:lang w:eastAsia="zh-CN"/>
          </w:rPr>
          <w:t>区域</w:t>
        </w:r>
      </w:ins>
      <w:ins w:id="375" w:author="Administrator" w:date="2018-06-26T18:05:55Z">
        <w:r>
          <w:rPr>
            <w:rFonts w:hint="eastAsia" w:ascii="Times New Roman" w:hAnsi="宋体"/>
            <w:b/>
            <w:bCs/>
            <w:sz w:val="24"/>
            <w:szCs w:val="24"/>
            <w:highlight w:val="yellow"/>
            <w:lang w:eastAsia="zh-CN"/>
          </w:rPr>
          <w:t>内</w:t>
        </w:r>
      </w:ins>
      <w:ins w:id="376" w:author="Administrator" w:date="2018-06-26T18:06:07Z">
        <w:r>
          <w:rPr>
            <w:rFonts w:hint="eastAsia" w:ascii="Times New Roman" w:hAnsi="宋体"/>
            <w:b/>
            <w:bCs/>
            <w:sz w:val="24"/>
            <w:szCs w:val="24"/>
            <w:highlight w:val="yellow"/>
            <w:lang w:eastAsia="zh-CN"/>
          </w:rPr>
          <w:t>签名</w:t>
        </w:r>
      </w:ins>
      <w:ins w:id="377" w:author="微软用户" w:date="2018-06-25T16:18:00Z">
        <w:r>
          <w:rPr>
            <w:rFonts w:hint="eastAsia" w:ascii="Times New Roman" w:hAnsi="宋体"/>
            <w:sz w:val="24"/>
            <w:szCs w:val="24"/>
          </w:rPr>
          <w:t>。入库成功后，将本清单生成</w:t>
        </w:r>
      </w:ins>
      <w:ins w:id="378" w:author="微软用户" w:date="2018-06-25T16:18:00Z">
        <w:r>
          <w:rPr>
            <w:rFonts w:ascii="Times New Roman" w:hAnsi="宋体"/>
            <w:sz w:val="24"/>
            <w:szCs w:val="24"/>
            <w:highlight w:val="yellow"/>
          </w:rPr>
          <w:t>PDF</w:t>
        </w:r>
      </w:ins>
      <w:ins w:id="379" w:author="微软用户" w:date="2018-06-25T16:18:00Z">
        <w:r>
          <w:rPr>
            <w:rFonts w:hint="eastAsia" w:ascii="Times New Roman" w:hAnsi="宋体"/>
            <w:sz w:val="24"/>
            <w:szCs w:val="24"/>
            <w:highlight w:val="yellow"/>
          </w:rPr>
          <w:t>文件</w:t>
        </w:r>
      </w:ins>
      <w:ins w:id="380" w:author="Administrator" w:date="2018-06-26T18:06:10Z">
        <w:r>
          <w:rPr>
            <w:rFonts w:hint="eastAsia" w:ascii="Times New Roman" w:hAnsi="宋体"/>
            <w:sz w:val="24"/>
            <w:szCs w:val="24"/>
            <w:highlight w:val="yellow"/>
            <w:lang w:eastAsia="zh-CN"/>
          </w:rPr>
          <w:t>（</w:t>
        </w:r>
      </w:ins>
      <w:ins w:id="381" w:author="Administrator" w:date="2018-06-26T18:06:16Z">
        <w:r>
          <w:rPr>
            <w:rFonts w:hint="eastAsia" w:ascii="Times New Roman" w:hAnsi="宋体"/>
            <w:sz w:val="24"/>
            <w:szCs w:val="24"/>
            <w:highlight w:val="yellow"/>
            <w:lang w:eastAsia="zh-CN"/>
          </w:rPr>
          <w:t>包含</w:t>
        </w:r>
      </w:ins>
      <w:ins w:id="382" w:author="Administrator" w:date="2018-06-26T18:06:19Z">
        <w:r>
          <w:rPr>
            <w:rFonts w:hint="eastAsia" w:ascii="Times New Roman" w:hAnsi="宋体"/>
            <w:sz w:val="24"/>
            <w:szCs w:val="24"/>
            <w:highlight w:val="yellow"/>
            <w:lang w:eastAsia="zh-CN"/>
          </w:rPr>
          <w:t>签名</w:t>
        </w:r>
      </w:ins>
      <w:ins w:id="383" w:author="Administrator" w:date="2018-06-26T18:06:20Z">
        <w:r>
          <w:rPr>
            <w:rFonts w:hint="eastAsia" w:ascii="Times New Roman" w:hAnsi="宋体"/>
            <w:sz w:val="24"/>
            <w:szCs w:val="24"/>
            <w:highlight w:val="yellow"/>
            <w:lang w:eastAsia="zh-CN"/>
          </w:rPr>
          <w:t>）</w:t>
        </w:r>
      </w:ins>
      <w:ins w:id="384" w:author="微软用户" w:date="2018-06-25T16:18:00Z">
        <w:r>
          <w:rPr>
            <w:rFonts w:hint="eastAsia" w:ascii="Times New Roman" w:hAnsi="宋体"/>
            <w:sz w:val="24"/>
            <w:szCs w:val="24"/>
          </w:rPr>
          <w:t>，并放</w:t>
        </w:r>
      </w:ins>
      <w:ins w:id="385" w:author="微软用户" w:date="2018-06-25T16:19:00Z">
        <w:r>
          <w:rPr>
            <w:rFonts w:hint="eastAsia" w:ascii="Times New Roman" w:hAnsi="宋体"/>
            <w:sz w:val="24"/>
            <w:szCs w:val="24"/>
          </w:rPr>
          <w:t>入入库记录文件夹中。管理员可导出此</w:t>
        </w:r>
      </w:ins>
      <w:ins w:id="386" w:author="微软用户" w:date="2018-06-25T16:19:00Z">
        <w:r>
          <w:rPr>
            <w:rFonts w:ascii="Times New Roman" w:hAnsi="宋体"/>
            <w:sz w:val="24"/>
            <w:szCs w:val="24"/>
          </w:rPr>
          <w:t>PDF</w:t>
        </w:r>
      </w:ins>
      <w:ins w:id="387" w:author="微软用户" w:date="2018-06-25T16:19:00Z">
        <w:r>
          <w:rPr>
            <w:rFonts w:hint="eastAsia" w:ascii="Times New Roman" w:hAnsi="宋体"/>
            <w:sz w:val="24"/>
            <w:szCs w:val="24"/>
          </w:rPr>
          <w:t>文件</w:t>
        </w:r>
      </w:ins>
      <w:ins w:id="388" w:author="Administrator" w:date="2018-06-26T08:29:03Z">
        <w:r>
          <w:rPr>
            <w:rFonts w:hint="eastAsia" w:ascii="Times New Roman" w:hAnsi="宋体"/>
            <w:sz w:val="24"/>
            <w:szCs w:val="24"/>
            <w:lang w:eastAsia="zh-CN"/>
          </w:rPr>
          <w:t>，</w:t>
        </w:r>
      </w:ins>
      <w:ins w:id="389" w:author="Administrator" w:date="2018-06-26T08:29:04Z">
        <w:r>
          <w:rPr>
            <w:rFonts w:hint="eastAsia" w:ascii="Times New Roman" w:hAnsi="宋体"/>
            <w:sz w:val="24"/>
            <w:szCs w:val="24"/>
            <w:lang w:eastAsia="zh-CN"/>
          </w:rPr>
          <w:t>并</w:t>
        </w:r>
      </w:ins>
      <w:ins w:id="390" w:author="Administrator" w:date="2018-06-26T18:06:31Z">
        <w:r>
          <w:rPr>
            <w:rFonts w:hint="eastAsia" w:ascii="Times New Roman" w:hAnsi="宋体"/>
            <w:sz w:val="24"/>
            <w:szCs w:val="24"/>
            <w:lang w:eastAsia="zh-CN"/>
          </w:rPr>
          <w:t>且</w:t>
        </w:r>
      </w:ins>
      <w:ins w:id="391" w:author="Administrator" w:date="2018-06-26T08:29:05Z">
        <w:r>
          <w:rPr>
            <w:rFonts w:hint="eastAsia" w:ascii="Times New Roman" w:hAnsi="宋体"/>
            <w:sz w:val="24"/>
            <w:szCs w:val="24"/>
            <w:lang w:eastAsia="zh-CN"/>
          </w:rPr>
          <w:t>可</w:t>
        </w:r>
      </w:ins>
      <w:ins w:id="392" w:author="Administrator" w:date="2018-06-26T08:29:06Z">
        <w:r>
          <w:rPr>
            <w:rFonts w:hint="eastAsia" w:ascii="Times New Roman" w:hAnsi="宋体"/>
            <w:sz w:val="24"/>
            <w:szCs w:val="24"/>
            <w:lang w:eastAsia="zh-CN"/>
          </w:rPr>
          <w:t>查</w:t>
        </w:r>
      </w:ins>
      <w:ins w:id="393" w:author="Administrator" w:date="2018-06-26T08:29:17Z">
        <w:r>
          <w:rPr>
            <w:rFonts w:hint="eastAsia" w:ascii="Times New Roman" w:hAnsi="宋体"/>
            <w:sz w:val="24"/>
            <w:szCs w:val="24"/>
            <w:lang w:eastAsia="zh-CN"/>
          </w:rPr>
          <w:t>寻</w:t>
        </w:r>
      </w:ins>
      <w:ins w:id="394" w:author="Administrator" w:date="2018-06-26T18:06:42Z">
        <w:r>
          <w:rPr>
            <w:rFonts w:hint="eastAsia" w:ascii="Times New Roman" w:hAnsi="宋体"/>
            <w:sz w:val="24"/>
            <w:szCs w:val="24"/>
            <w:lang w:eastAsia="zh-CN"/>
          </w:rPr>
          <w:t>历史</w:t>
        </w:r>
      </w:ins>
      <w:ins w:id="395" w:author="Administrator" w:date="2018-06-26T08:29:27Z">
        <w:r>
          <w:rPr>
            <w:rFonts w:hint="eastAsia" w:ascii="Times New Roman" w:hAnsi="宋体"/>
            <w:sz w:val="24"/>
            <w:szCs w:val="24"/>
            <w:lang w:eastAsia="zh-CN"/>
          </w:rPr>
          <w:t>入</w:t>
        </w:r>
      </w:ins>
      <w:ins w:id="396" w:author="Administrator" w:date="2018-06-26T08:29:30Z">
        <w:r>
          <w:rPr>
            <w:rFonts w:hint="eastAsia" w:ascii="Times New Roman" w:hAnsi="宋体"/>
            <w:sz w:val="24"/>
            <w:szCs w:val="24"/>
            <w:lang w:eastAsia="zh-CN"/>
          </w:rPr>
          <w:t>库</w:t>
        </w:r>
      </w:ins>
      <w:ins w:id="397" w:author="Administrator" w:date="2018-06-26T08:29:32Z">
        <w:r>
          <w:rPr>
            <w:rFonts w:hint="eastAsia" w:ascii="Times New Roman" w:hAnsi="宋体"/>
            <w:sz w:val="24"/>
            <w:szCs w:val="24"/>
            <w:lang w:eastAsia="zh-CN"/>
          </w:rPr>
          <w:t>记录</w:t>
        </w:r>
      </w:ins>
      <w:ins w:id="398" w:author="Administrator" w:date="2018-06-26T08:31:54Z">
        <w:r>
          <w:rPr>
            <w:rFonts w:hint="eastAsia" w:ascii="Times New Roman" w:hAnsi="宋体"/>
            <w:sz w:val="24"/>
            <w:szCs w:val="24"/>
            <w:lang w:eastAsia="zh-CN"/>
          </w:rPr>
          <w:t>。</w:t>
        </w:r>
      </w:ins>
    </w:p>
    <w:p>
      <w:pPr>
        <w:numPr>
          <w:ins w:id="399" w:author="微软用户" w:date="2018-06-25T16:17:00Z"/>
        </w:numPr>
        <w:spacing w:line="360" w:lineRule="auto"/>
        <w:ind w:firstLine="566" w:firstLineChars="236"/>
        <w:rPr>
          <w:ins w:id="400" w:author="Administrator" w:date="2018-06-26T08:30:16Z"/>
          <w:rFonts w:hint="eastAsia" w:ascii="Times New Roman" w:hAnsi="宋体"/>
          <w:sz w:val="24"/>
          <w:szCs w:val="24"/>
        </w:rPr>
      </w:pPr>
    </w:p>
    <w:tbl>
      <w:tblPr>
        <w:tblStyle w:val="8"/>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1619"/>
        <w:gridCol w:w="161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401" w:author="Administrator" w:date="2018-06-26T08:30:17Z"/>
        </w:trPr>
        <w:tc>
          <w:tcPr>
            <w:tcW w:w="1619" w:type="dxa"/>
          </w:tcPr>
          <w:p>
            <w:pPr>
              <w:spacing w:line="360" w:lineRule="auto"/>
              <w:jc w:val="center"/>
              <w:rPr>
                <w:ins w:id="402" w:author="Administrator" w:date="2018-06-26T08:30:17Z"/>
                <w:rFonts w:hint="eastAsia" w:ascii="Times New Roman" w:hAnsi="Times New Roman"/>
                <w:sz w:val="24"/>
                <w:szCs w:val="24"/>
                <w:vertAlign w:val="baseline"/>
                <w:lang w:val="en-US" w:eastAsia="zh-CN"/>
              </w:rPr>
            </w:pPr>
            <w:ins w:id="403" w:author="Administrator" w:date="2018-06-26T08:30:33Z">
              <w:r>
                <w:rPr>
                  <w:rFonts w:hint="eastAsia" w:ascii="Times New Roman" w:hAnsi="Times New Roman"/>
                  <w:sz w:val="24"/>
                  <w:szCs w:val="24"/>
                  <w:vertAlign w:val="baseline"/>
                  <w:lang w:val="en-US" w:eastAsia="zh-CN"/>
                </w:rPr>
                <w:t>入</w:t>
              </w:r>
            </w:ins>
            <w:ins w:id="404" w:author="Administrator" w:date="2018-06-26T08:30:39Z">
              <w:r>
                <w:rPr>
                  <w:rFonts w:hint="eastAsia" w:ascii="Times New Roman" w:hAnsi="Times New Roman"/>
                  <w:sz w:val="24"/>
                  <w:szCs w:val="24"/>
                  <w:vertAlign w:val="baseline"/>
                  <w:lang w:val="en-US" w:eastAsia="zh-CN"/>
                </w:rPr>
                <w:t>库清</w:t>
              </w:r>
            </w:ins>
            <w:ins w:id="405" w:author="Administrator" w:date="2018-06-26T08:30:40Z">
              <w:r>
                <w:rPr>
                  <w:rFonts w:hint="eastAsia" w:ascii="Times New Roman" w:hAnsi="Times New Roman"/>
                  <w:sz w:val="24"/>
                  <w:szCs w:val="24"/>
                  <w:vertAlign w:val="baseline"/>
                  <w:lang w:val="en-US" w:eastAsia="zh-CN"/>
                </w:rPr>
                <w:t>单</w:t>
              </w:r>
            </w:ins>
            <w:ins w:id="406" w:author="Administrator" w:date="2018-06-26T08:30:17Z">
              <w:r>
                <w:rPr>
                  <w:rFonts w:hint="eastAsia" w:ascii="Times New Roman" w:hAnsi="Times New Roman"/>
                  <w:sz w:val="24"/>
                  <w:szCs w:val="24"/>
                  <w:vertAlign w:val="baseline"/>
                  <w:lang w:val="en-US" w:eastAsia="zh-CN"/>
                </w:rPr>
                <w:t>ID</w:t>
              </w:r>
            </w:ins>
          </w:p>
        </w:tc>
        <w:tc>
          <w:tcPr>
            <w:tcW w:w="1619" w:type="dxa"/>
          </w:tcPr>
          <w:p>
            <w:pPr>
              <w:spacing w:line="360" w:lineRule="auto"/>
              <w:jc w:val="center"/>
              <w:rPr>
                <w:ins w:id="407" w:author="Administrator" w:date="2018-06-26T08:30:17Z"/>
                <w:rFonts w:hint="eastAsia" w:ascii="Times New Roman" w:hAnsi="Times New Roman"/>
                <w:sz w:val="24"/>
                <w:szCs w:val="24"/>
                <w:vertAlign w:val="baseline"/>
                <w:lang w:val="en-US" w:eastAsia="zh-CN"/>
              </w:rPr>
            </w:pPr>
            <w:ins w:id="408" w:author="Administrator" w:date="2018-06-26T08:31:18Z">
              <w:r>
                <w:rPr>
                  <w:rFonts w:hint="eastAsia" w:ascii="Times New Roman" w:hAnsi="Times New Roman"/>
                  <w:sz w:val="24"/>
                  <w:szCs w:val="24"/>
                  <w:vertAlign w:val="baseline"/>
                  <w:lang w:val="en-US" w:eastAsia="zh-CN"/>
                </w:rPr>
                <w:t>入</w:t>
              </w:r>
            </w:ins>
            <w:ins w:id="409" w:author="Administrator" w:date="2018-06-26T08:31:23Z">
              <w:r>
                <w:rPr>
                  <w:rFonts w:hint="eastAsia" w:ascii="Times New Roman" w:hAnsi="Times New Roman"/>
                  <w:sz w:val="24"/>
                  <w:szCs w:val="24"/>
                  <w:vertAlign w:val="baseline"/>
                  <w:lang w:val="en-US" w:eastAsia="zh-CN"/>
                </w:rPr>
                <w:t>库</w:t>
              </w:r>
            </w:ins>
            <w:ins w:id="410" w:author="Administrator" w:date="2018-06-26T08:31:24Z">
              <w:r>
                <w:rPr>
                  <w:rFonts w:hint="eastAsia" w:ascii="Times New Roman" w:hAnsi="Times New Roman"/>
                  <w:sz w:val="24"/>
                  <w:szCs w:val="24"/>
                  <w:vertAlign w:val="baseline"/>
                  <w:lang w:val="en-US" w:eastAsia="zh-CN"/>
                </w:rPr>
                <w:t>验收</w:t>
              </w:r>
            </w:ins>
            <w:ins w:id="411" w:author="Administrator" w:date="2018-06-26T08:31:25Z">
              <w:r>
                <w:rPr>
                  <w:rFonts w:hint="eastAsia" w:ascii="Times New Roman" w:hAnsi="Times New Roman"/>
                  <w:sz w:val="24"/>
                  <w:szCs w:val="24"/>
                  <w:vertAlign w:val="baseline"/>
                  <w:lang w:val="en-US" w:eastAsia="zh-CN"/>
                </w:rPr>
                <w:t>人</w:t>
              </w:r>
            </w:ins>
            <w:ins w:id="412" w:author="Administrator" w:date="2018-06-26T08:30:17Z">
              <w:r>
                <w:rPr>
                  <w:rFonts w:hint="eastAsia" w:ascii="Times New Roman" w:hAnsi="Times New Roman"/>
                  <w:sz w:val="24"/>
                  <w:szCs w:val="24"/>
                  <w:vertAlign w:val="baseline"/>
                  <w:lang w:val="en-US" w:eastAsia="zh-CN"/>
                </w:rPr>
                <w:t>ID</w:t>
              </w:r>
            </w:ins>
          </w:p>
        </w:tc>
        <w:tc>
          <w:tcPr>
            <w:tcW w:w="1619" w:type="dxa"/>
          </w:tcPr>
          <w:p>
            <w:pPr>
              <w:spacing w:line="360" w:lineRule="auto"/>
              <w:jc w:val="center"/>
              <w:rPr>
                <w:ins w:id="413" w:author="Administrator" w:date="2018-06-26T08:30:17Z"/>
                <w:rFonts w:hint="eastAsia" w:ascii="Times New Roman" w:hAnsi="Times New Roman"/>
                <w:sz w:val="24"/>
                <w:szCs w:val="24"/>
                <w:vertAlign w:val="baseline"/>
                <w:lang w:val="en-US" w:eastAsia="zh-CN"/>
              </w:rPr>
            </w:pPr>
            <w:ins w:id="414" w:author="Administrator" w:date="2018-06-26T08:31:29Z">
              <w:r>
                <w:rPr>
                  <w:rFonts w:hint="eastAsia" w:ascii="Times New Roman" w:hAnsi="Times New Roman"/>
                  <w:sz w:val="24"/>
                  <w:szCs w:val="24"/>
                  <w:vertAlign w:val="baseline"/>
                  <w:lang w:val="en-US" w:eastAsia="zh-CN"/>
                </w:rPr>
                <w:t>入</w:t>
              </w:r>
            </w:ins>
            <w:ins w:id="415" w:author="Administrator" w:date="2018-06-26T08:31:35Z">
              <w:r>
                <w:rPr>
                  <w:rFonts w:hint="eastAsia" w:ascii="Times New Roman" w:hAnsi="Times New Roman"/>
                  <w:sz w:val="24"/>
                  <w:szCs w:val="24"/>
                  <w:vertAlign w:val="baseline"/>
                  <w:lang w:val="en-US" w:eastAsia="zh-CN"/>
                </w:rPr>
                <w:t>库</w:t>
              </w:r>
            </w:ins>
            <w:ins w:id="416" w:author="Administrator" w:date="2018-06-26T08:30:17Z">
              <w:r>
                <w:rPr>
                  <w:rFonts w:hint="eastAsia" w:ascii="Times New Roman" w:hAnsi="Times New Roman"/>
                  <w:sz w:val="24"/>
                  <w:szCs w:val="24"/>
                  <w:vertAlign w:val="baseline"/>
                  <w:lang w:val="en-US" w:eastAsia="zh-CN"/>
                </w:rPr>
                <w:t>时间</w:t>
              </w:r>
            </w:ins>
          </w:p>
        </w:tc>
        <w:tc>
          <w:tcPr>
            <w:tcW w:w="1619" w:type="dxa"/>
          </w:tcPr>
          <w:p>
            <w:pPr>
              <w:spacing w:line="360" w:lineRule="auto"/>
              <w:jc w:val="center"/>
              <w:rPr>
                <w:ins w:id="417" w:author="Administrator" w:date="2018-06-26T08:30:17Z"/>
                <w:rFonts w:hint="eastAsia" w:ascii="Times New Roman" w:hAnsi="Times New Roman"/>
                <w:sz w:val="24"/>
                <w:szCs w:val="24"/>
                <w:vertAlign w:val="baseline"/>
                <w:lang w:val="en-US" w:eastAsia="zh-CN"/>
              </w:rPr>
            </w:pPr>
            <w:ins w:id="418" w:author="Administrator" w:date="2018-06-26T08:31:40Z">
              <w:r>
                <w:rPr>
                  <w:rFonts w:hint="eastAsia" w:ascii="Times New Roman" w:hAnsi="Times New Roman"/>
                  <w:sz w:val="24"/>
                  <w:szCs w:val="24"/>
                  <w:vertAlign w:val="baseline"/>
                  <w:lang w:val="en-US" w:eastAsia="zh-CN"/>
                </w:rPr>
                <w:t>清</w:t>
              </w:r>
            </w:ins>
            <w:ins w:id="419" w:author="Administrator" w:date="2018-06-26T08:31:41Z">
              <w:r>
                <w:rPr>
                  <w:rFonts w:hint="eastAsia" w:ascii="Times New Roman" w:hAnsi="Times New Roman"/>
                  <w:sz w:val="24"/>
                  <w:szCs w:val="24"/>
                  <w:vertAlign w:val="baseline"/>
                  <w:lang w:val="en-US" w:eastAsia="zh-CN"/>
                </w:rPr>
                <w:t>单</w:t>
              </w:r>
            </w:ins>
            <w:ins w:id="420" w:author="Administrator" w:date="2018-06-26T08:30:17Z">
              <w:r>
                <w:rPr>
                  <w:rFonts w:hint="eastAsia" w:ascii="Times New Roman" w:hAnsi="Times New Roman"/>
                  <w:sz w:val="24"/>
                  <w:szCs w:val="24"/>
                  <w:vertAlign w:val="baseline"/>
                  <w:lang w:val="en-US" w:eastAsia="zh-CN"/>
                </w:rPr>
                <w:t>地址</w:t>
              </w:r>
            </w:ins>
          </w:p>
        </w:tc>
      </w:tr>
    </w:tbl>
    <w:p>
      <w:pPr>
        <w:spacing w:line="360" w:lineRule="auto"/>
        <w:ind w:firstLine="983" w:firstLineChars="410"/>
        <w:jc w:val="center"/>
        <w:rPr>
          <w:ins w:id="422" w:author="Administrator" w:date="2018-06-26T08:30:23Z"/>
          <w:rFonts w:hint="eastAsia" w:ascii="Times New Roman" w:hAnsi="Times New Roman"/>
          <w:sz w:val="24"/>
          <w:szCs w:val="24"/>
          <w:lang w:val="en-US" w:eastAsia="zh-CN"/>
        </w:rPr>
        <w:pPrChange w:id="421" w:author="Administrator" w:date="2018-06-26T08:30:20Z">
          <w:pPr>
            <w:spacing w:line="360" w:lineRule="auto"/>
            <w:ind w:firstLine="566" w:firstLineChars="236"/>
          </w:pPr>
        </w:pPrChange>
      </w:pPr>
      <w:ins w:id="423" w:author="Administrator" w:date="2018-06-26T08:30:17Z">
        <w:r>
          <w:rPr>
            <w:rFonts w:hint="eastAsia" w:ascii="Times New Roman" w:hAnsi="Times New Roman"/>
            <w:sz w:val="24"/>
            <w:szCs w:val="24"/>
            <w:lang w:val="en-US" w:eastAsia="zh-CN"/>
          </w:rPr>
          <w:t>表</w:t>
        </w:r>
      </w:ins>
      <w:ins w:id="424" w:author="Administrator" w:date="2018-06-26T08:30:25Z">
        <w:r>
          <w:rPr>
            <w:rFonts w:hint="eastAsia" w:ascii="Times New Roman" w:hAnsi="Times New Roman"/>
            <w:sz w:val="24"/>
            <w:szCs w:val="24"/>
            <w:lang w:val="en-US" w:eastAsia="zh-CN"/>
          </w:rPr>
          <w:t>3</w:t>
        </w:r>
      </w:ins>
      <w:ins w:id="425" w:author="Administrator" w:date="2018-06-26T08:30:17Z">
        <w:r>
          <w:rPr>
            <w:rFonts w:hint="eastAsia" w:ascii="Times New Roman" w:hAnsi="Times New Roman"/>
            <w:sz w:val="24"/>
            <w:szCs w:val="24"/>
            <w:lang w:val="en-US" w:eastAsia="zh-CN"/>
          </w:rPr>
          <w:t>.1 领取存单的数据库表设计</w:t>
        </w:r>
      </w:ins>
    </w:p>
    <w:p>
      <w:pPr>
        <w:spacing w:line="360" w:lineRule="auto"/>
        <w:ind w:firstLine="983" w:firstLineChars="410"/>
        <w:jc w:val="center"/>
        <w:rPr>
          <w:rFonts w:hint="eastAsia" w:ascii="Times New Roman" w:hAnsi="Times New Roman"/>
          <w:sz w:val="24"/>
          <w:szCs w:val="24"/>
          <w:lang w:val="en-US" w:eastAsia="zh-CN"/>
        </w:rPr>
        <w:pPrChange w:id="426" w:author="Administrator" w:date="2018-06-26T08:30:20Z">
          <w:pPr>
            <w:spacing w:line="360" w:lineRule="auto"/>
            <w:ind w:firstLine="566" w:firstLineChars="236"/>
          </w:pPr>
        </w:pPrChange>
      </w:pP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3.1 </w:t>
      </w:r>
      <w:r>
        <w:rPr>
          <w:rFonts w:hint="eastAsia" w:ascii="Times New Roman" w:hAnsi="宋体"/>
          <w:sz w:val="24"/>
          <w:szCs w:val="24"/>
        </w:rPr>
        <w:t>在此药品进行分类：普通常规药品，易燃易爆（易制爆）药品，易制毒药品，剧毒药品。</w:t>
      </w:r>
      <w:r>
        <w:rPr>
          <w:rFonts w:hint="eastAsia" w:ascii="Times New Roman" w:hAnsi="宋体"/>
          <w:b/>
          <w:sz w:val="24"/>
          <w:szCs w:val="24"/>
        </w:rPr>
        <w:t>普通常规药品的入库验收需要责任副院长的审核后才能完成；易燃易爆（易制爆）药品、易制毒药品、剧毒药品的入库和出库都需要责任副院长的审核后才能完成；剧毒药品的入库验收和出库都需要院长的审核后才能完成。</w:t>
      </w:r>
    </w:p>
    <w:p>
      <w:pPr>
        <w:spacing w:line="360" w:lineRule="auto"/>
        <w:ind w:firstLine="566" w:firstLineChars="236"/>
        <w:rPr>
          <w:rFonts w:ascii="Times New Roman" w:hAnsi="宋体"/>
          <w:sz w:val="24"/>
          <w:szCs w:val="24"/>
        </w:rPr>
      </w:pPr>
      <w:r>
        <w:rPr>
          <w:rFonts w:ascii="Times New Roman" w:hAnsi="Times New Roman"/>
          <w:sz w:val="24"/>
          <w:szCs w:val="24"/>
        </w:rPr>
        <w:t xml:space="preserve">3.2 </w:t>
      </w:r>
      <w:r>
        <w:rPr>
          <w:rFonts w:hint="eastAsia" w:ascii="Times New Roman" w:hAnsi="宋体"/>
          <w:sz w:val="24"/>
          <w:szCs w:val="24"/>
        </w:rPr>
        <w:t>普通常规药品分类：按</w:t>
      </w:r>
      <w:r>
        <w:rPr>
          <w:rFonts w:hint="eastAsia" w:ascii="Times New Roman" w:hAnsi="宋体"/>
          <w:b/>
          <w:bCs/>
          <w:sz w:val="24"/>
          <w:szCs w:val="24"/>
          <w:highlight w:val="yellow"/>
        </w:rPr>
        <w:t>元素周期表建</w:t>
      </w:r>
      <w:r>
        <w:rPr>
          <w:rFonts w:hint="eastAsia" w:ascii="Times New Roman" w:hAnsi="宋体"/>
          <w:sz w:val="24"/>
          <w:szCs w:val="24"/>
        </w:rPr>
        <w:t>立分级子目录分类各类药品（预设</w:t>
      </w:r>
      <w:r>
        <w:rPr>
          <w:rFonts w:ascii="Times New Roman" w:hAnsi="宋体"/>
          <w:sz w:val="24"/>
          <w:szCs w:val="24"/>
        </w:rPr>
        <w:t>200</w:t>
      </w:r>
      <w:r>
        <w:rPr>
          <w:rFonts w:hint="eastAsia" w:ascii="Times New Roman" w:hAnsi="宋体"/>
          <w:sz w:val="24"/>
          <w:szCs w:val="24"/>
        </w:rPr>
        <w:t>个子目录），如</w:t>
      </w:r>
      <w:r>
        <w:rPr>
          <w:rFonts w:ascii="Times New Roman" w:hAnsi="Times New Roman"/>
          <w:sz w:val="24"/>
          <w:szCs w:val="24"/>
        </w:rPr>
        <w:t>“</w:t>
      </w:r>
      <w:r>
        <w:rPr>
          <w:rFonts w:hint="eastAsia" w:ascii="Times New Roman" w:hAnsi="宋体"/>
          <w:sz w:val="24"/>
          <w:szCs w:val="24"/>
        </w:rPr>
        <w:t>钠</w:t>
      </w:r>
      <w:r>
        <w:rPr>
          <w:rFonts w:ascii="Times New Roman" w:hAnsi="Times New Roman"/>
          <w:sz w:val="24"/>
          <w:szCs w:val="24"/>
        </w:rPr>
        <w:t>”</w:t>
      </w:r>
      <w:r>
        <w:rPr>
          <w:rFonts w:hint="eastAsia" w:ascii="Times New Roman" w:hAnsi="Times New Roman"/>
          <w:sz w:val="24"/>
          <w:szCs w:val="24"/>
        </w:rPr>
        <w:t>类</w:t>
      </w:r>
      <w:r>
        <w:rPr>
          <w:rFonts w:hint="eastAsia" w:ascii="Times New Roman" w:hAnsi="宋体"/>
          <w:sz w:val="24"/>
          <w:szCs w:val="24"/>
        </w:rPr>
        <w:t>，包括含有钠的各种药品（如氢氧化钠、氯化钠、碳酸氢钠等）（预设</w:t>
      </w:r>
      <w:r>
        <w:rPr>
          <w:rFonts w:ascii="Times New Roman" w:hAnsi="宋体"/>
          <w:sz w:val="24"/>
          <w:szCs w:val="24"/>
        </w:rPr>
        <w:t>200</w:t>
      </w:r>
      <w:r>
        <w:rPr>
          <w:rFonts w:hint="eastAsia" w:ascii="Times New Roman" w:hAnsi="宋体"/>
          <w:sz w:val="24"/>
          <w:szCs w:val="24"/>
        </w:rPr>
        <w:t>个品种）。</w:t>
      </w:r>
    </w:p>
    <w:p>
      <w:pPr>
        <w:spacing w:line="360" w:lineRule="auto"/>
        <w:ind w:firstLine="566" w:firstLineChars="236"/>
        <w:rPr>
          <w:rFonts w:ascii="Times New Roman" w:hAnsi="宋体"/>
          <w:sz w:val="24"/>
          <w:szCs w:val="24"/>
        </w:rPr>
      </w:pPr>
      <w:r>
        <w:rPr>
          <w:rFonts w:ascii="Times New Roman" w:hAnsi="宋体"/>
          <w:sz w:val="24"/>
          <w:szCs w:val="24"/>
        </w:rPr>
        <w:t xml:space="preserve">3.3 </w:t>
      </w:r>
      <w:r>
        <w:rPr>
          <w:rFonts w:hint="eastAsia" w:ascii="Times New Roman" w:hAnsi="宋体"/>
          <w:sz w:val="24"/>
          <w:szCs w:val="24"/>
        </w:rPr>
        <w:t>药品入库时间：与计算机服务器时间同步，自动记录，但有后台超级管理员进行校正修改的权力。</w:t>
      </w:r>
    </w:p>
    <w:p>
      <w:pPr>
        <w:spacing w:line="360" w:lineRule="auto"/>
        <w:ind w:firstLine="566" w:firstLineChars="236"/>
        <w:rPr>
          <w:rFonts w:ascii="Times New Roman" w:hAnsi="宋体"/>
          <w:sz w:val="24"/>
          <w:szCs w:val="24"/>
        </w:rPr>
      </w:pPr>
      <w:r>
        <w:rPr>
          <w:rFonts w:ascii="Times New Roman" w:hAnsi="宋体"/>
          <w:sz w:val="24"/>
          <w:szCs w:val="24"/>
        </w:rPr>
        <w:t xml:space="preserve">3.4 </w:t>
      </w:r>
      <w:r>
        <w:rPr>
          <w:rFonts w:hint="eastAsia" w:ascii="Times New Roman" w:hAnsi="宋体"/>
          <w:sz w:val="24"/>
          <w:szCs w:val="24"/>
        </w:rPr>
        <w:t>药品名称、分子式、</w:t>
      </w:r>
      <w:r>
        <w:rPr>
          <w:rFonts w:ascii="Times New Roman" w:hAnsi="宋体"/>
          <w:sz w:val="24"/>
          <w:szCs w:val="24"/>
        </w:rPr>
        <w:t>CAS</w:t>
      </w:r>
      <w:r>
        <w:rPr>
          <w:rFonts w:hint="eastAsia" w:ascii="Times New Roman" w:hAnsi="宋体"/>
          <w:sz w:val="24"/>
          <w:szCs w:val="24"/>
        </w:rPr>
        <w:t>号：包括支持中英文拉丁文日文等格式，符合相关书写录入规则。</w:t>
      </w:r>
    </w:p>
    <w:p>
      <w:pPr>
        <w:spacing w:line="360" w:lineRule="auto"/>
        <w:ind w:firstLine="566" w:firstLineChars="236"/>
        <w:rPr>
          <w:rFonts w:ascii="Times New Roman" w:hAnsi="宋体"/>
          <w:sz w:val="24"/>
          <w:szCs w:val="24"/>
        </w:rPr>
      </w:pPr>
      <w:r>
        <w:rPr>
          <w:rFonts w:ascii="Times New Roman" w:hAnsi="宋体"/>
          <w:sz w:val="24"/>
          <w:szCs w:val="24"/>
        </w:rPr>
        <w:t>3.5</w:t>
      </w:r>
      <w:r>
        <w:rPr>
          <w:rFonts w:hint="eastAsia" w:ascii="Times New Roman" w:hAnsi="宋体"/>
          <w:sz w:val="24"/>
          <w:szCs w:val="24"/>
        </w:rPr>
        <w:t>理化状态：气、液、固、半固体等下拉菜单选择。</w:t>
      </w:r>
    </w:p>
    <w:p>
      <w:pPr>
        <w:spacing w:line="360" w:lineRule="auto"/>
        <w:ind w:firstLine="566" w:firstLineChars="236"/>
        <w:rPr>
          <w:rFonts w:ascii="Times New Roman" w:hAnsi="宋体"/>
          <w:sz w:val="24"/>
          <w:szCs w:val="24"/>
        </w:rPr>
      </w:pPr>
      <w:r>
        <w:rPr>
          <w:rFonts w:ascii="Times New Roman" w:hAnsi="宋体"/>
          <w:sz w:val="24"/>
          <w:szCs w:val="24"/>
        </w:rPr>
        <w:t xml:space="preserve">3.6 </w:t>
      </w:r>
      <w:r>
        <w:rPr>
          <w:rFonts w:hint="eastAsia" w:ascii="Times New Roman" w:hAnsi="宋体"/>
          <w:sz w:val="24"/>
          <w:szCs w:val="24"/>
        </w:rPr>
        <w:t>规格、单位、数量：</w:t>
      </w:r>
      <w:r>
        <w:rPr>
          <w:rFonts w:ascii="Times New Roman" w:hAnsi="宋体"/>
          <w:sz w:val="24"/>
          <w:szCs w:val="24"/>
        </w:rPr>
        <w:t>AR</w:t>
      </w:r>
      <w:r>
        <w:rPr>
          <w:rFonts w:hint="eastAsia" w:ascii="Times New Roman" w:hAnsi="宋体"/>
          <w:sz w:val="24"/>
          <w:szCs w:val="24"/>
        </w:rPr>
        <w:t>、</w:t>
      </w:r>
      <w:r>
        <w:rPr>
          <w:rFonts w:ascii="Times New Roman" w:hAnsi="宋体"/>
          <w:sz w:val="24"/>
          <w:szCs w:val="24"/>
        </w:rPr>
        <w:t>CP</w:t>
      </w:r>
      <w:r>
        <w:rPr>
          <w:rFonts w:hint="eastAsia" w:ascii="Times New Roman" w:hAnsi="宋体"/>
          <w:sz w:val="24"/>
          <w:szCs w:val="24"/>
        </w:rPr>
        <w:t>、</w:t>
      </w:r>
      <w:r>
        <w:rPr>
          <w:rFonts w:ascii="Times New Roman" w:hAnsi="宋体"/>
          <w:sz w:val="24"/>
          <w:szCs w:val="24"/>
        </w:rPr>
        <w:t>BR</w:t>
      </w:r>
      <w:r>
        <w:rPr>
          <w:rFonts w:hint="eastAsia" w:ascii="Times New Roman" w:hAnsi="宋体"/>
          <w:sz w:val="24"/>
          <w:szCs w:val="24"/>
        </w:rPr>
        <w:t>、</w:t>
      </w:r>
      <w:r>
        <w:rPr>
          <w:rFonts w:ascii="Times New Roman" w:hAnsi="宋体"/>
          <w:sz w:val="24"/>
          <w:szCs w:val="24"/>
        </w:rPr>
        <w:t>Ind</w:t>
      </w:r>
      <w:r>
        <w:rPr>
          <w:rFonts w:hint="eastAsia" w:ascii="Times New Roman" w:hAnsi="宋体"/>
          <w:sz w:val="24"/>
          <w:szCs w:val="24"/>
        </w:rPr>
        <w:t>、工业级、食品级等下拉菜单选择，并有具体重量、体积等可添加数值内容，单位一般为国际单位：瓶、个、桶、支、盒、</w:t>
      </w:r>
      <w:r>
        <w:rPr>
          <w:rFonts w:ascii="Times New Roman" w:hAnsi="宋体"/>
          <w:sz w:val="24"/>
          <w:szCs w:val="24"/>
        </w:rPr>
        <w:t>kg</w:t>
      </w:r>
      <w:r>
        <w:rPr>
          <w:rFonts w:hint="eastAsia" w:ascii="Times New Roman" w:hAnsi="宋体"/>
          <w:sz w:val="24"/>
          <w:szCs w:val="24"/>
        </w:rPr>
        <w:t>、</w:t>
      </w:r>
      <w:r>
        <w:rPr>
          <w:rFonts w:ascii="Times New Roman" w:hAnsi="宋体"/>
          <w:sz w:val="24"/>
          <w:szCs w:val="24"/>
        </w:rPr>
        <w:t>ml</w:t>
      </w:r>
      <w:r>
        <w:rPr>
          <w:rFonts w:hint="eastAsia" w:ascii="Times New Roman" w:hAnsi="宋体"/>
          <w:sz w:val="24"/>
          <w:szCs w:val="24"/>
        </w:rPr>
        <w:t>、</w:t>
      </w:r>
      <w:r>
        <w:rPr>
          <w:rFonts w:ascii="Times New Roman" w:hAnsi="宋体"/>
          <w:sz w:val="24"/>
          <w:szCs w:val="24"/>
        </w:rPr>
        <w:t>L</w:t>
      </w:r>
      <w:r>
        <w:rPr>
          <w:rFonts w:hint="eastAsia" w:ascii="Times New Roman" w:hAnsi="宋体"/>
          <w:sz w:val="24"/>
          <w:szCs w:val="24"/>
        </w:rPr>
        <w:t>等下拉菜单，</w:t>
      </w:r>
    </w:p>
    <w:p>
      <w:pPr>
        <w:spacing w:line="360" w:lineRule="auto"/>
        <w:ind w:firstLine="566" w:firstLineChars="236"/>
        <w:rPr>
          <w:rFonts w:ascii="Times New Roman" w:hAnsi="宋体"/>
          <w:sz w:val="24"/>
          <w:szCs w:val="24"/>
        </w:rPr>
      </w:pPr>
      <w:r>
        <w:rPr>
          <w:rFonts w:ascii="Times New Roman" w:hAnsi="宋体"/>
          <w:sz w:val="24"/>
          <w:szCs w:val="24"/>
        </w:rPr>
        <w:t xml:space="preserve">3.7 </w:t>
      </w:r>
      <w:r>
        <w:rPr>
          <w:rFonts w:hint="eastAsia" w:ascii="Times New Roman" w:hAnsi="宋体"/>
          <w:sz w:val="24"/>
          <w:szCs w:val="24"/>
        </w:rPr>
        <w:t>厂家：产品厂家信息的输入</w:t>
      </w:r>
      <w:ins w:id="427" w:author="Administrator" w:date="2018-06-26T18:08:52Z">
        <w:r>
          <w:rPr>
            <w:rFonts w:hint="eastAsia" w:ascii="Times New Roman" w:hAnsi="宋体"/>
            <w:sz w:val="24"/>
            <w:szCs w:val="24"/>
            <w:lang w:eastAsia="zh-CN"/>
          </w:rPr>
          <w:t>，</w:t>
        </w:r>
      </w:ins>
      <w:ins w:id="428" w:author="Administrator" w:date="2018-06-26T18:08:53Z">
        <w:r>
          <w:rPr>
            <w:rFonts w:hint="eastAsia" w:ascii="Times New Roman" w:hAnsi="宋体"/>
            <w:b/>
            <w:bCs/>
            <w:sz w:val="24"/>
            <w:szCs w:val="24"/>
            <w:highlight w:val="yellow"/>
            <w:lang w:eastAsia="zh-CN"/>
          </w:rPr>
          <w:t>不</w:t>
        </w:r>
      </w:ins>
      <w:ins w:id="429" w:author="Administrator" w:date="2018-06-26T18:08:54Z">
        <w:r>
          <w:rPr>
            <w:rFonts w:hint="eastAsia" w:ascii="Times New Roman" w:hAnsi="宋体"/>
            <w:b/>
            <w:bCs/>
            <w:sz w:val="24"/>
            <w:szCs w:val="24"/>
            <w:highlight w:val="yellow"/>
            <w:lang w:eastAsia="zh-CN"/>
          </w:rPr>
          <w:t>同</w:t>
        </w:r>
      </w:ins>
      <w:ins w:id="430" w:author="Administrator" w:date="2018-06-26T18:08:56Z">
        <w:r>
          <w:rPr>
            <w:rFonts w:hint="eastAsia" w:ascii="Times New Roman" w:hAnsi="宋体"/>
            <w:b/>
            <w:bCs/>
            <w:sz w:val="24"/>
            <w:szCs w:val="24"/>
            <w:highlight w:val="yellow"/>
            <w:lang w:eastAsia="zh-CN"/>
          </w:rPr>
          <w:t>厂</w:t>
        </w:r>
      </w:ins>
      <w:ins w:id="431" w:author="Administrator" w:date="2018-06-26T18:08:57Z">
        <w:r>
          <w:rPr>
            <w:rFonts w:hint="eastAsia" w:ascii="Times New Roman" w:hAnsi="宋体"/>
            <w:b/>
            <w:bCs/>
            <w:sz w:val="24"/>
            <w:szCs w:val="24"/>
            <w:highlight w:val="yellow"/>
            <w:lang w:eastAsia="zh-CN"/>
          </w:rPr>
          <w:t>家的</w:t>
        </w:r>
      </w:ins>
      <w:ins w:id="432" w:author="Administrator" w:date="2018-06-26T18:08:59Z">
        <w:r>
          <w:rPr>
            <w:rFonts w:hint="eastAsia" w:ascii="Times New Roman" w:hAnsi="宋体"/>
            <w:b/>
            <w:bCs/>
            <w:sz w:val="24"/>
            <w:szCs w:val="24"/>
            <w:highlight w:val="yellow"/>
            <w:lang w:eastAsia="zh-CN"/>
          </w:rPr>
          <w:t>同种</w:t>
        </w:r>
      </w:ins>
      <w:ins w:id="433" w:author="Administrator" w:date="2018-06-26T18:09:01Z">
        <w:r>
          <w:rPr>
            <w:rFonts w:hint="eastAsia" w:ascii="Times New Roman" w:hAnsi="宋体"/>
            <w:b/>
            <w:bCs/>
            <w:sz w:val="24"/>
            <w:szCs w:val="24"/>
            <w:highlight w:val="yellow"/>
            <w:lang w:eastAsia="zh-CN"/>
          </w:rPr>
          <w:t>药品</w:t>
        </w:r>
      </w:ins>
      <w:ins w:id="434" w:author="Administrator" w:date="2018-06-26T18:09:02Z">
        <w:r>
          <w:rPr>
            <w:rFonts w:hint="eastAsia" w:ascii="Times New Roman" w:hAnsi="宋体"/>
            <w:b/>
            <w:bCs/>
            <w:sz w:val="24"/>
            <w:szCs w:val="24"/>
            <w:highlight w:val="yellow"/>
            <w:lang w:eastAsia="zh-CN"/>
          </w:rPr>
          <w:t>不可</w:t>
        </w:r>
      </w:ins>
      <w:ins w:id="435" w:author="Administrator" w:date="2018-06-26T18:09:03Z">
        <w:r>
          <w:rPr>
            <w:rFonts w:hint="eastAsia" w:ascii="Times New Roman" w:hAnsi="宋体"/>
            <w:b/>
            <w:bCs/>
            <w:sz w:val="24"/>
            <w:szCs w:val="24"/>
            <w:highlight w:val="yellow"/>
            <w:lang w:eastAsia="zh-CN"/>
          </w:rPr>
          <w:t>合</w:t>
        </w:r>
      </w:ins>
      <w:r>
        <w:rPr>
          <w:rFonts w:hint="eastAsia" w:ascii="Times New Roman" w:hAnsi="宋体"/>
          <w:b/>
          <w:bCs/>
          <w:sz w:val="24"/>
          <w:szCs w:val="24"/>
          <w:highlight w:val="yellow"/>
          <w:lang w:eastAsia="zh-CN"/>
        </w:rPr>
        <w:t>并</w:t>
      </w:r>
      <w:r>
        <w:rPr>
          <w:rFonts w:hint="eastAsia" w:ascii="Times New Roman" w:hAnsi="宋体"/>
          <w:sz w:val="24"/>
          <w:szCs w:val="24"/>
        </w:rPr>
        <w:t>。</w:t>
      </w:r>
    </w:p>
    <w:p>
      <w:pPr>
        <w:spacing w:line="360" w:lineRule="auto"/>
        <w:ind w:firstLine="566" w:firstLineChars="236"/>
        <w:rPr>
          <w:ins w:id="436" w:author="Administrator" w:date="2018-06-26T18:07:08Z"/>
          <w:rFonts w:hint="eastAsia" w:ascii="Times New Roman" w:hAnsi="宋体"/>
          <w:sz w:val="24"/>
          <w:szCs w:val="24"/>
        </w:rPr>
      </w:pPr>
      <w:r>
        <w:rPr>
          <w:rFonts w:ascii="Times New Roman" w:hAnsi="宋体"/>
          <w:sz w:val="24"/>
          <w:szCs w:val="24"/>
        </w:rPr>
        <w:t>3.8</w:t>
      </w:r>
      <w:r>
        <w:rPr>
          <w:rFonts w:hint="eastAsia" w:ascii="Times New Roman" w:hAnsi="宋体"/>
          <w:sz w:val="24"/>
          <w:szCs w:val="24"/>
        </w:rPr>
        <w:t>存放位置：分别存放在液体库（</w:t>
      </w:r>
      <w:r>
        <w:rPr>
          <w:rFonts w:ascii="Times New Roman" w:hAnsi="宋体"/>
          <w:sz w:val="24"/>
          <w:szCs w:val="24"/>
        </w:rPr>
        <w:t>Q</w:t>
      </w:r>
      <w:r>
        <w:rPr>
          <w:rFonts w:hint="eastAsia" w:ascii="Times New Roman" w:hAnsi="宋体"/>
          <w:sz w:val="24"/>
          <w:szCs w:val="24"/>
        </w:rPr>
        <w:t>），固体库（</w:t>
      </w:r>
      <w:r>
        <w:rPr>
          <w:rFonts w:ascii="Times New Roman" w:hAnsi="宋体"/>
          <w:sz w:val="24"/>
          <w:szCs w:val="24"/>
        </w:rPr>
        <w:t>S</w:t>
      </w:r>
      <w:r>
        <w:rPr>
          <w:rFonts w:hint="eastAsia" w:ascii="Times New Roman" w:hAnsi="宋体"/>
          <w:sz w:val="24"/>
          <w:szCs w:val="24"/>
        </w:rPr>
        <w:t>），酸碱腐蚀库（</w:t>
      </w:r>
      <w:r>
        <w:rPr>
          <w:rFonts w:ascii="Times New Roman" w:hAnsi="宋体"/>
          <w:sz w:val="24"/>
          <w:szCs w:val="24"/>
        </w:rPr>
        <w:t>R</w:t>
      </w:r>
      <w:r>
        <w:rPr>
          <w:rFonts w:hint="eastAsia" w:ascii="Times New Roman" w:hAnsi="宋体"/>
          <w:sz w:val="24"/>
          <w:szCs w:val="24"/>
        </w:rPr>
        <w:t>），再具体到每个药品柜的哪一层，如：液体库</w:t>
      </w:r>
      <w:r>
        <w:rPr>
          <w:rFonts w:ascii="Times New Roman" w:hAnsi="宋体"/>
          <w:sz w:val="24"/>
          <w:szCs w:val="24"/>
        </w:rPr>
        <w:t>-</w:t>
      </w:r>
      <w:r>
        <w:rPr>
          <w:rFonts w:hint="eastAsia" w:ascii="Times New Roman" w:hAnsi="宋体"/>
          <w:sz w:val="24"/>
          <w:szCs w:val="24"/>
        </w:rPr>
        <w:t>里面目前有</w:t>
      </w:r>
      <w:r>
        <w:rPr>
          <w:rFonts w:ascii="Times New Roman" w:hAnsi="宋体"/>
          <w:sz w:val="24"/>
          <w:szCs w:val="24"/>
        </w:rPr>
        <w:t>20</w:t>
      </w:r>
      <w:r>
        <w:rPr>
          <w:rFonts w:hint="eastAsia" w:ascii="Times New Roman" w:hAnsi="宋体"/>
          <w:sz w:val="24"/>
          <w:szCs w:val="24"/>
        </w:rPr>
        <w:t>个柜子，某药品放在第</w:t>
      </w:r>
      <w:r>
        <w:rPr>
          <w:rFonts w:ascii="Times New Roman" w:hAnsi="宋体"/>
          <w:sz w:val="24"/>
          <w:szCs w:val="24"/>
        </w:rPr>
        <w:t>10</w:t>
      </w:r>
      <w:r>
        <w:rPr>
          <w:rFonts w:hint="eastAsia" w:ascii="Times New Roman" w:hAnsi="宋体"/>
          <w:sz w:val="24"/>
          <w:szCs w:val="24"/>
        </w:rPr>
        <w:t>个柜子里的第</w:t>
      </w:r>
      <w:r>
        <w:rPr>
          <w:rFonts w:ascii="Times New Roman" w:hAnsi="宋体"/>
          <w:sz w:val="24"/>
          <w:szCs w:val="24"/>
        </w:rPr>
        <w:t>3</w:t>
      </w:r>
      <w:r>
        <w:rPr>
          <w:rFonts w:hint="eastAsia" w:ascii="Times New Roman" w:hAnsi="宋体"/>
          <w:sz w:val="24"/>
          <w:szCs w:val="24"/>
        </w:rPr>
        <w:t>层，位置信息下拉菜单为</w:t>
      </w:r>
      <w:r>
        <w:rPr>
          <w:rFonts w:ascii="Times New Roman" w:hAnsi="宋体"/>
          <w:sz w:val="24"/>
          <w:szCs w:val="24"/>
        </w:rPr>
        <w:t>Q-10-3</w:t>
      </w:r>
      <w:r>
        <w:rPr>
          <w:rFonts w:hint="eastAsia" w:ascii="Times New Roman" w:hAnsi="宋体"/>
          <w:sz w:val="24"/>
          <w:szCs w:val="24"/>
        </w:rPr>
        <w:t>。其他的几个库同。</w:t>
      </w:r>
    </w:p>
    <w:p>
      <w:pPr>
        <w:spacing w:line="360" w:lineRule="auto"/>
        <w:ind w:firstLine="566" w:firstLineChars="236"/>
        <w:rPr>
          <w:rFonts w:hint="eastAsia" w:ascii="Times New Roman" w:hAnsi="宋体" w:eastAsia="宋体"/>
          <w:sz w:val="24"/>
          <w:szCs w:val="24"/>
          <w:lang w:val="en-US" w:eastAsia="zh-CN"/>
        </w:rPr>
      </w:pPr>
      <w:ins w:id="437" w:author="Administrator" w:date="2018-06-26T18:07:11Z">
        <w:r>
          <w:rPr>
            <w:rFonts w:hint="eastAsia" w:ascii="Times New Roman" w:hAnsi="宋体"/>
            <w:sz w:val="24"/>
            <w:szCs w:val="24"/>
            <w:lang w:val="en-US" w:eastAsia="zh-CN"/>
          </w:rPr>
          <w:t>3.9</w:t>
        </w:r>
      </w:ins>
      <w:ins w:id="438" w:author="Administrator" w:date="2018-06-26T18:07:12Z">
        <w:r>
          <w:rPr>
            <w:rFonts w:hint="eastAsia" w:ascii="Times New Roman" w:hAnsi="宋体"/>
            <w:sz w:val="24"/>
            <w:szCs w:val="24"/>
            <w:lang w:val="en-US" w:eastAsia="zh-CN"/>
          </w:rPr>
          <w:t xml:space="preserve"> </w:t>
        </w:r>
      </w:ins>
      <w:ins w:id="439" w:author="Administrator" w:date="2018-06-26T18:07:15Z">
        <w:r>
          <w:rPr>
            <w:rFonts w:hint="eastAsia" w:ascii="Times New Roman" w:hAnsi="宋体"/>
            <w:sz w:val="24"/>
            <w:szCs w:val="24"/>
            <w:lang w:val="en-US" w:eastAsia="zh-CN"/>
          </w:rPr>
          <w:t>备注</w:t>
        </w:r>
      </w:ins>
      <w:ins w:id="440" w:author="Administrator" w:date="2018-06-26T18:07:18Z">
        <w:r>
          <w:rPr>
            <w:rFonts w:hint="eastAsia" w:ascii="Times New Roman" w:hAnsi="宋体"/>
            <w:sz w:val="24"/>
            <w:szCs w:val="24"/>
            <w:lang w:val="en-US" w:eastAsia="zh-CN"/>
          </w:rPr>
          <w:t>：</w:t>
        </w:r>
      </w:ins>
      <w:ins w:id="441" w:author="Administrator" w:date="2018-06-26T18:07:22Z">
        <w:r>
          <w:rPr>
            <w:rFonts w:hint="eastAsia" w:ascii="Times New Roman" w:hAnsi="宋体"/>
            <w:sz w:val="24"/>
            <w:szCs w:val="24"/>
            <w:lang w:val="en-US" w:eastAsia="zh-CN"/>
          </w:rPr>
          <w:t>有关</w:t>
        </w:r>
      </w:ins>
      <w:ins w:id="442" w:author="Administrator" w:date="2018-06-26T18:07:24Z">
        <w:r>
          <w:rPr>
            <w:rFonts w:hint="eastAsia" w:ascii="Times New Roman" w:hAnsi="宋体"/>
            <w:sz w:val="24"/>
            <w:szCs w:val="24"/>
            <w:lang w:val="en-US" w:eastAsia="zh-CN"/>
          </w:rPr>
          <w:t>药</w:t>
        </w:r>
      </w:ins>
      <w:ins w:id="443" w:author="Administrator" w:date="2018-06-26T18:07:25Z">
        <w:r>
          <w:rPr>
            <w:rFonts w:hint="eastAsia" w:ascii="Times New Roman" w:hAnsi="宋体"/>
            <w:sz w:val="24"/>
            <w:szCs w:val="24"/>
            <w:lang w:val="en-US" w:eastAsia="zh-CN"/>
          </w:rPr>
          <w:t>品的</w:t>
        </w:r>
      </w:ins>
      <w:ins w:id="444" w:author="Administrator" w:date="2018-06-26T18:07:32Z">
        <w:r>
          <w:rPr>
            <w:rFonts w:hint="eastAsia" w:ascii="Times New Roman" w:hAnsi="宋体"/>
            <w:sz w:val="24"/>
            <w:szCs w:val="24"/>
            <w:lang w:val="en-US" w:eastAsia="zh-CN"/>
          </w:rPr>
          <w:t>危险</w:t>
        </w:r>
      </w:ins>
      <w:ins w:id="445" w:author="Administrator" w:date="2018-06-26T18:07:34Z">
        <w:r>
          <w:rPr>
            <w:rFonts w:hint="eastAsia" w:ascii="Times New Roman" w:hAnsi="宋体"/>
            <w:sz w:val="24"/>
            <w:szCs w:val="24"/>
            <w:lang w:val="en-US" w:eastAsia="zh-CN"/>
          </w:rPr>
          <w:t>提示</w:t>
        </w:r>
      </w:ins>
      <w:ins w:id="446" w:author="Administrator" w:date="2018-06-26T18:07:35Z">
        <w:r>
          <w:rPr>
            <w:rFonts w:hint="eastAsia" w:ascii="Times New Roman" w:hAnsi="宋体"/>
            <w:sz w:val="24"/>
            <w:szCs w:val="24"/>
            <w:lang w:val="en-US" w:eastAsia="zh-CN"/>
          </w:rPr>
          <w:t>，</w:t>
        </w:r>
      </w:ins>
      <w:ins w:id="447" w:author="Administrator" w:date="2018-06-26T18:07:36Z">
        <w:r>
          <w:rPr>
            <w:rFonts w:hint="eastAsia" w:ascii="Times New Roman" w:hAnsi="宋体"/>
            <w:sz w:val="24"/>
            <w:szCs w:val="24"/>
            <w:lang w:val="en-US" w:eastAsia="zh-CN"/>
          </w:rPr>
          <w:t>可</w:t>
        </w:r>
      </w:ins>
      <w:ins w:id="448" w:author="Administrator" w:date="2018-06-26T18:07:38Z">
        <w:r>
          <w:rPr>
            <w:rFonts w:hint="eastAsia" w:ascii="Times New Roman" w:hAnsi="宋体"/>
            <w:b/>
            <w:bCs/>
            <w:sz w:val="24"/>
            <w:szCs w:val="24"/>
            <w:highlight w:val="yellow"/>
            <w:lang w:val="en-US" w:eastAsia="zh-CN"/>
          </w:rPr>
          <w:t>由</w:t>
        </w:r>
      </w:ins>
      <w:ins w:id="449" w:author="Administrator" w:date="2018-06-26T18:07:40Z">
        <w:r>
          <w:rPr>
            <w:rFonts w:hint="eastAsia" w:ascii="Times New Roman" w:hAnsi="宋体"/>
            <w:b/>
            <w:bCs/>
            <w:sz w:val="24"/>
            <w:szCs w:val="24"/>
            <w:highlight w:val="yellow"/>
            <w:lang w:val="en-US" w:eastAsia="zh-CN"/>
          </w:rPr>
          <w:t>管理</w:t>
        </w:r>
      </w:ins>
      <w:ins w:id="450" w:author="Administrator" w:date="2018-06-26T18:07:41Z">
        <w:r>
          <w:rPr>
            <w:rFonts w:hint="eastAsia" w:ascii="Times New Roman" w:hAnsi="宋体"/>
            <w:b/>
            <w:bCs/>
            <w:sz w:val="24"/>
            <w:szCs w:val="24"/>
            <w:highlight w:val="yellow"/>
            <w:lang w:val="en-US" w:eastAsia="zh-CN"/>
          </w:rPr>
          <w:t>员</w:t>
        </w:r>
      </w:ins>
      <w:ins w:id="451" w:author="Administrator" w:date="2018-06-26T18:07:42Z">
        <w:r>
          <w:rPr>
            <w:rFonts w:hint="eastAsia" w:ascii="Times New Roman" w:hAnsi="宋体"/>
            <w:b/>
            <w:bCs/>
            <w:sz w:val="24"/>
            <w:szCs w:val="24"/>
            <w:highlight w:val="yellow"/>
            <w:lang w:val="en-US" w:eastAsia="zh-CN"/>
          </w:rPr>
          <w:t>修</w:t>
        </w:r>
      </w:ins>
      <w:ins w:id="452" w:author="Administrator" w:date="2018-06-26T18:07:43Z">
        <w:r>
          <w:rPr>
            <w:rFonts w:hint="eastAsia" w:ascii="Times New Roman" w:hAnsi="宋体"/>
            <w:b/>
            <w:bCs/>
            <w:sz w:val="24"/>
            <w:szCs w:val="24"/>
            <w:highlight w:val="yellow"/>
            <w:lang w:val="en-US" w:eastAsia="zh-CN"/>
          </w:rPr>
          <w:t>改</w:t>
        </w:r>
      </w:ins>
      <w:ins w:id="453" w:author="Administrator" w:date="2018-06-26T18:07:43Z">
        <w:r>
          <w:rPr>
            <w:rFonts w:hint="eastAsia" w:ascii="Times New Roman" w:hAnsi="宋体"/>
            <w:sz w:val="24"/>
            <w:szCs w:val="24"/>
            <w:lang w:val="en-US" w:eastAsia="zh-CN"/>
          </w:rPr>
          <w:t>。</w:t>
        </w:r>
      </w:ins>
    </w:p>
    <w:p>
      <w:pPr>
        <w:spacing w:line="360" w:lineRule="auto"/>
        <w:ind w:firstLine="566" w:firstLineChars="236"/>
        <w:rPr>
          <w:rFonts w:ascii="Times New Roman" w:hAnsi="Times New Roman"/>
          <w:sz w:val="24"/>
          <w:szCs w:val="24"/>
        </w:rPr>
      </w:pPr>
      <w:r>
        <w:rPr>
          <w:rFonts w:ascii="Times New Roman" w:hAnsi="宋体"/>
          <w:sz w:val="24"/>
          <w:szCs w:val="24"/>
        </w:rPr>
        <w:t>3.</w:t>
      </w:r>
      <w:ins w:id="454" w:author="Administrator" w:date="2018-06-26T18:07:46Z">
        <w:r>
          <w:rPr>
            <w:rFonts w:hint="eastAsia" w:ascii="Times New Roman" w:hAnsi="宋体"/>
            <w:sz w:val="24"/>
            <w:szCs w:val="24"/>
            <w:lang w:val="en-US" w:eastAsia="zh-CN"/>
          </w:rPr>
          <w:t>1</w:t>
        </w:r>
      </w:ins>
      <w:ins w:id="455" w:author="Administrator" w:date="2018-06-26T18:07:47Z">
        <w:r>
          <w:rPr>
            <w:rFonts w:hint="eastAsia" w:ascii="Times New Roman" w:hAnsi="宋体"/>
            <w:sz w:val="24"/>
            <w:szCs w:val="24"/>
            <w:lang w:val="en-US" w:eastAsia="zh-CN"/>
          </w:rPr>
          <w:t>0</w:t>
        </w:r>
      </w:ins>
      <w:del w:id="456" w:author="Administrator" w:date="2018-06-26T18:07:46Z">
        <w:r>
          <w:rPr>
            <w:rFonts w:ascii="Times New Roman" w:hAnsi="宋体"/>
            <w:sz w:val="24"/>
            <w:szCs w:val="24"/>
          </w:rPr>
          <w:delText>9</w:delText>
        </w:r>
      </w:del>
      <w:r>
        <w:rPr>
          <w:rFonts w:ascii="Times New Roman" w:hAnsi="宋体"/>
          <w:sz w:val="24"/>
          <w:szCs w:val="24"/>
        </w:rPr>
        <w:t xml:space="preserve"> </w:t>
      </w:r>
      <w:r>
        <w:rPr>
          <w:rFonts w:hint="eastAsia" w:ascii="Times New Roman" w:hAnsi="Times New Roman"/>
          <w:sz w:val="24"/>
          <w:szCs w:val="24"/>
        </w:rPr>
        <w:t>要求入库药品信息能够随时统计查阅药品的录入信息、验收和核查信息。签名采用</w:t>
      </w:r>
      <w:r>
        <w:rPr>
          <w:rFonts w:hint="eastAsia" w:ascii="Times New Roman" w:hAnsi="Times New Roman"/>
          <w:b/>
          <w:bCs/>
          <w:sz w:val="24"/>
          <w:szCs w:val="24"/>
          <w:highlight w:val="yellow"/>
        </w:rPr>
        <w:t>手写板</w:t>
      </w:r>
      <w:r>
        <w:rPr>
          <w:rFonts w:hint="eastAsia" w:ascii="Times New Roman" w:hAnsi="Times New Roman"/>
          <w:sz w:val="24"/>
          <w:szCs w:val="24"/>
        </w:rPr>
        <w:t>形式，并保存自动生成可查文件夹。</w:t>
      </w:r>
    </w:p>
    <w:p>
      <w:pPr>
        <w:numPr>
          <w:ins w:id="457" w:author="微软用户" w:date="2018-06-25T16:21:00Z"/>
        </w:numPr>
        <w:spacing w:line="360" w:lineRule="auto"/>
        <w:ind w:firstLine="566" w:firstLineChars="236"/>
        <w:rPr>
          <w:rFonts w:ascii="Times New Roman" w:hAnsi="Times New Roman"/>
          <w:sz w:val="24"/>
          <w:szCs w:val="24"/>
        </w:rPr>
      </w:pPr>
    </w:p>
    <w:tbl>
      <w:tblPr>
        <w:tblStyle w:val="8"/>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458" w:author="Administrator" w:date="2018-06-25T19:22:17Z">
          <w:tblPr>
            <w:tblStyle w:val="8"/>
            <w:tblW w:w="64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3238"/>
        <w:gridCol w:w="3238"/>
        <w:tblGridChange w:id="459">
          <w:tblGrid>
            <w:gridCol w:w="3238"/>
            <w:gridCol w:w="3238"/>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460" w:author="Administrator" w:date="2018-06-25T19:22:1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trPr>
        <w:tc>
          <w:tcPr>
            <w:tcW w:w="3238" w:type="dxa"/>
            <w:shd w:val="clear" w:color="000000" w:fill="auto"/>
            <w:tcPrChange w:id="461" w:author="Administrator" w:date="2018-06-25T19:22:17Z">
              <w:tcPr>
                <w:tcW w:w="3238" w:type="dxa"/>
                <w:shd w:val="clear" w:color="000000" w:fill="auto"/>
              </w:tcPr>
            </w:tcPrChange>
          </w:tcPr>
          <w:p>
            <w:pPr>
              <w:spacing w:line="360" w:lineRule="auto"/>
              <w:jc w:val="center"/>
              <w:rPr>
                <w:rFonts w:ascii="Times New Roman" w:hAnsi="Times New Roman"/>
                <w:kern w:val="2"/>
                <w:sz w:val="24"/>
                <w:szCs w:val="24"/>
              </w:rPr>
              <w:pPrChange w:id="462" w:author="微软用户" w:date="2018-06-25T16:22:00Z">
                <w:pPr>
                  <w:spacing w:line="360" w:lineRule="auto"/>
                </w:pPr>
              </w:pPrChange>
            </w:pPr>
            <w:r>
              <w:rPr>
                <w:rFonts w:hint="eastAsia" w:ascii="Times New Roman" w:hAnsi="Times New Roman"/>
                <w:kern w:val="2"/>
                <w:sz w:val="24"/>
                <w:szCs w:val="24"/>
              </w:rPr>
              <w:t>药品类别</w:t>
            </w:r>
            <w:r>
              <w:rPr>
                <w:rFonts w:ascii="Times New Roman" w:hAnsi="Times New Roman"/>
                <w:kern w:val="2"/>
                <w:sz w:val="24"/>
                <w:szCs w:val="24"/>
              </w:rPr>
              <w:t>ID</w:t>
            </w:r>
          </w:p>
        </w:tc>
        <w:tc>
          <w:tcPr>
            <w:tcW w:w="3238" w:type="dxa"/>
            <w:shd w:val="clear" w:color="000000" w:fill="auto"/>
            <w:tcPrChange w:id="463" w:author="Administrator" w:date="2018-06-25T19:22:17Z">
              <w:tcPr>
                <w:tcW w:w="3238" w:type="dxa"/>
                <w:shd w:val="clear" w:color="000000" w:fill="auto"/>
              </w:tcPr>
            </w:tcPrChange>
          </w:tcPr>
          <w:p>
            <w:pPr>
              <w:spacing w:line="360" w:lineRule="auto"/>
              <w:jc w:val="center"/>
              <w:rPr>
                <w:rFonts w:ascii="Times New Roman" w:hAnsi="Times New Roman"/>
                <w:kern w:val="2"/>
                <w:sz w:val="24"/>
                <w:szCs w:val="24"/>
              </w:rPr>
              <w:pPrChange w:id="464" w:author="微软用户" w:date="2018-06-25T16:22:00Z">
                <w:pPr>
                  <w:spacing w:line="360" w:lineRule="auto"/>
                </w:pPr>
              </w:pPrChange>
            </w:pPr>
            <w:r>
              <w:rPr>
                <w:rFonts w:hint="eastAsia" w:ascii="Times New Roman" w:hAnsi="Times New Roman"/>
                <w:kern w:val="2"/>
                <w:sz w:val="24"/>
                <w:szCs w:val="24"/>
              </w:rPr>
              <w:t>药品类型名称</w:t>
            </w:r>
          </w:p>
        </w:tc>
      </w:tr>
    </w:tbl>
    <w:p>
      <w:pPr>
        <w:numPr>
          <w:ins w:id="466" w:author="微软用户" w:date="2018-06-25T16:21:00Z"/>
        </w:numPr>
        <w:spacing w:line="360" w:lineRule="auto"/>
        <w:ind w:firstLine="31680" w:firstLineChars="236"/>
        <w:jc w:val="center"/>
        <w:rPr>
          <w:rFonts w:ascii="Times New Roman" w:hAnsi="Times New Roman"/>
          <w:sz w:val="24"/>
          <w:szCs w:val="24"/>
        </w:rPr>
        <w:pPrChange w:id="465" w:author="" w:date="2018-06-25T16:53:00Z">
          <w:pPr>
            <w:spacing w:line="360" w:lineRule="auto"/>
            <w:ind w:firstLine="31680" w:firstLineChars="236"/>
          </w:pPr>
        </w:pPrChange>
      </w:pPr>
      <w:r>
        <w:rPr>
          <w:rFonts w:hint="eastAsia" w:ascii="Times New Roman" w:hAnsi="Times New Roman"/>
          <w:sz w:val="24"/>
          <w:szCs w:val="24"/>
        </w:rPr>
        <w:t>表</w:t>
      </w:r>
      <w:r>
        <w:rPr>
          <w:rFonts w:ascii="Times New Roman" w:hAnsi="Times New Roman"/>
          <w:sz w:val="24"/>
          <w:szCs w:val="24"/>
        </w:rPr>
        <w:t>3.</w:t>
      </w:r>
      <w:del w:id="467" w:author="Administrator" w:date="2018-06-26T08:32:07Z">
        <w:r>
          <w:rPr>
            <w:rFonts w:ascii="Times New Roman" w:hAnsi="Times New Roman"/>
            <w:sz w:val="24"/>
            <w:szCs w:val="24"/>
            <w:lang w:val="en-US"/>
          </w:rPr>
          <w:delText>1</w:delText>
        </w:r>
      </w:del>
      <w:ins w:id="468" w:author="Administrator" w:date="2018-06-26T08:32:07Z">
        <w:r>
          <w:rPr>
            <w:rFonts w:hint="eastAsia" w:ascii="Times New Roman" w:hAnsi="Times New Roman"/>
            <w:sz w:val="24"/>
            <w:szCs w:val="24"/>
            <w:lang w:val="en-US" w:eastAsia="zh-CN"/>
          </w:rPr>
          <w:t>2</w:t>
        </w:r>
      </w:ins>
      <w:r>
        <w:rPr>
          <w:rFonts w:ascii="Times New Roman" w:hAnsi="Times New Roman"/>
          <w:sz w:val="24"/>
          <w:szCs w:val="24"/>
        </w:rPr>
        <w:t xml:space="preserve"> </w:t>
      </w:r>
      <w:r>
        <w:rPr>
          <w:rFonts w:hint="eastAsia" w:ascii="Times New Roman" w:hAnsi="Times New Roman"/>
          <w:sz w:val="24"/>
          <w:szCs w:val="24"/>
        </w:rPr>
        <w:t>药品分类的数据库表设计</w:t>
      </w:r>
    </w:p>
    <w:p>
      <w:pPr>
        <w:numPr>
          <w:ins w:id="470" w:author="微软用户" w:date="2018-06-25T16:22:00Z"/>
        </w:numPr>
        <w:spacing w:line="360" w:lineRule="auto"/>
        <w:ind w:firstLine="31680" w:firstLineChars="236"/>
        <w:jc w:val="center"/>
        <w:rPr>
          <w:rFonts w:ascii="Times New Roman" w:hAnsi="Times New Roman"/>
          <w:sz w:val="24"/>
          <w:szCs w:val="24"/>
        </w:rPr>
        <w:pPrChange w:id="469" w:author="微软用户" w:date="2018-06-25T16:22:00Z">
          <w:pPr>
            <w:spacing w:line="360" w:lineRule="auto"/>
            <w:ind w:firstLine="31680" w:firstLineChars="236"/>
          </w:pPr>
        </w:pPrChange>
      </w:pPr>
    </w:p>
    <w:tbl>
      <w:tblPr>
        <w:tblStyle w:val="8"/>
        <w:tblW w:w="96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
        <w:gridCol w:w="720"/>
        <w:gridCol w:w="762"/>
        <w:gridCol w:w="762"/>
        <w:gridCol w:w="762"/>
        <w:gridCol w:w="690"/>
        <w:gridCol w:w="690"/>
        <w:gridCol w:w="631"/>
        <w:gridCol w:w="630"/>
        <w:gridCol w:w="631"/>
        <w:gridCol w:w="630"/>
        <w:gridCol w:w="631"/>
        <w:gridCol w:w="630"/>
        <w:gridCol w:w="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jc w:val="center"/>
        </w:trPr>
        <w:tc>
          <w:tcPr>
            <w:tcW w:w="823" w:type="dxa"/>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药品</w:t>
            </w:r>
            <w:r>
              <w:rPr>
                <w:rFonts w:ascii="Times New Roman" w:hAnsi="Times New Roman"/>
                <w:kern w:val="2"/>
                <w:sz w:val="24"/>
                <w:szCs w:val="24"/>
              </w:rPr>
              <w:t>ID</w:t>
            </w:r>
          </w:p>
        </w:tc>
        <w:tc>
          <w:tcPr>
            <w:tcW w:w="720" w:type="dxa"/>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药品名称</w:t>
            </w:r>
          </w:p>
        </w:tc>
        <w:tc>
          <w:tcPr>
            <w:tcW w:w="762" w:type="dxa"/>
          </w:tcPr>
          <w:p>
            <w:pPr>
              <w:spacing w:line="360" w:lineRule="auto"/>
              <w:jc w:val="center"/>
              <w:rPr>
                <w:rFonts w:hint="eastAsia" w:ascii="Times New Roman" w:hAnsi="Times New Roman" w:eastAsia="宋体"/>
                <w:kern w:val="2"/>
                <w:sz w:val="24"/>
                <w:szCs w:val="24"/>
                <w:lang w:val="en-US" w:eastAsia="zh-CN"/>
              </w:rPr>
            </w:pPr>
            <w:r>
              <w:rPr>
                <w:rFonts w:hint="eastAsia" w:ascii="Times New Roman" w:hAnsi="Times New Roman"/>
                <w:kern w:val="2"/>
                <w:sz w:val="24"/>
                <w:szCs w:val="24"/>
                <w:lang w:val="en-US" w:eastAsia="zh-CN"/>
              </w:rPr>
              <w:t>CAS号</w:t>
            </w:r>
          </w:p>
        </w:tc>
        <w:tc>
          <w:tcPr>
            <w:tcW w:w="762" w:type="dxa"/>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药品类别</w:t>
            </w:r>
            <w:r>
              <w:rPr>
                <w:rFonts w:ascii="Times New Roman" w:hAnsi="Times New Roman"/>
                <w:kern w:val="2"/>
                <w:sz w:val="24"/>
                <w:szCs w:val="24"/>
              </w:rPr>
              <w:t>ID</w:t>
            </w:r>
          </w:p>
        </w:tc>
        <w:tc>
          <w:tcPr>
            <w:tcW w:w="762" w:type="dxa"/>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药品查询</w:t>
            </w:r>
            <w:r>
              <w:rPr>
                <w:rFonts w:ascii="Times New Roman" w:hAnsi="Times New Roman"/>
                <w:kern w:val="2"/>
                <w:sz w:val="24"/>
                <w:szCs w:val="24"/>
              </w:rPr>
              <w:t>ID</w:t>
            </w:r>
          </w:p>
        </w:tc>
        <w:tc>
          <w:tcPr>
            <w:tcW w:w="690" w:type="dxa"/>
          </w:tcPr>
          <w:p>
            <w:pPr>
              <w:spacing w:line="360" w:lineRule="auto"/>
              <w:jc w:val="center"/>
              <w:rPr>
                <w:rFonts w:ascii="Times New Roman" w:hAnsi="Times New Roman"/>
                <w:kern w:val="2"/>
                <w:sz w:val="24"/>
                <w:szCs w:val="24"/>
              </w:rPr>
            </w:pPr>
            <w:r>
              <w:rPr>
                <w:rFonts w:hint="eastAsia" w:ascii="Times New Roman" w:hAnsi="宋体"/>
                <w:kern w:val="2"/>
                <w:sz w:val="24"/>
                <w:szCs w:val="24"/>
              </w:rPr>
              <w:t>理化状态</w:t>
            </w:r>
            <w:r>
              <w:rPr>
                <w:rFonts w:ascii="Times New Roman" w:hAnsi="宋体"/>
                <w:kern w:val="2"/>
                <w:sz w:val="24"/>
                <w:szCs w:val="24"/>
              </w:rPr>
              <w:t>ID</w:t>
            </w:r>
          </w:p>
        </w:tc>
        <w:tc>
          <w:tcPr>
            <w:tcW w:w="690" w:type="dxa"/>
          </w:tcPr>
          <w:p>
            <w:pPr>
              <w:spacing w:line="360" w:lineRule="auto"/>
              <w:jc w:val="center"/>
              <w:rPr>
                <w:rFonts w:ascii="Times New Roman" w:hAnsi="Times New Roman"/>
                <w:kern w:val="2"/>
                <w:sz w:val="24"/>
                <w:szCs w:val="24"/>
              </w:rPr>
            </w:pPr>
            <w:r>
              <w:rPr>
                <w:rFonts w:hint="eastAsia" w:ascii="Times New Roman" w:hAnsi="宋体"/>
                <w:kern w:val="2"/>
                <w:sz w:val="24"/>
                <w:szCs w:val="24"/>
              </w:rPr>
              <w:t>规格</w:t>
            </w:r>
            <w:r>
              <w:rPr>
                <w:rFonts w:ascii="Times New Roman" w:hAnsi="宋体"/>
                <w:kern w:val="2"/>
                <w:sz w:val="24"/>
                <w:szCs w:val="24"/>
              </w:rPr>
              <w:t>ID</w:t>
            </w:r>
          </w:p>
        </w:tc>
        <w:tc>
          <w:tcPr>
            <w:tcW w:w="631" w:type="dxa"/>
          </w:tcPr>
          <w:p>
            <w:pPr>
              <w:spacing w:line="360" w:lineRule="auto"/>
              <w:jc w:val="center"/>
              <w:rPr>
                <w:rFonts w:ascii="Times New Roman" w:hAnsi="宋体"/>
                <w:kern w:val="2"/>
                <w:sz w:val="24"/>
                <w:szCs w:val="24"/>
              </w:rPr>
            </w:pPr>
            <w:r>
              <w:rPr>
                <w:rFonts w:hint="eastAsia" w:ascii="Times New Roman" w:hAnsi="宋体"/>
                <w:kern w:val="2"/>
                <w:sz w:val="24"/>
                <w:szCs w:val="24"/>
              </w:rPr>
              <w:t>单位</w:t>
            </w:r>
            <w:r>
              <w:rPr>
                <w:rFonts w:ascii="Times New Roman" w:hAnsi="宋体"/>
                <w:kern w:val="2"/>
                <w:sz w:val="24"/>
                <w:szCs w:val="24"/>
              </w:rPr>
              <w:t>ID</w:t>
            </w:r>
          </w:p>
        </w:tc>
        <w:tc>
          <w:tcPr>
            <w:tcW w:w="630" w:type="dxa"/>
          </w:tcPr>
          <w:p>
            <w:pPr>
              <w:spacing w:line="360" w:lineRule="auto"/>
              <w:jc w:val="center"/>
              <w:rPr>
                <w:rFonts w:ascii="Times New Roman" w:hAnsi="宋体"/>
                <w:kern w:val="2"/>
                <w:sz w:val="24"/>
                <w:szCs w:val="24"/>
              </w:rPr>
            </w:pPr>
            <w:r>
              <w:rPr>
                <w:rFonts w:hint="eastAsia" w:ascii="Times New Roman" w:hAnsi="宋体"/>
                <w:kern w:val="2"/>
                <w:sz w:val="24"/>
                <w:szCs w:val="24"/>
              </w:rPr>
              <w:t>数量</w:t>
            </w:r>
          </w:p>
        </w:tc>
        <w:tc>
          <w:tcPr>
            <w:tcW w:w="631" w:type="dxa"/>
          </w:tcPr>
          <w:p>
            <w:pPr>
              <w:spacing w:line="360" w:lineRule="auto"/>
              <w:jc w:val="center"/>
              <w:rPr>
                <w:rFonts w:ascii="Times New Roman" w:hAnsi="宋体"/>
                <w:kern w:val="2"/>
                <w:sz w:val="24"/>
                <w:szCs w:val="24"/>
              </w:rPr>
            </w:pPr>
            <w:r>
              <w:rPr>
                <w:rFonts w:hint="eastAsia" w:ascii="Times New Roman" w:hAnsi="宋体"/>
                <w:kern w:val="2"/>
                <w:sz w:val="24"/>
                <w:szCs w:val="24"/>
              </w:rPr>
              <w:t>药品名称</w:t>
            </w:r>
          </w:p>
        </w:tc>
        <w:tc>
          <w:tcPr>
            <w:tcW w:w="630" w:type="dxa"/>
          </w:tcPr>
          <w:p>
            <w:pPr>
              <w:spacing w:line="360" w:lineRule="auto"/>
              <w:jc w:val="center"/>
              <w:rPr>
                <w:rFonts w:ascii="Times New Roman" w:hAnsi="宋体"/>
                <w:kern w:val="2"/>
                <w:sz w:val="24"/>
                <w:szCs w:val="24"/>
              </w:rPr>
            </w:pPr>
            <w:r>
              <w:rPr>
                <w:rFonts w:hint="eastAsia" w:ascii="Times New Roman" w:hAnsi="宋体"/>
                <w:kern w:val="2"/>
                <w:sz w:val="24"/>
                <w:szCs w:val="24"/>
              </w:rPr>
              <w:t>分子式</w:t>
            </w:r>
          </w:p>
        </w:tc>
        <w:tc>
          <w:tcPr>
            <w:tcW w:w="631" w:type="dxa"/>
          </w:tcPr>
          <w:p>
            <w:pPr>
              <w:spacing w:line="360" w:lineRule="auto"/>
              <w:jc w:val="center"/>
              <w:rPr>
                <w:rFonts w:ascii="Times New Roman" w:hAnsi="宋体"/>
                <w:kern w:val="2"/>
                <w:sz w:val="24"/>
                <w:szCs w:val="24"/>
              </w:rPr>
            </w:pPr>
            <w:r>
              <w:rPr>
                <w:rFonts w:hint="eastAsia" w:ascii="Times New Roman" w:hAnsi="宋体"/>
                <w:kern w:val="2"/>
                <w:sz w:val="24"/>
                <w:szCs w:val="24"/>
              </w:rPr>
              <w:t>厂家</w:t>
            </w:r>
          </w:p>
        </w:tc>
        <w:tc>
          <w:tcPr>
            <w:tcW w:w="630" w:type="dxa"/>
          </w:tcPr>
          <w:p>
            <w:pPr>
              <w:spacing w:line="360" w:lineRule="auto"/>
              <w:jc w:val="center"/>
              <w:rPr>
                <w:rFonts w:ascii="Times New Roman" w:hAnsi="宋体"/>
                <w:kern w:val="2"/>
                <w:sz w:val="24"/>
                <w:szCs w:val="24"/>
              </w:rPr>
            </w:pPr>
            <w:r>
              <w:rPr>
                <w:rFonts w:hint="eastAsia" w:ascii="Times New Roman" w:hAnsi="宋体"/>
                <w:kern w:val="2"/>
                <w:sz w:val="24"/>
                <w:szCs w:val="24"/>
              </w:rPr>
              <w:t>存放位置</w:t>
            </w:r>
          </w:p>
        </w:tc>
        <w:tc>
          <w:tcPr>
            <w:tcW w:w="630" w:type="dxa"/>
          </w:tcPr>
          <w:p>
            <w:pPr>
              <w:spacing w:line="360" w:lineRule="auto"/>
              <w:jc w:val="center"/>
              <w:rPr>
                <w:rFonts w:hint="eastAsia" w:ascii="Times New Roman" w:hAnsi="宋体" w:eastAsia="宋体"/>
                <w:kern w:val="2"/>
                <w:sz w:val="24"/>
                <w:szCs w:val="24"/>
                <w:lang w:eastAsia="zh-CN"/>
              </w:rPr>
            </w:pPr>
            <w:ins w:id="471" w:author="Administrator" w:date="2018-06-26T18:08:37Z">
              <w:r>
                <w:rPr>
                  <w:rFonts w:hint="eastAsia" w:ascii="Times New Roman" w:hAnsi="宋体"/>
                  <w:kern w:val="2"/>
                  <w:sz w:val="24"/>
                  <w:szCs w:val="24"/>
                  <w:lang w:eastAsia="zh-CN"/>
                </w:rPr>
                <w:t>备注</w:t>
              </w:r>
            </w:ins>
          </w:p>
        </w:tc>
      </w:tr>
    </w:tbl>
    <w:p>
      <w:pPr>
        <w:numPr>
          <w:ins w:id="473" w:author="微软用户" w:date="2018-06-25T16:22:00Z"/>
        </w:numPr>
        <w:spacing w:line="360" w:lineRule="auto"/>
        <w:ind w:firstLine="31680" w:firstLineChars="236"/>
        <w:jc w:val="center"/>
        <w:rPr>
          <w:rFonts w:ascii="Times New Roman" w:hAnsi="Times New Roman"/>
          <w:sz w:val="24"/>
          <w:szCs w:val="24"/>
        </w:rPr>
        <w:pPrChange w:id="472" w:author="" w:date="2018-06-25T16:53:00Z">
          <w:pPr>
            <w:spacing w:line="360" w:lineRule="auto"/>
            <w:ind w:firstLine="31680" w:firstLineChars="236"/>
          </w:pPr>
        </w:pPrChange>
      </w:pPr>
      <w:r>
        <w:rPr>
          <w:rFonts w:hint="eastAsia" w:ascii="Times New Roman" w:hAnsi="Times New Roman"/>
          <w:sz w:val="24"/>
          <w:szCs w:val="24"/>
        </w:rPr>
        <w:t>表</w:t>
      </w:r>
      <w:r>
        <w:rPr>
          <w:rFonts w:ascii="Times New Roman" w:hAnsi="Times New Roman"/>
          <w:sz w:val="24"/>
          <w:szCs w:val="24"/>
        </w:rPr>
        <w:t>3.</w:t>
      </w:r>
      <w:del w:id="474" w:author="Administrator" w:date="2018-06-26T08:32:11Z">
        <w:r>
          <w:rPr>
            <w:rFonts w:ascii="Times New Roman" w:hAnsi="Times New Roman"/>
            <w:sz w:val="24"/>
            <w:szCs w:val="24"/>
            <w:lang w:val="en-US"/>
          </w:rPr>
          <w:delText>2</w:delText>
        </w:r>
      </w:del>
      <w:ins w:id="475" w:author="Administrator" w:date="2018-06-26T08:32:11Z">
        <w:r>
          <w:rPr>
            <w:rFonts w:hint="eastAsia" w:ascii="Times New Roman" w:hAnsi="Times New Roman"/>
            <w:sz w:val="24"/>
            <w:szCs w:val="24"/>
            <w:lang w:val="en-US" w:eastAsia="zh-CN"/>
          </w:rPr>
          <w:t>3</w:t>
        </w:r>
      </w:ins>
      <w:r>
        <w:rPr>
          <w:rFonts w:ascii="Times New Roman" w:hAnsi="Times New Roman"/>
          <w:sz w:val="24"/>
          <w:szCs w:val="24"/>
        </w:rPr>
        <w:t xml:space="preserve"> </w:t>
      </w:r>
      <w:r>
        <w:rPr>
          <w:rFonts w:hint="eastAsia" w:ascii="Times New Roman" w:hAnsi="Times New Roman"/>
          <w:sz w:val="24"/>
          <w:szCs w:val="24"/>
        </w:rPr>
        <w:t>药品的数据库表设计</w:t>
      </w:r>
    </w:p>
    <w:p>
      <w:pPr>
        <w:numPr>
          <w:ins w:id="477" w:author="微软用户" w:date="2018-06-25T16:31:00Z"/>
        </w:numPr>
        <w:spacing w:line="360" w:lineRule="auto"/>
        <w:ind w:firstLine="31680" w:firstLineChars="236"/>
        <w:jc w:val="center"/>
        <w:rPr>
          <w:rFonts w:ascii="Times New Roman" w:hAnsi="Times New Roman"/>
          <w:sz w:val="24"/>
          <w:szCs w:val="24"/>
        </w:rPr>
        <w:pPrChange w:id="476" w:author="微软用户" w:date="2018-06-25T16:22:00Z">
          <w:pPr>
            <w:spacing w:line="360" w:lineRule="auto"/>
            <w:ind w:firstLine="31680" w:firstLineChars="236"/>
          </w:pPr>
        </w:pPrChange>
      </w:pPr>
    </w:p>
    <w:tbl>
      <w:tblPr>
        <w:tblStyle w:val="8"/>
        <w:tblW w:w="9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7"/>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药品查询</w:t>
            </w:r>
            <w:r>
              <w:rPr>
                <w:rFonts w:ascii="Times New Roman" w:hAnsi="Times New Roman"/>
                <w:kern w:val="2"/>
                <w:sz w:val="24"/>
                <w:szCs w:val="24"/>
              </w:rPr>
              <w:t>ID/</w:t>
            </w:r>
            <w:r>
              <w:rPr>
                <w:rFonts w:hint="eastAsia" w:ascii="Times New Roman" w:hAnsi="Times New Roman"/>
                <w:kern w:val="2"/>
                <w:sz w:val="24"/>
                <w:szCs w:val="24"/>
              </w:rPr>
              <w:t>周期表序号</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元素周期表名</w:t>
            </w:r>
          </w:p>
        </w:tc>
      </w:tr>
    </w:tbl>
    <w:p>
      <w:pPr>
        <w:numPr>
          <w:ins w:id="479" w:author="微软用户" w:date="2018-06-25T16:30:00Z"/>
        </w:numPr>
        <w:spacing w:line="360" w:lineRule="auto"/>
        <w:ind w:firstLine="31680" w:firstLineChars="236"/>
        <w:jc w:val="center"/>
        <w:rPr>
          <w:rFonts w:ascii="Times New Roman" w:hAnsi="Times New Roman"/>
          <w:sz w:val="24"/>
          <w:szCs w:val="24"/>
        </w:rPr>
        <w:pPrChange w:id="478" w:author="" w:date="2018-06-25T16:53:00Z">
          <w:pPr>
            <w:spacing w:line="360" w:lineRule="auto"/>
            <w:ind w:firstLine="31680" w:firstLineChars="236"/>
          </w:pPr>
        </w:pPrChange>
      </w:pPr>
      <w:r>
        <w:rPr>
          <w:rFonts w:hint="eastAsia" w:ascii="Times New Roman" w:hAnsi="Times New Roman"/>
          <w:sz w:val="24"/>
          <w:szCs w:val="24"/>
        </w:rPr>
        <w:t>表</w:t>
      </w:r>
      <w:r>
        <w:rPr>
          <w:rFonts w:ascii="Times New Roman" w:hAnsi="Times New Roman"/>
          <w:sz w:val="24"/>
          <w:szCs w:val="24"/>
        </w:rPr>
        <w:t>3.</w:t>
      </w:r>
      <w:del w:id="480" w:author="Administrator" w:date="2018-06-26T08:32:14Z">
        <w:r>
          <w:rPr>
            <w:rFonts w:ascii="Times New Roman" w:hAnsi="Times New Roman"/>
            <w:sz w:val="24"/>
            <w:szCs w:val="24"/>
            <w:lang w:val="en-US"/>
          </w:rPr>
          <w:delText>3</w:delText>
        </w:r>
      </w:del>
      <w:ins w:id="481" w:author="Administrator" w:date="2018-06-26T08:32:14Z">
        <w:r>
          <w:rPr>
            <w:rFonts w:hint="eastAsia" w:ascii="Times New Roman" w:hAnsi="Times New Roman"/>
            <w:sz w:val="24"/>
            <w:szCs w:val="24"/>
            <w:lang w:val="en-US" w:eastAsia="zh-CN"/>
          </w:rPr>
          <w:t>4</w:t>
        </w:r>
      </w:ins>
      <w:r>
        <w:rPr>
          <w:rFonts w:ascii="Times New Roman" w:hAnsi="Times New Roman"/>
          <w:sz w:val="24"/>
          <w:szCs w:val="24"/>
        </w:rPr>
        <w:t xml:space="preserve"> </w:t>
      </w:r>
      <w:r>
        <w:rPr>
          <w:rFonts w:hint="eastAsia" w:ascii="Times New Roman" w:hAnsi="宋体"/>
          <w:sz w:val="24"/>
          <w:szCs w:val="24"/>
        </w:rPr>
        <w:t>普通常规药品</w:t>
      </w:r>
      <w:r>
        <w:rPr>
          <w:rFonts w:hint="eastAsia" w:ascii="Times New Roman" w:hAnsi="Times New Roman"/>
          <w:sz w:val="24"/>
          <w:szCs w:val="24"/>
        </w:rPr>
        <w:t>的周期表查寻</w:t>
      </w:r>
      <w:r>
        <w:rPr>
          <w:rFonts w:ascii="Times New Roman" w:hAnsi="Times New Roman"/>
          <w:sz w:val="24"/>
          <w:szCs w:val="24"/>
        </w:rPr>
        <w:t>ID</w:t>
      </w:r>
    </w:p>
    <w:p>
      <w:pPr>
        <w:numPr>
          <w:ins w:id="483" w:author="微软用户" w:date="2018-06-25T16:32:00Z"/>
        </w:numPr>
        <w:spacing w:line="360" w:lineRule="auto"/>
        <w:ind w:firstLine="31680" w:firstLineChars="236"/>
        <w:jc w:val="center"/>
        <w:rPr>
          <w:rFonts w:ascii="Times New Roman" w:hAnsi="Times New Roman"/>
          <w:sz w:val="24"/>
          <w:szCs w:val="24"/>
        </w:rPr>
        <w:pPrChange w:id="482" w:author="微软用户" w:date="2018-06-25T16:22:00Z">
          <w:pPr>
            <w:spacing w:line="360" w:lineRule="auto"/>
            <w:ind w:firstLine="31680" w:firstLineChars="236"/>
          </w:pPr>
        </w:pPrChange>
      </w:pPr>
    </w:p>
    <w:tbl>
      <w:tblPr>
        <w:tblStyle w:val="8"/>
        <w:tblW w:w="9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7"/>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理化状态</w:t>
            </w:r>
            <w:r>
              <w:rPr>
                <w:rFonts w:ascii="Times New Roman" w:hAnsi="Times New Roman"/>
                <w:kern w:val="2"/>
                <w:sz w:val="24"/>
                <w:szCs w:val="24"/>
              </w:rPr>
              <w:t>ID</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理化状态名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1</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气体</w:t>
            </w:r>
            <w:del w:id="484" w:author="Administrator" w:date="2018-06-25T19:25:54Z">
              <w:r>
                <w:rPr>
                  <w:rFonts w:ascii="Times New Roman" w:hAnsi="Times New Roman"/>
                  <w:kern w:val="2"/>
                  <w:sz w:val="24"/>
                  <w:szCs w:val="24"/>
                </w:rPr>
                <w:delText>s</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2</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液体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3</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固体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4</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半固体</w:t>
            </w:r>
          </w:p>
        </w:tc>
      </w:tr>
    </w:tbl>
    <w:p>
      <w:pPr>
        <w:numPr>
          <w:ins w:id="486" w:author="微软用户" w:date="2018-06-25T16:32:00Z"/>
        </w:numPr>
        <w:spacing w:line="360" w:lineRule="auto"/>
        <w:ind w:firstLine="31680" w:firstLineChars="236"/>
        <w:jc w:val="center"/>
        <w:rPr>
          <w:rFonts w:ascii="Times New Roman" w:hAnsi="Times New Roman"/>
          <w:sz w:val="24"/>
          <w:szCs w:val="24"/>
        </w:rPr>
        <w:pPrChange w:id="485" w:author="" w:date="2018-06-25T16:53:00Z">
          <w:pPr>
            <w:spacing w:line="360" w:lineRule="auto"/>
            <w:ind w:firstLine="31680" w:firstLineChars="236"/>
          </w:pPr>
        </w:pPrChange>
      </w:pPr>
      <w:r>
        <w:rPr>
          <w:rFonts w:hint="eastAsia" w:ascii="Times New Roman" w:hAnsi="Times New Roman"/>
          <w:sz w:val="24"/>
          <w:szCs w:val="24"/>
        </w:rPr>
        <w:t>表</w:t>
      </w:r>
      <w:r>
        <w:rPr>
          <w:rFonts w:ascii="Times New Roman" w:hAnsi="Times New Roman"/>
          <w:sz w:val="24"/>
          <w:szCs w:val="24"/>
        </w:rPr>
        <w:t>3.</w:t>
      </w:r>
      <w:del w:id="487" w:author="Administrator" w:date="2018-06-26T08:32:19Z">
        <w:r>
          <w:rPr>
            <w:rFonts w:ascii="Times New Roman" w:hAnsi="Times New Roman"/>
            <w:sz w:val="24"/>
            <w:szCs w:val="24"/>
            <w:lang w:val="en-US"/>
          </w:rPr>
          <w:delText>4</w:delText>
        </w:r>
      </w:del>
      <w:ins w:id="488" w:author="Administrator" w:date="2018-06-26T08:32:19Z">
        <w:r>
          <w:rPr>
            <w:rFonts w:hint="eastAsia" w:ascii="Times New Roman" w:hAnsi="Times New Roman"/>
            <w:sz w:val="24"/>
            <w:szCs w:val="24"/>
            <w:lang w:val="en-US" w:eastAsia="zh-CN"/>
          </w:rPr>
          <w:t>5</w:t>
        </w:r>
      </w:ins>
      <w:r>
        <w:rPr>
          <w:rFonts w:ascii="Times New Roman" w:hAnsi="Times New Roman"/>
          <w:sz w:val="24"/>
          <w:szCs w:val="24"/>
        </w:rPr>
        <w:t xml:space="preserve"> </w:t>
      </w:r>
      <w:r>
        <w:rPr>
          <w:rFonts w:hint="eastAsia" w:ascii="Times New Roman" w:hAnsi="Times New Roman"/>
          <w:sz w:val="24"/>
          <w:szCs w:val="24"/>
        </w:rPr>
        <w:t>理化状态的数据库表设计</w:t>
      </w:r>
    </w:p>
    <w:p>
      <w:pPr>
        <w:numPr>
          <w:ins w:id="490" w:author="微软用户" w:date="2018-06-25T16:34:00Z"/>
        </w:numPr>
        <w:spacing w:line="360" w:lineRule="auto"/>
        <w:ind w:firstLine="31680" w:firstLineChars="236"/>
        <w:jc w:val="center"/>
        <w:rPr>
          <w:rFonts w:ascii="Times New Roman" w:hAnsi="Times New Roman"/>
          <w:sz w:val="24"/>
          <w:szCs w:val="24"/>
        </w:rPr>
        <w:pPrChange w:id="489" w:author="微软用户" w:date="2018-06-25T16:22:00Z">
          <w:pPr>
            <w:spacing w:line="360" w:lineRule="auto"/>
            <w:ind w:firstLine="31680" w:firstLineChars="236"/>
          </w:pPr>
        </w:pPrChange>
      </w:pPr>
    </w:p>
    <w:tbl>
      <w:tblPr>
        <w:tblStyle w:val="8"/>
        <w:tblW w:w="9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7"/>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规格</w:t>
            </w:r>
            <w:r>
              <w:rPr>
                <w:rFonts w:ascii="Times New Roman" w:hAnsi="Times New Roman"/>
                <w:kern w:val="2"/>
                <w:sz w:val="24"/>
                <w:szCs w:val="24"/>
              </w:rPr>
              <w:t>ID</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规格名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1</w:t>
            </w:r>
          </w:p>
        </w:tc>
        <w:tc>
          <w:tcPr>
            <w:tcW w:w="4857" w:type="dxa"/>
            <w:shd w:val="clear" w:color="000000" w:fill="auto"/>
          </w:tcPr>
          <w:p>
            <w:pPr>
              <w:spacing w:line="360" w:lineRule="auto"/>
              <w:jc w:val="center"/>
              <w:rPr>
                <w:rFonts w:ascii="Times New Roman" w:hAnsi="Times New Roman"/>
                <w:kern w:val="2"/>
                <w:sz w:val="24"/>
                <w:szCs w:val="24"/>
              </w:rPr>
            </w:pPr>
            <w:r>
              <w:rPr>
                <w:rFonts w:ascii="Times New Roman" w:hAnsi="宋体"/>
                <w:kern w:val="2"/>
                <w:sz w:val="24"/>
                <w:szCs w:val="24"/>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2</w:t>
            </w:r>
          </w:p>
        </w:tc>
        <w:tc>
          <w:tcPr>
            <w:tcW w:w="4857" w:type="dxa"/>
            <w:shd w:val="clear" w:color="000000" w:fill="auto"/>
          </w:tcPr>
          <w:p>
            <w:pPr>
              <w:spacing w:line="360" w:lineRule="auto"/>
              <w:jc w:val="center"/>
              <w:rPr>
                <w:rFonts w:ascii="Times New Roman" w:hAnsi="Times New Roman"/>
                <w:kern w:val="2"/>
                <w:sz w:val="24"/>
                <w:szCs w:val="24"/>
              </w:rPr>
            </w:pPr>
            <w:r>
              <w:rPr>
                <w:rFonts w:ascii="Times New Roman" w:hAnsi="宋体"/>
                <w:kern w:val="2"/>
                <w:sz w:val="24"/>
                <w:szCs w:val="24"/>
              </w:rPr>
              <w: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3</w:t>
            </w:r>
          </w:p>
        </w:tc>
        <w:tc>
          <w:tcPr>
            <w:tcW w:w="4857" w:type="dxa"/>
            <w:shd w:val="clear" w:color="000000" w:fill="auto"/>
          </w:tcPr>
          <w:p>
            <w:pPr>
              <w:spacing w:line="360" w:lineRule="auto"/>
              <w:jc w:val="center"/>
              <w:rPr>
                <w:rFonts w:ascii="Times New Roman" w:hAnsi="Times New Roman"/>
                <w:kern w:val="2"/>
                <w:sz w:val="24"/>
                <w:szCs w:val="24"/>
              </w:rPr>
            </w:pPr>
            <w:r>
              <w:rPr>
                <w:rFonts w:ascii="Times New Roman" w:hAnsi="宋体"/>
                <w:kern w:val="2"/>
                <w:sz w:val="24"/>
                <w:szCs w:val="24"/>
              </w:rPr>
              <w:t>BR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4</w:t>
            </w:r>
          </w:p>
        </w:tc>
        <w:tc>
          <w:tcPr>
            <w:tcW w:w="4857" w:type="dxa"/>
            <w:shd w:val="clear" w:color="000000" w:fill="auto"/>
          </w:tcPr>
          <w:p>
            <w:pPr>
              <w:spacing w:line="360" w:lineRule="auto"/>
              <w:jc w:val="center"/>
              <w:rPr>
                <w:rFonts w:ascii="Times New Roman" w:hAnsi="Times New Roman"/>
                <w:kern w:val="2"/>
                <w:sz w:val="24"/>
                <w:szCs w:val="24"/>
              </w:rPr>
            </w:pPr>
            <w:r>
              <w:rPr>
                <w:rFonts w:ascii="Times New Roman" w:hAnsi="宋体"/>
                <w:kern w:val="2"/>
                <w:sz w:val="24"/>
                <w:szCs w:val="24"/>
              </w:rPr>
              <w:t>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5</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宋体"/>
                <w:kern w:val="2"/>
                <w:sz w:val="24"/>
                <w:szCs w:val="24"/>
              </w:rPr>
              <w:t>工业级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tcPr>
          <w:p>
            <w:pPr>
              <w:spacing w:line="360" w:lineRule="auto"/>
              <w:jc w:val="center"/>
              <w:rPr>
                <w:rFonts w:ascii="Times New Roman" w:hAnsi="Times New Roman"/>
                <w:kern w:val="2"/>
                <w:sz w:val="24"/>
                <w:szCs w:val="24"/>
              </w:rPr>
            </w:pPr>
            <w:r>
              <w:rPr>
                <w:rFonts w:ascii="Times New Roman" w:hAnsi="Times New Roman"/>
                <w:kern w:val="2"/>
                <w:sz w:val="24"/>
                <w:szCs w:val="24"/>
              </w:rPr>
              <w:t>6</w:t>
            </w:r>
          </w:p>
        </w:tc>
        <w:tc>
          <w:tcPr>
            <w:tcW w:w="4857" w:type="dxa"/>
          </w:tcPr>
          <w:p>
            <w:pPr>
              <w:spacing w:line="360" w:lineRule="auto"/>
              <w:jc w:val="center"/>
              <w:rPr>
                <w:rFonts w:ascii="Times New Roman" w:hAnsi="宋体"/>
                <w:kern w:val="2"/>
                <w:sz w:val="24"/>
                <w:szCs w:val="24"/>
              </w:rPr>
            </w:pPr>
            <w:r>
              <w:rPr>
                <w:rFonts w:hint="eastAsia" w:ascii="Times New Roman" w:hAnsi="宋体"/>
                <w:kern w:val="2"/>
                <w:sz w:val="24"/>
                <w:szCs w:val="24"/>
              </w:rPr>
              <w:t>食品级</w:t>
            </w:r>
          </w:p>
        </w:tc>
      </w:tr>
    </w:tbl>
    <w:p>
      <w:pPr>
        <w:numPr>
          <w:ins w:id="492" w:author="微软用户" w:date="2018-06-25T16:34:00Z"/>
        </w:numPr>
        <w:spacing w:line="360" w:lineRule="auto"/>
        <w:ind w:firstLine="31680" w:firstLineChars="236"/>
        <w:jc w:val="center"/>
        <w:rPr>
          <w:rFonts w:ascii="Times New Roman" w:hAnsi="Times New Roman"/>
          <w:sz w:val="24"/>
          <w:szCs w:val="24"/>
        </w:rPr>
        <w:pPrChange w:id="491" w:author="" w:date="2018-06-25T16:53:00Z">
          <w:pPr>
            <w:spacing w:line="360" w:lineRule="auto"/>
            <w:ind w:firstLine="31680" w:firstLineChars="236"/>
          </w:pPr>
        </w:pPrChange>
      </w:pPr>
      <w:r>
        <w:rPr>
          <w:rFonts w:hint="eastAsia" w:ascii="Times New Roman" w:hAnsi="Times New Roman"/>
          <w:sz w:val="24"/>
          <w:szCs w:val="24"/>
        </w:rPr>
        <w:t>表</w:t>
      </w:r>
      <w:r>
        <w:rPr>
          <w:rFonts w:ascii="Times New Roman" w:hAnsi="Times New Roman"/>
          <w:sz w:val="24"/>
          <w:szCs w:val="24"/>
        </w:rPr>
        <w:t>3.</w:t>
      </w:r>
      <w:del w:id="493" w:author="Administrator" w:date="2018-06-26T08:32:23Z">
        <w:r>
          <w:rPr>
            <w:rFonts w:ascii="Times New Roman" w:hAnsi="Times New Roman"/>
            <w:sz w:val="24"/>
            <w:szCs w:val="24"/>
            <w:lang w:val="en-US"/>
          </w:rPr>
          <w:delText>5</w:delText>
        </w:r>
      </w:del>
      <w:ins w:id="494" w:author="Administrator" w:date="2018-06-26T08:32:23Z">
        <w:r>
          <w:rPr>
            <w:rFonts w:hint="eastAsia" w:ascii="Times New Roman" w:hAnsi="Times New Roman"/>
            <w:sz w:val="24"/>
            <w:szCs w:val="24"/>
            <w:lang w:val="en-US" w:eastAsia="zh-CN"/>
          </w:rPr>
          <w:t>6</w:t>
        </w:r>
      </w:ins>
      <w:r>
        <w:rPr>
          <w:rFonts w:ascii="Times New Roman" w:hAnsi="Times New Roman"/>
          <w:sz w:val="24"/>
          <w:szCs w:val="24"/>
        </w:rPr>
        <w:t xml:space="preserve"> </w:t>
      </w:r>
      <w:r>
        <w:rPr>
          <w:rFonts w:hint="eastAsia" w:ascii="Times New Roman" w:hAnsi="Times New Roman"/>
          <w:sz w:val="24"/>
          <w:szCs w:val="24"/>
        </w:rPr>
        <w:t>规格的数据库表设计</w:t>
      </w:r>
    </w:p>
    <w:p>
      <w:pPr>
        <w:numPr>
          <w:ins w:id="496" w:author="微软用户" w:date="2018-06-25T16:36:00Z"/>
        </w:numPr>
        <w:spacing w:line="360" w:lineRule="auto"/>
        <w:ind w:firstLine="31680" w:firstLineChars="236"/>
        <w:jc w:val="center"/>
        <w:rPr>
          <w:rFonts w:ascii="Times New Roman" w:hAnsi="Times New Roman"/>
          <w:sz w:val="24"/>
          <w:szCs w:val="24"/>
        </w:rPr>
        <w:pPrChange w:id="495" w:author="微软用户" w:date="2018-06-25T16:22:00Z">
          <w:pPr>
            <w:spacing w:line="360" w:lineRule="auto"/>
            <w:ind w:firstLine="31680" w:firstLineChars="236"/>
          </w:pPr>
        </w:pPrChange>
      </w:pPr>
    </w:p>
    <w:tbl>
      <w:tblPr>
        <w:tblStyle w:val="8"/>
        <w:tblW w:w="97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7"/>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单位</w:t>
            </w:r>
            <w:r>
              <w:rPr>
                <w:rFonts w:ascii="Times New Roman" w:hAnsi="Times New Roman"/>
                <w:kern w:val="2"/>
                <w:sz w:val="24"/>
                <w:szCs w:val="24"/>
              </w:rPr>
              <w:t>ID</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单位名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1</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2</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3</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4</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5</w:t>
            </w:r>
          </w:p>
        </w:tc>
        <w:tc>
          <w:tcPr>
            <w:tcW w:w="4857" w:type="dxa"/>
            <w:shd w:val="clear" w:color="000000" w:fill="auto"/>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6</w:t>
            </w:r>
          </w:p>
        </w:tc>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7</w:t>
            </w:r>
          </w:p>
        </w:tc>
        <w:tc>
          <w:tcPr>
            <w:tcW w:w="4857" w:type="dxa"/>
            <w:shd w:val="clear" w:color="000000" w:fill="auto"/>
          </w:tcPr>
          <w:p>
            <w:pPr>
              <w:spacing w:line="360" w:lineRule="auto"/>
              <w:jc w:val="center"/>
              <w:rPr>
                <w:rFonts w:ascii="Times New Roman" w:hAnsi="Times New Roman"/>
                <w:kern w:val="2"/>
                <w:sz w:val="24"/>
                <w:szCs w:val="24"/>
              </w:rPr>
            </w:pPr>
            <w:r>
              <w:rPr>
                <w:rFonts w:ascii="Times New Roman" w:hAnsi="Times New Roman"/>
                <w:kern w:val="2"/>
                <w:sz w:val="24"/>
                <w:szCs w:val="24"/>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57" w:type="dxa"/>
          </w:tcPr>
          <w:p>
            <w:pPr>
              <w:spacing w:line="360" w:lineRule="auto"/>
              <w:jc w:val="center"/>
              <w:rPr>
                <w:rFonts w:ascii="Times New Roman" w:hAnsi="Times New Roman"/>
                <w:kern w:val="2"/>
                <w:sz w:val="24"/>
                <w:szCs w:val="24"/>
              </w:rPr>
            </w:pPr>
            <w:r>
              <w:rPr>
                <w:rFonts w:ascii="Times New Roman" w:hAnsi="Times New Roman"/>
                <w:kern w:val="2"/>
                <w:sz w:val="24"/>
                <w:szCs w:val="24"/>
              </w:rPr>
              <w:t>8</w:t>
            </w:r>
          </w:p>
        </w:tc>
        <w:tc>
          <w:tcPr>
            <w:tcW w:w="4857" w:type="dxa"/>
          </w:tcPr>
          <w:p>
            <w:pPr>
              <w:spacing w:line="360" w:lineRule="auto"/>
              <w:jc w:val="center"/>
              <w:rPr>
                <w:rFonts w:ascii="Times New Roman" w:hAnsi="Times New Roman"/>
                <w:kern w:val="2"/>
                <w:sz w:val="24"/>
                <w:szCs w:val="24"/>
              </w:rPr>
            </w:pPr>
            <w:r>
              <w:rPr>
                <w:rFonts w:ascii="Times New Roman" w:hAnsi="Times New Roman"/>
                <w:kern w:val="2"/>
                <w:sz w:val="24"/>
                <w:szCs w:val="24"/>
              </w:rPr>
              <w:t>L</w:t>
            </w:r>
          </w:p>
        </w:tc>
      </w:tr>
    </w:tbl>
    <w:p>
      <w:pPr>
        <w:numPr>
          <w:ins w:id="498" w:author="微软用户" w:date="2018-06-25T16:36:00Z"/>
        </w:numPr>
        <w:spacing w:line="360" w:lineRule="auto"/>
        <w:ind w:firstLine="31680" w:firstLineChars="236"/>
        <w:jc w:val="center"/>
        <w:rPr>
          <w:rFonts w:ascii="Times New Roman" w:hAnsi="Times New Roman"/>
          <w:sz w:val="24"/>
          <w:szCs w:val="24"/>
        </w:rPr>
        <w:pPrChange w:id="497" w:author="" w:date="2018-06-25T16:53:00Z">
          <w:pPr>
            <w:spacing w:line="360" w:lineRule="auto"/>
            <w:ind w:firstLine="31680" w:firstLineChars="236"/>
          </w:pPr>
        </w:pPrChange>
      </w:pPr>
      <w:r>
        <w:rPr>
          <w:rFonts w:hint="eastAsia" w:ascii="Times New Roman" w:hAnsi="Times New Roman"/>
          <w:sz w:val="24"/>
          <w:szCs w:val="24"/>
        </w:rPr>
        <w:t>表</w:t>
      </w:r>
      <w:r>
        <w:rPr>
          <w:rFonts w:ascii="Times New Roman" w:hAnsi="Times New Roman"/>
          <w:sz w:val="24"/>
          <w:szCs w:val="24"/>
        </w:rPr>
        <w:t>3.</w:t>
      </w:r>
      <w:del w:id="499" w:author="Administrator" w:date="2018-06-26T08:32:26Z">
        <w:r>
          <w:rPr>
            <w:rFonts w:ascii="Times New Roman" w:hAnsi="Times New Roman"/>
            <w:sz w:val="24"/>
            <w:szCs w:val="24"/>
            <w:lang w:val="en-US"/>
          </w:rPr>
          <w:delText>6</w:delText>
        </w:r>
      </w:del>
      <w:ins w:id="500" w:author="Administrator" w:date="2018-06-26T08:32:26Z">
        <w:r>
          <w:rPr>
            <w:rFonts w:hint="eastAsia" w:ascii="Times New Roman" w:hAnsi="Times New Roman"/>
            <w:sz w:val="24"/>
            <w:szCs w:val="24"/>
            <w:lang w:val="en-US" w:eastAsia="zh-CN"/>
          </w:rPr>
          <w:t>7</w:t>
        </w:r>
      </w:ins>
      <w:r>
        <w:rPr>
          <w:rFonts w:ascii="Times New Roman" w:hAnsi="Times New Roman"/>
          <w:sz w:val="24"/>
          <w:szCs w:val="24"/>
        </w:rPr>
        <w:t xml:space="preserve"> </w:t>
      </w:r>
      <w:r>
        <w:rPr>
          <w:rFonts w:hint="eastAsia" w:ascii="Times New Roman" w:hAnsi="Times New Roman"/>
          <w:sz w:val="24"/>
          <w:szCs w:val="24"/>
        </w:rPr>
        <w:t>单位的数据库表设计</w:t>
      </w:r>
    </w:p>
    <w:p>
      <w:pPr>
        <w:spacing w:line="360" w:lineRule="auto"/>
        <w:ind w:firstLine="566" w:firstLineChars="236"/>
        <w:rPr>
          <w:rFonts w:ascii="Times New Roman" w:hAnsi="Times New Roman"/>
          <w:sz w:val="24"/>
          <w:szCs w:val="24"/>
        </w:rPr>
      </w:pPr>
      <w:r>
        <w:rPr>
          <w:rFonts w:ascii="Times New Roman" w:hAnsi="宋体"/>
          <w:sz w:val="24"/>
          <w:szCs w:val="24"/>
        </w:rPr>
        <w:t xml:space="preserve">4. </w:t>
      </w:r>
      <w:r>
        <w:rPr>
          <w:rFonts w:hint="eastAsia" w:ascii="Times New Roman" w:hAnsi="宋体"/>
          <w:b/>
          <w:sz w:val="24"/>
          <w:szCs w:val="24"/>
        </w:rPr>
        <w:t>库存管理</w:t>
      </w:r>
    </w:p>
    <w:p>
      <w:pPr>
        <w:spacing w:line="360" w:lineRule="auto"/>
        <w:ind w:firstLine="566" w:firstLineChars="236"/>
        <w:rPr>
          <w:rFonts w:ascii="Times New Roman" w:hAnsi="Times New Roman"/>
          <w:sz w:val="24"/>
          <w:szCs w:val="24"/>
        </w:rPr>
      </w:pPr>
      <w:r>
        <w:rPr>
          <w:rFonts w:ascii="Times New Roman" w:hAnsi="Times New Roman"/>
          <w:sz w:val="24"/>
          <w:szCs w:val="24"/>
        </w:rPr>
        <w:t>4.1</w:t>
      </w:r>
      <w:r>
        <w:rPr>
          <w:rFonts w:hint="eastAsia" w:ascii="Times New Roman" w:hAnsi="Times New Roman"/>
          <w:sz w:val="24"/>
          <w:szCs w:val="24"/>
        </w:rPr>
        <w:t>支持管理员根据药品管理信息进行搜索查询功能。</w:t>
      </w:r>
    </w:p>
    <w:p>
      <w:pPr>
        <w:spacing w:line="360" w:lineRule="auto"/>
        <w:ind w:firstLine="566" w:firstLineChars="236"/>
        <w:rPr>
          <w:rFonts w:ascii="Times New Roman" w:hAnsi="Times New Roman"/>
          <w:sz w:val="24"/>
          <w:szCs w:val="24"/>
        </w:rPr>
      </w:pPr>
      <w:r>
        <w:rPr>
          <w:rFonts w:hint="eastAsia" w:ascii="Times New Roman" w:hAnsi="Times New Roman"/>
          <w:sz w:val="24"/>
          <w:szCs w:val="24"/>
        </w:rPr>
        <w:t>库存管理要求随时能统计查阅检查各个药品库、药品柜内的药品信息：包括药品的录入基本信息，现有库存量等信息。</w:t>
      </w:r>
      <w:ins w:id="501" w:author="微软用户" w:date="2018-06-25T16:39:00Z">
        <w:r>
          <w:rPr>
            <w:rFonts w:hint="eastAsia" w:ascii="Times New Roman" w:hAnsi="Times New Roman"/>
            <w:sz w:val="24"/>
            <w:szCs w:val="24"/>
          </w:rPr>
          <w:t>（同</w:t>
        </w:r>
      </w:ins>
      <w:ins w:id="502" w:author="微软用户" w:date="2018-06-25T16:39:00Z">
        <w:r>
          <w:rPr>
            <w:rFonts w:ascii="Times New Roman" w:hAnsi="Times New Roman"/>
            <w:sz w:val="24"/>
            <w:szCs w:val="24"/>
          </w:rPr>
          <w:t>3</w:t>
        </w:r>
      </w:ins>
      <w:ins w:id="503" w:author="微软用户" w:date="2018-06-25T16:39:00Z">
        <w:r>
          <w:rPr>
            <w:rFonts w:hint="eastAsia" w:ascii="Times New Roman" w:hAnsi="Times New Roman"/>
            <w:sz w:val="24"/>
            <w:szCs w:val="24"/>
          </w:rPr>
          <w:t>中查询）</w:t>
        </w:r>
      </w:ins>
    </w:p>
    <w:p>
      <w:pPr>
        <w:spacing w:line="360" w:lineRule="auto"/>
        <w:ind w:firstLine="566" w:firstLineChars="236"/>
        <w:rPr>
          <w:rFonts w:hint="eastAsia" w:ascii="Times New Roman" w:hAnsi="Times New Roman" w:eastAsia="宋体"/>
          <w:sz w:val="24"/>
          <w:szCs w:val="24"/>
          <w:lang w:eastAsia="zh-CN"/>
        </w:rPr>
      </w:pPr>
      <w:r>
        <w:rPr>
          <w:rFonts w:ascii="Times New Roman" w:hAnsi="Times New Roman"/>
          <w:sz w:val="24"/>
          <w:szCs w:val="24"/>
        </w:rPr>
        <w:t xml:space="preserve">4.2 </w:t>
      </w:r>
      <w:r>
        <w:rPr>
          <w:rFonts w:hint="eastAsia" w:ascii="Times New Roman" w:hAnsi="Times New Roman"/>
          <w:sz w:val="24"/>
          <w:szCs w:val="24"/>
        </w:rPr>
        <w:t>设定各个药品</w:t>
      </w:r>
      <w:r>
        <w:rPr>
          <w:rFonts w:hint="eastAsia" w:ascii="Times New Roman" w:hAnsi="Times New Roman"/>
          <w:b/>
          <w:bCs/>
          <w:sz w:val="24"/>
          <w:szCs w:val="24"/>
          <w:highlight w:val="yellow"/>
        </w:rPr>
        <w:t>库</w:t>
      </w:r>
      <w:r>
        <w:rPr>
          <w:rFonts w:hint="eastAsia" w:ascii="Times New Roman" w:hAnsi="Times New Roman"/>
          <w:b/>
          <w:bCs/>
          <w:sz w:val="24"/>
          <w:szCs w:val="24"/>
          <w:highlight w:val="yellow"/>
          <w:rPrChange w:id="504" w:author="微软用户" w:date="2018-06-25T16:39:00Z">
            <w:rPr>
              <w:rFonts w:hint="eastAsia" w:ascii="Times New Roman" w:hAnsi="Times New Roman"/>
              <w:sz w:val="24"/>
              <w:szCs w:val="24"/>
            </w:rPr>
          </w:rPrChange>
        </w:rPr>
        <w:t>存量预警</w:t>
      </w:r>
      <w:r>
        <w:rPr>
          <w:rFonts w:hint="eastAsia" w:ascii="Times New Roman" w:hAnsi="Times New Roman"/>
          <w:sz w:val="24"/>
          <w:szCs w:val="24"/>
        </w:rPr>
        <w:t>，设定数量由管理员根据不同药品来设定，如：氢氧化钠的使用量比较大，如果库存只剩下</w:t>
      </w:r>
      <w:r>
        <w:rPr>
          <w:rFonts w:ascii="Times New Roman" w:hAnsi="Times New Roman"/>
          <w:sz w:val="24"/>
          <w:szCs w:val="24"/>
        </w:rPr>
        <w:t>20</w:t>
      </w:r>
      <w:r>
        <w:rPr>
          <w:rFonts w:hint="eastAsia" w:ascii="Times New Roman" w:hAnsi="Times New Roman"/>
          <w:sz w:val="24"/>
          <w:szCs w:val="24"/>
        </w:rPr>
        <w:t>瓶了，对今后的领取出库构成了短缺困难，那么设定预警值为</w:t>
      </w:r>
      <w:r>
        <w:rPr>
          <w:rFonts w:ascii="Times New Roman" w:hAnsi="Times New Roman"/>
          <w:b/>
          <w:sz w:val="24"/>
          <w:szCs w:val="24"/>
          <w:rPrChange w:id="505" w:author="微软用户" w:date="2018-06-25T16:39:00Z">
            <w:rPr>
              <w:rFonts w:ascii="Times New Roman" w:hAnsi="Times New Roman"/>
              <w:sz w:val="24"/>
              <w:szCs w:val="24"/>
            </w:rPr>
          </w:rPrChange>
        </w:rPr>
        <w:t>20</w:t>
      </w:r>
      <w:r>
        <w:rPr>
          <w:rFonts w:hint="eastAsia" w:ascii="Times New Roman" w:hAnsi="Times New Roman"/>
          <w:sz w:val="24"/>
          <w:szCs w:val="24"/>
        </w:rPr>
        <w:t>，系统给予报警提示，比如给予黄色预警标识，严重不足</w:t>
      </w:r>
      <w:r>
        <w:rPr>
          <w:rFonts w:ascii="Times New Roman" w:hAnsi="Times New Roman"/>
          <w:sz w:val="24"/>
          <w:szCs w:val="24"/>
        </w:rPr>
        <w:t>5</w:t>
      </w:r>
      <w:r>
        <w:rPr>
          <w:rFonts w:hint="eastAsia" w:ascii="Times New Roman" w:hAnsi="Times New Roman"/>
          <w:sz w:val="24"/>
          <w:szCs w:val="24"/>
        </w:rPr>
        <w:t>瓶了，给予红色预警标识报警。而有的药品使用量不大，可以设定库存</w:t>
      </w:r>
      <w:r>
        <w:rPr>
          <w:rFonts w:ascii="Times New Roman" w:hAnsi="Times New Roman"/>
          <w:sz w:val="24"/>
          <w:szCs w:val="24"/>
        </w:rPr>
        <w:t>1-2</w:t>
      </w:r>
      <w:r>
        <w:rPr>
          <w:rFonts w:hint="eastAsia" w:ascii="Times New Roman" w:hAnsi="Times New Roman"/>
          <w:sz w:val="24"/>
          <w:szCs w:val="24"/>
        </w:rPr>
        <w:t>瓶时预警。</w:t>
      </w:r>
      <w:ins w:id="506" w:author="Administrator" w:date="2018-06-26T18:09:47Z">
        <w:r>
          <w:rPr>
            <w:rFonts w:hint="eastAsia" w:ascii="Times New Roman" w:hAnsi="Times New Roman"/>
            <w:b/>
            <w:bCs/>
            <w:sz w:val="24"/>
            <w:szCs w:val="24"/>
            <w:highlight w:val="yellow"/>
            <w:lang w:eastAsia="zh-CN"/>
          </w:rPr>
          <w:t>预警后</w:t>
        </w:r>
      </w:ins>
      <w:ins w:id="507" w:author="Administrator" w:date="2018-06-26T18:09:48Z">
        <w:r>
          <w:rPr>
            <w:rFonts w:hint="eastAsia" w:ascii="Times New Roman" w:hAnsi="Times New Roman"/>
            <w:b/>
            <w:bCs/>
            <w:sz w:val="24"/>
            <w:szCs w:val="24"/>
            <w:highlight w:val="yellow"/>
            <w:lang w:eastAsia="zh-CN"/>
          </w:rPr>
          <w:t>研</w:t>
        </w:r>
      </w:ins>
      <w:ins w:id="508" w:author="Administrator" w:date="2018-06-26T18:09:49Z">
        <w:r>
          <w:rPr>
            <w:rFonts w:hint="eastAsia" w:ascii="Times New Roman" w:hAnsi="Times New Roman"/>
            <w:b/>
            <w:bCs/>
            <w:sz w:val="24"/>
            <w:szCs w:val="24"/>
            <w:highlight w:val="yellow"/>
            <w:lang w:eastAsia="zh-CN"/>
          </w:rPr>
          <w:t>究生</w:t>
        </w:r>
      </w:ins>
      <w:ins w:id="509" w:author="Administrator" w:date="2018-06-26T18:09:50Z">
        <w:r>
          <w:rPr>
            <w:rFonts w:hint="eastAsia" w:ascii="Times New Roman" w:hAnsi="Times New Roman"/>
            <w:b/>
            <w:bCs/>
            <w:sz w:val="24"/>
            <w:szCs w:val="24"/>
            <w:highlight w:val="yellow"/>
            <w:lang w:eastAsia="zh-CN"/>
          </w:rPr>
          <w:t>不可</w:t>
        </w:r>
      </w:ins>
      <w:ins w:id="510" w:author="Administrator" w:date="2018-06-26T18:09:51Z">
        <w:r>
          <w:rPr>
            <w:rFonts w:hint="eastAsia" w:ascii="Times New Roman" w:hAnsi="Times New Roman"/>
            <w:b/>
            <w:bCs/>
            <w:sz w:val="24"/>
            <w:szCs w:val="24"/>
            <w:highlight w:val="yellow"/>
            <w:lang w:eastAsia="zh-CN"/>
          </w:rPr>
          <w:t>再</w:t>
        </w:r>
      </w:ins>
      <w:ins w:id="511" w:author="Administrator" w:date="2018-06-26T18:09:53Z">
        <w:r>
          <w:rPr>
            <w:rFonts w:hint="eastAsia" w:ascii="Times New Roman" w:hAnsi="Times New Roman"/>
            <w:b/>
            <w:bCs/>
            <w:sz w:val="24"/>
            <w:szCs w:val="24"/>
            <w:highlight w:val="yellow"/>
            <w:lang w:eastAsia="zh-CN"/>
          </w:rPr>
          <w:t>领取</w:t>
        </w:r>
      </w:ins>
      <w:ins w:id="512" w:author="Administrator" w:date="2018-06-26T18:09:53Z">
        <w:r>
          <w:rPr>
            <w:rFonts w:hint="eastAsia" w:ascii="Times New Roman" w:hAnsi="Times New Roman"/>
            <w:sz w:val="24"/>
            <w:szCs w:val="24"/>
            <w:lang w:eastAsia="zh-CN"/>
          </w:rPr>
          <w:t>。</w:t>
        </w:r>
      </w:ins>
    </w:p>
    <w:p>
      <w:pPr>
        <w:numPr>
          <w:ins w:id="513" w:author="微软用户" w:date="2018-06-25T16:42:00Z"/>
        </w:numPr>
        <w:spacing w:line="360" w:lineRule="auto"/>
        <w:ind w:firstLine="566" w:firstLineChars="236"/>
        <w:rPr>
          <w:rFonts w:ascii="Times New Roman" w:hAnsi="Times New Roman"/>
          <w:sz w:val="24"/>
          <w:szCs w:val="24"/>
        </w:rPr>
      </w:pPr>
    </w:p>
    <w:tbl>
      <w:tblPr>
        <w:tblStyle w:val="8"/>
        <w:tblW w:w="77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514" w:author="Administrator" w:date="2018-06-25T19:22:47Z">
          <w:tblPr>
            <w:tblStyle w:val="8"/>
            <w:tblW w:w="7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942"/>
        <w:gridCol w:w="1943"/>
        <w:gridCol w:w="1943"/>
        <w:gridCol w:w="1943"/>
        <w:tblGridChange w:id="515">
          <w:tblGrid>
            <w:gridCol w:w="1942"/>
            <w:gridCol w:w="1943"/>
            <w:gridCol w:w="1943"/>
            <w:gridCol w:w="19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516" w:author="Administrator" w:date="2018-06-25T19:22:47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trPr>
        <w:tc>
          <w:tcPr>
            <w:tcW w:w="1942" w:type="dxa"/>
            <w:shd w:val="clear" w:color="000000" w:fill="auto"/>
            <w:tcPrChange w:id="517" w:author="Administrator" w:date="2018-06-25T19:22:47Z">
              <w:tcPr>
                <w:tcW w:w="1942" w:type="dxa"/>
                <w:shd w:val="clear" w:color="000000" w:fill="auto"/>
              </w:tcPr>
            </w:tcPrChange>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存量预警</w:t>
            </w:r>
            <w:r>
              <w:rPr>
                <w:rFonts w:ascii="Times New Roman" w:hAnsi="Times New Roman"/>
                <w:kern w:val="2"/>
                <w:sz w:val="24"/>
                <w:szCs w:val="24"/>
              </w:rPr>
              <w:t>ID</w:t>
            </w:r>
          </w:p>
        </w:tc>
        <w:tc>
          <w:tcPr>
            <w:tcW w:w="1943" w:type="dxa"/>
            <w:shd w:val="clear" w:color="000000" w:fill="auto"/>
            <w:tcPrChange w:id="518" w:author="Administrator" w:date="2018-06-25T19:22:47Z">
              <w:tcPr>
                <w:tcW w:w="1943" w:type="dxa"/>
                <w:shd w:val="clear" w:color="000000" w:fill="auto"/>
              </w:tcPr>
            </w:tcPrChange>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药品</w:t>
            </w:r>
            <w:r>
              <w:rPr>
                <w:rFonts w:ascii="Times New Roman" w:hAnsi="Times New Roman"/>
                <w:kern w:val="2"/>
                <w:sz w:val="24"/>
                <w:szCs w:val="24"/>
              </w:rPr>
              <w:t>ID</w:t>
            </w:r>
          </w:p>
        </w:tc>
        <w:tc>
          <w:tcPr>
            <w:tcW w:w="1943" w:type="dxa"/>
            <w:shd w:val="clear" w:color="000000" w:fill="auto"/>
            <w:tcPrChange w:id="519" w:author="Administrator" w:date="2018-06-25T19:22:47Z">
              <w:tcPr>
                <w:tcW w:w="1943" w:type="dxa"/>
                <w:shd w:val="clear" w:color="000000" w:fill="auto"/>
              </w:tcPr>
            </w:tcPrChange>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黄色预警值</w:t>
            </w:r>
          </w:p>
        </w:tc>
        <w:tc>
          <w:tcPr>
            <w:tcW w:w="1943" w:type="dxa"/>
            <w:shd w:val="clear" w:color="000000" w:fill="auto"/>
            <w:tcPrChange w:id="520" w:author="Administrator" w:date="2018-06-25T19:22:47Z">
              <w:tcPr>
                <w:tcW w:w="1943" w:type="dxa"/>
                <w:shd w:val="clear" w:color="000000" w:fill="auto"/>
              </w:tcPr>
            </w:tcPrChange>
          </w:tcPr>
          <w:p>
            <w:pPr>
              <w:spacing w:line="360" w:lineRule="auto"/>
              <w:jc w:val="center"/>
              <w:rPr>
                <w:rFonts w:ascii="Times New Roman" w:hAnsi="Times New Roman"/>
                <w:kern w:val="2"/>
                <w:sz w:val="24"/>
                <w:szCs w:val="24"/>
              </w:rPr>
            </w:pPr>
            <w:r>
              <w:rPr>
                <w:rFonts w:hint="eastAsia" w:ascii="Times New Roman" w:hAnsi="Times New Roman"/>
                <w:kern w:val="2"/>
                <w:sz w:val="24"/>
                <w:szCs w:val="24"/>
              </w:rPr>
              <w:t>红色预警值</w:t>
            </w:r>
          </w:p>
        </w:tc>
      </w:tr>
    </w:tbl>
    <w:p>
      <w:pPr>
        <w:numPr>
          <w:ins w:id="522" w:author="微软用户" w:date="2018-06-25T16:41:00Z"/>
        </w:numPr>
        <w:spacing w:line="360" w:lineRule="auto"/>
        <w:ind w:firstLine="31680" w:firstLineChars="236"/>
        <w:jc w:val="center"/>
        <w:rPr>
          <w:rFonts w:ascii="Times New Roman" w:hAnsi="Times New Roman"/>
          <w:sz w:val="24"/>
          <w:szCs w:val="24"/>
        </w:rPr>
        <w:pPrChange w:id="521" w:author="" w:date="2018-06-25T16:53:00Z">
          <w:pPr>
            <w:spacing w:line="360" w:lineRule="auto"/>
            <w:ind w:firstLine="31680" w:firstLineChars="236"/>
          </w:pPr>
        </w:pPrChange>
      </w:pPr>
      <w:r>
        <w:rPr>
          <w:rFonts w:hint="eastAsia" w:ascii="Times New Roman" w:hAnsi="Times New Roman"/>
          <w:sz w:val="24"/>
          <w:szCs w:val="24"/>
        </w:rPr>
        <w:t>表</w:t>
      </w:r>
      <w:r>
        <w:rPr>
          <w:rFonts w:ascii="Times New Roman" w:hAnsi="Times New Roman"/>
          <w:sz w:val="24"/>
          <w:szCs w:val="24"/>
        </w:rPr>
        <w:t xml:space="preserve">4.1 </w:t>
      </w:r>
      <w:r>
        <w:rPr>
          <w:rFonts w:hint="eastAsia" w:ascii="Times New Roman" w:hAnsi="Times New Roman"/>
          <w:sz w:val="24"/>
          <w:szCs w:val="24"/>
        </w:rPr>
        <w:t>存量预警的数据库表设计</w:t>
      </w:r>
    </w:p>
    <w:p>
      <w:pPr>
        <w:numPr>
          <w:ins w:id="524" w:author="微软用户" w:date="2018-06-25T16:51:00Z"/>
        </w:numPr>
        <w:spacing w:line="360" w:lineRule="auto"/>
        <w:ind w:firstLine="31680" w:firstLineChars="236"/>
        <w:jc w:val="center"/>
        <w:rPr>
          <w:rFonts w:ascii="Times New Roman" w:hAnsi="Times New Roman"/>
          <w:sz w:val="24"/>
          <w:szCs w:val="24"/>
        </w:rPr>
        <w:pPrChange w:id="523" w:author="微软用户" w:date="2018-06-25T16:44:00Z">
          <w:pPr>
            <w:spacing w:line="360" w:lineRule="auto"/>
            <w:ind w:firstLine="31680" w:firstLineChars="236"/>
          </w:pPr>
        </w:pPrChange>
      </w:pPr>
    </w:p>
    <w:p>
      <w:pPr>
        <w:spacing w:line="360" w:lineRule="auto"/>
        <w:ind w:firstLine="569" w:firstLineChars="236"/>
        <w:rPr>
          <w:rFonts w:ascii="Times New Roman" w:hAnsi="Times New Roman"/>
          <w:b/>
          <w:sz w:val="24"/>
          <w:szCs w:val="24"/>
        </w:rPr>
      </w:pPr>
      <w:r>
        <w:rPr>
          <w:rFonts w:hint="eastAsia" w:ascii="Times New Roman" w:hAnsi="Times New Roman"/>
          <w:b/>
          <w:sz w:val="24"/>
          <w:szCs w:val="24"/>
        </w:rPr>
        <w:t>设定领取权限管理，如：氢氧化钠的库存只剩下</w:t>
      </w:r>
      <w:r>
        <w:rPr>
          <w:rFonts w:ascii="Times New Roman" w:hAnsi="Times New Roman"/>
          <w:b/>
          <w:sz w:val="24"/>
          <w:szCs w:val="24"/>
        </w:rPr>
        <w:t>15</w:t>
      </w:r>
      <w:r>
        <w:rPr>
          <w:rFonts w:hint="eastAsia" w:ascii="Times New Roman" w:hAnsi="Times New Roman"/>
          <w:b/>
          <w:sz w:val="24"/>
          <w:szCs w:val="24"/>
        </w:rPr>
        <w:t>瓶了，授予权限的研究生可以领取其中的</w:t>
      </w:r>
      <w:r>
        <w:rPr>
          <w:rFonts w:ascii="Times New Roman" w:hAnsi="Times New Roman"/>
          <w:b/>
          <w:sz w:val="24"/>
          <w:szCs w:val="24"/>
        </w:rPr>
        <w:t>5</w:t>
      </w:r>
      <w:r>
        <w:rPr>
          <w:rFonts w:hint="eastAsia" w:ascii="Times New Roman" w:hAnsi="Times New Roman"/>
          <w:b/>
          <w:sz w:val="24"/>
          <w:szCs w:val="24"/>
        </w:rPr>
        <w:t>瓶，而到库存剩余</w:t>
      </w:r>
      <w:r>
        <w:rPr>
          <w:rFonts w:ascii="Times New Roman" w:hAnsi="Times New Roman"/>
          <w:b/>
          <w:sz w:val="24"/>
          <w:szCs w:val="24"/>
        </w:rPr>
        <w:t>10</w:t>
      </w:r>
      <w:r>
        <w:rPr>
          <w:rFonts w:hint="eastAsia" w:ascii="Times New Roman" w:hAnsi="Times New Roman"/>
          <w:b/>
          <w:sz w:val="24"/>
          <w:szCs w:val="24"/>
        </w:rPr>
        <w:t>瓶时</w:t>
      </w:r>
      <w:ins w:id="525" w:author="微软用户" w:date="2018-06-25T16:47:00Z">
        <w:r>
          <w:rPr>
            <w:rFonts w:hint="eastAsia" w:ascii="Times New Roman" w:hAnsi="Times New Roman"/>
            <w:b/>
            <w:sz w:val="24"/>
            <w:szCs w:val="24"/>
          </w:rPr>
          <w:t>（</w:t>
        </w:r>
      </w:ins>
      <w:ins w:id="526" w:author="微软用户" w:date="2018-06-25T16:48:00Z">
        <w:del w:id="527" w:author="Administrator" w:date="2018-06-26T18:11:11Z">
          <w:r>
            <w:rPr>
              <w:rFonts w:hint="eastAsia" w:ascii="Times New Roman" w:hAnsi="Times New Roman"/>
              <w:b/>
              <w:sz w:val="24"/>
              <w:szCs w:val="24"/>
            </w:rPr>
            <w:delText>是否可以改为</w:delText>
          </w:r>
        </w:del>
      </w:ins>
      <w:ins w:id="528" w:author="微软用户" w:date="2018-06-25T16:48:00Z">
        <w:r>
          <w:rPr>
            <w:rFonts w:hint="eastAsia" w:ascii="Times New Roman" w:hAnsi="Times New Roman"/>
            <w:b/>
            <w:sz w:val="24"/>
            <w:szCs w:val="24"/>
          </w:rPr>
          <w:t>研究生领取时，</w:t>
        </w:r>
      </w:ins>
      <w:ins w:id="529" w:author="微软用户" w:date="2018-06-25T16:50:00Z">
        <w:del w:id="530" w:author="Administrator" w:date="2018-06-25T18:57:01Z">
          <w:r>
            <w:rPr>
              <w:rFonts w:hint="eastAsia" w:ascii="Times New Roman" w:hAnsi="Times New Roman"/>
              <w:b/>
              <w:sz w:val="24"/>
              <w:szCs w:val="24"/>
            </w:rPr>
            <w:delText>最低</w:delText>
          </w:r>
        </w:del>
      </w:ins>
      <w:ins w:id="531" w:author="微软用户" w:date="2018-06-25T16:48:00Z">
        <w:r>
          <w:rPr>
            <w:rFonts w:hint="eastAsia" w:ascii="Times New Roman" w:hAnsi="Times New Roman"/>
            <w:b/>
            <w:sz w:val="24"/>
            <w:szCs w:val="24"/>
          </w:rPr>
          <w:t>剩余数</w:t>
        </w:r>
      </w:ins>
      <w:ins w:id="532" w:author="微软用户" w:date="2018-06-25T16:50:00Z">
        <w:r>
          <w:rPr>
            <w:rFonts w:hint="eastAsia" w:ascii="Times New Roman" w:hAnsi="Times New Roman"/>
            <w:b/>
            <w:sz w:val="24"/>
            <w:szCs w:val="24"/>
          </w:rPr>
          <w:t>量</w:t>
        </w:r>
      </w:ins>
      <w:ins w:id="533" w:author="微软用户" w:date="2018-06-25T16:48:00Z">
        <w:r>
          <w:rPr>
            <w:rFonts w:hint="eastAsia" w:ascii="Times New Roman" w:hAnsi="Times New Roman"/>
            <w:b/>
            <w:sz w:val="24"/>
            <w:szCs w:val="24"/>
          </w:rPr>
          <w:t>必须大于</w:t>
        </w:r>
      </w:ins>
      <w:ins w:id="534" w:author="微软用户" w:date="2018-06-25T16:48:00Z">
        <w:r>
          <w:rPr>
            <w:rFonts w:ascii="Times New Roman" w:hAnsi="Times New Roman"/>
            <w:b/>
            <w:sz w:val="24"/>
            <w:szCs w:val="24"/>
          </w:rPr>
          <w:t>N</w:t>
        </w:r>
      </w:ins>
      <w:ins w:id="535" w:author="Administrator" w:date="2018-06-26T18:11:15Z">
        <w:r>
          <w:rPr>
            <w:rFonts w:hint="eastAsia" w:ascii="Times New Roman" w:hAnsi="Times New Roman"/>
            <w:b/>
            <w:sz w:val="24"/>
            <w:szCs w:val="24"/>
            <w:lang w:eastAsia="zh-CN"/>
          </w:rPr>
          <w:t>，</w:t>
        </w:r>
      </w:ins>
      <w:ins w:id="536" w:author="Administrator" w:date="2018-06-26T18:11:15Z">
        <w:r>
          <w:rPr>
            <w:rFonts w:hint="eastAsia" w:ascii="Times New Roman" w:hAnsi="Times New Roman"/>
            <w:b/>
            <w:bCs w:val="0"/>
            <w:sz w:val="24"/>
            <w:szCs w:val="24"/>
            <w:highlight w:val="yellow"/>
            <w:rPrChange w:id="537" w:author="Administrator" w:date="2018-06-26T18:11:15Z">
              <w:rPr>
                <w:rFonts w:hint="eastAsia"/>
              </w:rPr>
            </w:rPrChange>
          </w:rPr>
          <w:t>此N值由超级管理员根据库存情况自定</w:t>
        </w:r>
      </w:ins>
      <w:ins w:id="539" w:author="微软用户" w:date="2018-06-25T16:47:00Z">
        <w:r>
          <w:rPr>
            <w:rFonts w:hint="eastAsia" w:ascii="Times New Roman" w:hAnsi="Times New Roman"/>
            <w:b/>
            <w:sz w:val="24"/>
            <w:szCs w:val="24"/>
          </w:rPr>
          <w:t>）</w:t>
        </w:r>
      </w:ins>
      <w:r>
        <w:rPr>
          <w:rFonts w:hint="eastAsia" w:ascii="Times New Roman" w:hAnsi="Times New Roman"/>
          <w:b/>
          <w:sz w:val="24"/>
          <w:szCs w:val="24"/>
        </w:rPr>
        <w:t>，研究生就被取消领取权限，不能再领取，而其他的实验管理员教师和毕业论文本科生是不受权限限制可以领取的，直到库存短缺预警值报警。</w:t>
      </w:r>
    </w:p>
    <w:p>
      <w:pPr>
        <w:numPr>
          <w:ins w:id="540" w:author="微软用户" w:date="2018-06-25T16:51:00Z"/>
        </w:numPr>
        <w:spacing w:line="360" w:lineRule="auto"/>
        <w:ind w:firstLine="569" w:firstLineChars="236"/>
        <w:rPr>
          <w:rFonts w:ascii="Times New Roman" w:hAnsi="Times New Roman"/>
          <w:b/>
          <w:sz w:val="24"/>
          <w:szCs w:val="24"/>
        </w:rPr>
      </w:pPr>
      <w:bookmarkStart w:id="0" w:name="_GoBack"/>
      <w:bookmarkEnd w:id="0"/>
    </w:p>
    <w:tbl>
      <w:tblPr>
        <w:tblStyle w:val="8"/>
        <w:tblW w:w="777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541" w:author="Administrator" w:date="2018-06-25T19:25:00Z">
          <w:tblPr>
            <w:tblStyle w:val="8"/>
            <w:tblW w:w="77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2150"/>
        <w:gridCol w:w="1735"/>
        <w:gridCol w:w="1943"/>
        <w:gridCol w:w="1943"/>
        <w:tblGridChange w:id="542">
          <w:tblGrid>
            <w:gridCol w:w="1942"/>
            <w:gridCol w:w="1943"/>
            <w:gridCol w:w="1943"/>
            <w:gridCol w:w="1943"/>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543" w:author="Administrator" w:date="2018-06-25T19:25: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trHeight w:val="484" w:hRule="atLeast"/>
          <w:jc w:val="center"/>
        </w:trPr>
        <w:tc>
          <w:tcPr>
            <w:tcW w:w="2150" w:type="dxa"/>
            <w:shd w:val="clear" w:color="000000" w:fill="auto"/>
            <w:tcPrChange w:id="544" w:author="Administrator" w:date="2018-06-25T19:25:00Z">
              <w:tcPr>
                <w:tcW w:w="1942" w:type="dxa"/>
                <w:shd w:val="clear" w:color="000000" w:fill="auto"/>
              </w:tcPr>
            </w:tcPrChange>
          </w:tcPr>
          <w:p>
            <w:pPr>
              <w:spacing w:line="360" w:lineRule="auto"/>
              <w:jc w:val="center"/>
              <w:rPr>
                <w:rFonts w:ascii="Times New Roman" w:hAnsi="Times New Roman"/>
                <w:b w:val="0"/>
                <w:kern w:val="0"/>
                <w:sz w:val="20"/>
                <w:szCs w:val="20"/>
                <w:rPrChange w:id="545" w:author="微软用户" w:date="2018-06-25T16:51:00Z">
                  <w:rPr>
                    <w:rFonts w:ascii="Times New Roman" w:hAnsi="Times New Roman"/>
                    <w:b/>
                    <w:kern w:val="2"/>
                    <w:sz w:val="24"/>
                    <w:szCs w:val="24"/>
                  </w:rPr>
                </w:rPrChange>
              </w:rPr>
            </w:pPr>
            <w:r>
              <w:rPr>
                <w:rFonts w:hint="eastAsia" w:ascii="Times New Roman" w:hAnsi="Times New Roman"/>
                <w:b w:val="0"/>
                <w:kern w:val="2"/>
                <w:sz w:val="24"/>
                <w:szCs w:val="24"/>
                <w:rPrChange w:id="546" w:author="微软用户" w:date="2018-06-25T16:51:00Z">
                  <w:rPr>
                    <w:rFonts w:hint="eastAsia" w:ascii="Times New Roman" w:hAnsi="Times New Roman"/>
                    <w:b/>
                    <w:kern w:val="2"/>
                    <w:sz w:val="24"/>
                    <w:szCs w:val="24"/>
                  </w:rPr>
                </w:rPrChange>
              </w:rPr>
              <w:t>领取权限管理</w:t>
            </w:r>
            <w:r>
              <w:rPr>
                <w:rFonts w:ascii="Times New Roman" w:hAnsi="Times New Roman"/>
                <w:b w:val="0"/>
                <w:kern w:val="2"/>
                <w:sz w:val="24"/>
                <w:szCs w:val="24"/>
                <w:rPrChange w:id="547" w:author="微软用户" w:date="2018-06-25T16:51:00Z">
                  <w:rPr>
                    <w:rFonts w:ascii="Times New Roman" w:hAnsi="Times New Roman"/>
                    <w:b/>
                    <w:kern w:val="2"/>
                    <w:sz w:val="24"/>
                    <w:szCs w:val="24"/>
                  </w:rPr>
                </w:rPrChange>
              </w:rPr>
              <w:t>IDs</w:t>
            </w:r>
          </w:p>
        </w:tc>
        <w:tc>
          <w:tcPr>
            <w:tcW w:w="1735" w:type="dxa"/>
            <w:shd w:val="clear" w:color="000000" w:fill="auto"/>
            <w:tcPrChange w:id="548" w:author="Administrator" w:date="2018-06-25T19:25:00Z">
              <w:tcPr>
                <w:tcW w:w="1943" w:type="dxa"/>
                <w:shd w:val="clear" w:color="000000" w:fill="auto"/>
              </w:tcPr>
            </w:tcPrChange>
          </w:tcPr>
          <w:p>
            <w:pPr>
              <w:spacing w:line="360" w:lineRule="auto"/>
              <w:jc w:val="center"/>
              <w:rPr>
                <w:rFonts w:ascii="Times New Roman" w:hAnsi="Times New Roman"/>
                <w:b w:val="0"/>
                <w:kern w:val="0"/>
                <w:sz w:val="20"/>
                <w:szCs w:val="20"/>
                <w:rPrChange w:id="549" w:author="微软用户" w:date="2018-06-25T16:51:00Z">
                  <w:rPr>
                    <w:rFonts w:ascii="Times New Roman" w:hAnsi="Times New Roman"/>
                    <w:b/>
                    <w:kern w:val="2"/>
                    <w:sz w:val="24"/>
                    <w:szCs w:val="24"/>
                  </w:rPr>
                </w:rPrChange>
              </w:rPr>
            </w:pPr>
            <w:r>
              <w:rPr>
                <w:rFonts w:hint="eastAsia" w:ascii="Times New Roman" w:hAnsi="Times New Roman"/>
                <w:kern w:val="2"/>
                <w:sz w:val="24"/>
                <w:szCs w:val="24"/>
              </w:rPr>
              <w:t>药品</w:t>
            </w:r>
            <w:r>
              <w:rPr>
                <w:rFonts w:ascii="Times New Roman" w:hAnsi="Times New Roman"/>
                <w:kern w:val="2"/>
                <w:sz w:val="24"/>
                <w:szCs w:val="24"/>
              </w:rPr>
              <w:t>ID</w:t>
            </w:r>
          </w:p>
        </w:tc>
        <w:tc>
          <w:tcPr>
            <w:tcW w:w="1943" w:type="dxa"/>
            <w:shd w:val="clear" w:color="000000" w:fill="auto"/>
            <w:tcPrChange w:id="550" w:author="Administrator" w:date="2018-06-25T19:25:00Z">
              <w:tcPr>
                <w:tcW w:w="1943" w:type="dxa"/>
                <w:shd w:val="clear" w:color="000000" w:fill="auto"/>
              </w:tcPr>
            </w:tcPrChange>
          </w:tcPr>
          <w:p>
            <w:pPr>
              <w:spacing w:line="360" w:lineRule="auto"/>
              <w:jc w:val="center"/>
              <w:rPr>
                <w:rFonts w:ascii="Times New Roman" w:hAnsi="Times New Roman"/>
                <w:b w:val="0"/>
                <w:kern w:val="0"/>
                <w:sz w:val="20"/>
                <w:szCs w:val="20"/>
                <w:rPrChange w:id="551" w:author="微软用户" w:date="2018-06-25T16:51:00Z">
                  <w:rPr>
                    <w:rFonts w:ascii="Times New Roman" w:hAnsi="Times New Roman"/>
                    <w:b/>
                    <w:kern w:val="2"/>
                    <w:sz w:val="24"/>
                    <w:szCs w:val="24"/>
                  </w:rPr>
                </w:rPrChange>
              </w:rPr>
            </w:pPr>
            <w:r>
              <w:rPr>
                <w:rFonts w:hint="eastAsia" w:ascii="Times New Roman" w:hAnsi="Times New Roman"/>
                <w:b w:val="0"/>
                <w:kern w:val="2"/>
                <w:sz w:val="24"/>
                <w:szCs w:val="24"/>
                <w:rPrChange w:id="552" w:author="微软用户" w:date="2018-06-25T16:51:00Z">
                  <w:rPr>
                    <w:rFonts w:hint="eastAsia" w:ascii="Times New Roman" w:hAnsi="Times New Roman"/>
                    <w:b/>
                    <w:kern w:val="2"/>
                    <w:sz w:val="24"/>
                    <w:szCs w:val="24"/>
                  </w:rPr>
                </w:rPrChange>
              </w:rPr>
              <w:t>学生类型</w:t>
            </w:r>
            <w:r>
              <w:rPr>
                <w:rFonts w:ascii="Times New Roman" w:hAnsi="Times New Roman"/>
                <w:b w:val="0"/>
                <w:kern w:val="2"/>
                <w:sz w:val="24"/>
                <w:szCs w:val="24"/>
                <w:rPrChange w:id="553" w:author="微软用户" w:date="2018-06-25T16:51:00Z">
                  <w:rPr>
                    <w:rFonts w:ascii="Times New Roman" w:hAnsi="Times New Roman"/>
                    <w:b/>
                    <w:kern w:val="2"/>
                    <w:sz w:val="24"/>
                    <w:szCs w:val="24"/>
                  </w:rPr>
                </w:rPrChange>
              </w:rPr>
              <w:t>ID</w:t>
            </w:r>
          </w:p>
        </w:tc>
        <w:tc>
          <w:tcPr>
            <w:tcW w:w="1943" w:type="dxa"/>
            <w:shd w:val="clear" w:color="000000" w:fill="auto"/>
            <w:tcPrChange w:id="554" w:author="Administrator" w:date="2018-06-25T19:25:00Z">
              <w:tcPr>
                <w:tcW w:w="1943" w:type="dxa"/>
                <w:shd w:val="clear" w:color="000000" w:fill="auto"/>
              </w:tcPr>
            </w:tcPrChange>
          </w:tcPr>
          <w:p>
            <w:pPr>
              <w:spacing w:line="360" w:lineRule="auto"/>
              <w:jc w:val="center"/>
              <w:rPr>
                <w:rFonts w:ascii="Times New Roman" w:hAnsi="Times New Roman"/>
                <w:b w:val="0"/>
                <w:kern w:val="0"/>
                <w:sz w:val="20"/>
                <w:szCs w:val="20"/>
              </w:rPr>
            </w:pPr>
            <w:r>
              <w:rPr>
                <w:rFonts w:hint="eastAsia" w:ascii="Times New Roman" w:hAnsi="Times New Roman"/>
                <w:b w:val="0"/>
                <w:kern w:val="2"/>
                <w:sz w:val="24"/>
                <w:szCs w:val="24"/>
                <w:rPrChange w:id="555" w:author="微软用户" w:date="2018-06-25T16:51:00Z">
                  <w:rPr>
                    <w:rFonts w:hint="eastAsia" w:ascii="Times New Roman" w:hAnsi="Times New Roman"/>
                    <w:b/>
                    <w:kern w:val="2"/>
                    <w:sz w:val="24"/>
                    <w:szCs w:val="24"/>
                  </w:rPr>
                </w:rPrChange>
              </w:rPr>
              <w:t>最低剩余数量</w:t>
            </w:r>
            <w:r>
              <w:rPr>
                <w:rFonts w:ascii="Times New Roman" w:hAnsi="Times New Roman"/>
                <w:b w:val="0"/>
                <w:kern w:val="2"/>
                <w:sz w:val="24"/>
                <w:szCs w:val="24"/>
                <w:rPrChange w:id="556" w:author="微软用户" w:date="2018-06-25T16:51:00Z">
                  <w:rPr>
                    <w:rFonts w:ascii="Times New Roman" w:hAnsi="Times New Roman"/>
                    <w:b/>
                    <w:kern w:val="2"/>
                    <w:sz w:val="24"/>
                    <w:szCs w:val="24"/>
                  </w:rPr>
                </w:rPrChange>
              </w:rPr>
              <w:t>s</w:t>
            </w:r>
          </w:p>
        </w:tc>
      </w:tr>
    </w:tbl>
    <w:p>
      <w:pPr>
        <w:numPr>
          <w:ins w:id="558" w:author="微软用户" w:date="2018-06-25T16:49:00Z"/>
        </w:numPr>
        <w:spacing w:line="360" w:lineRule="auto"/>
        <w:ind w:firstLine="31680" w:firstLineChars="236"/>
        <w:jc w:val="center"/>
        <w:rPr>
          <w:rFonts w:ascii="Times New Roman" w:hAnsi="Times New Roman"/>
          <w:b w:val="0"/>
          <w:sz w:val="24"/>
          <w:szCs w:val="24"/>
          <w:rPrChange w:id="559" w:author="微软用户" w:date="2018-06-25T16:51:00Z">
            <w:rPr>
              <w:rFonts w:ascii="Times New Roman" w:hAnsi="Times New Roman"/>
              <w:b/>
              <w:sz w:val="24"/>
              <w:szCs w:val="24"/>
            </w:rPr>
          </w:rPrChange>
        </w:rPr>
        <w:pPrChange w:id="557" w:author="" w:date="2018-06-25T16:53:00Z">
          <w:pPr>
            <w:spacing w:line="360" w:lineRule="auto"/>
            <w:ind w:firstLine="31680" w:firstLineChars="236"/>
          </w:pPr>
        </w:pPrChange>
      </w:pPr>
      <w:r>
        <w:rPr>
          <w:rFonts w:hint="eastAsia" w:ascii="Times New Roman" w:hAnsi="Times New Roman"/>
          <w:b w:val="0"/>
          <w:sz w:val="24"/>
          <w:szCs w:val="24"/>
          <w:rPrChange w:id="560" w:author="微软用户" w:date="2018-06-25T16:51:00Z">
            <w:rPr>
              <w:rFonts w:hint="eastAsia" w:ascii="Times New Roman" w:hAnsi="Times New Roman"/>
              <w:b/>
              <w:sz w:val="24"/>
              <w:szCs w:val="24"/>
            </w:rPr>
          </w:rPrChange>
        </w:rPr>
        <w:t>表</w:t>
      </w:r>
      <w:r>
        <w:rPr>
          <w:rFonts w:ascii="Times New Roman" w:hAnsi="Times New Roman"/>
          <w:b w:val="0"/>
          <w:sz w:val="24"/>
          <w:szCs w:val="24"/>
          <w:rPrChange w:id="561" w:author="微软用户" w:date="2018-06-25T16:51:00Z">
            <w:rPr>
              <w:rFonts w:ascii="Times New Roman" w:hAnsi="Times New Roman"/>
              <w:b/>
              <w:sz w:val="24"/>
              <w:szCs w:val="24"/>
            </w:rPr>
          </w:rPrChange>
        </w:rPr>
        <w:t xml:space="preserve">4.2 </w:t>
      </w:r>
      <w:r>
        <w:rPr>
          <w:rFonts w:hint="eastAsia" w:ascii="Times New Roman" w:hAnsi="Times New Roman"/>
          <w:b w:val="0"/>
          <w:sz w:val="24"/>
          <w:szCs w:val="24"/>
          <w:rPrChange w:id="562" w:author="微软用户" w:date="2018-06-25T16:51:00Z">
            <w:rPr>
              <w:rFonts w:hint="eastAsia" w:ascii="Times New Roman" w:hAnsi="Times New Roman"/>
              <w:b/>
              <w:sz w:val="24"/>
              <w:szCs w:val="24"/>
            </w:rPr>
          </w:rPrChange>
        </w:rPr>
        <w:t>研究生领取权限管理的数护库表设计</w:t>
      </w:r>
    </w:p>
    <w:p>
      <w:pPr>
        <w:numPr>
          <w:ins w:id="564" w:author="微软用户" w:date="2018-06-25T16:51:00Z"/>
        </w:numPr>
        <w:spacing w:line="360" w:lineRule="auto"/>
        <w:ind w:firstLine="31680" w:firstLineChars="236"/>
        <w:jc w:val="center"/>
        <w:rPr>
          <w:rFonts w:ascii="Times New Roman" w:hAnsi="Times New Roman"/>
          <w:b/>
          <w:sz w:val="24"/>
          <w:szCs w:val="24"/>
        </w:rPr>
        <w:pPrChange w:id="563" w:author="微软用户" w:date="2018-06-25T16:51:00Z">
          <w:pPr>
            <w:spacing w:line="360" w:lineRule="auto"/>
            <w:ind w:firstLine="31680" w:firstLineChars="236"/>
          </w:pPr>
        </w:pPrChange>
      </w:pPr>
    </w:p>
    <w:p>
      <w:pPr>
        <w:spacing w:line="360" w:lineRule="auto"/>
        <w:ind w:firstLine="566" w:firstLineChars="236"/>
        <w:rPr>
          <w:ins w:id="565" w:author="微软用户" w:date="2018-06-25T16:52:00Z"/>
          <w:rFonts w:ascii="Times New Roman" w:hAnsi="Times New Roman"/>
          <w:sz w:val="24"/>
          <w:szCs w:val="24"/>
        </w:rPr>
      </w:pPr>
      <w:r>
        <w:rPr>
          <w:rFonts w:ascii="Times New Roman" w:hAnsi="Times New Roman"/>
          <w:sz w:val="24"/>
          <w:szCs w:val="24"/>
        </w:rPr>
        <w:t xml:space="preserve">4.3 </w:t>
      </w:r>
      <w:r>
        <w:rPr>
          <w:rFonts w:hint="eastAsia" w:ascii="Times New Roman" w:hAnsi="Times New Roman"/>
          <w:sz w:val="24"/>
          <w:szCs w:val="24"/>
        </w:rPr>
        <w:t>库存管理还包括库存环境监控的管理，包括温湿度、泄露药物空气浓度、消防报警、其他安全报警等的管理。此项管理包括服务器、电脑的管理和</w:t>
      </w:r>
      <w:r>
        <w:rPr>
          <w:rFonts w:ascii="Times New Roman" w:hAnsi="Times New Roman"/>
          <w:sz w:val="24"/>
          <w:szCs w:val="24"/>
        </w:rPr>
        <w:t>2-3</w:t>
      </w:r>
      <w:r>
        <w:rPr>
          <w:rFonts w:hint="eastAsia" w:ascii="Times New Roman" w:hAnsi="Times New Roman"/>
          <w:sz w:val="24"/>
          <w:szCs w:val="24"/>
        </w:rPr>
        <w:t>人的手机</w:t>
      </w:r>
      <w:r>
        <w:rPr>
          <w:rFonts w:ascii="Times New Roman" w:hAnsi="Times New Roman"/>
          <w:sz w:val="24"/>
          <w:szCs w:val="24"/>
        </w:rPr>
        <w:t>APP</w:t>
      </w:r>
      <w:r>
        <w:rPr>
          <w:rFonts w:hint="eastAsia" w:ascii="Times New Roman" w:hAnsi="Times New Roman"/>
          <w:sz w:val="24"/>
          <w:szCs w:val="24"/>
        </w:rPr>
        <w:t>软件终端管理</w:t>
      </w:r>
      <w:ins w:id="566" w:author="微软用户" w:date="2018-06-25T16:52:00Z">
        <w:r>
          <w:rPr>
            <w:rFonts w:hint="eastAsia" w:ascii="Times New Roman" w:hAnsi="Times New Roman"/>
            <w:sz w:val="24"/>
            <w:szCs w:val="24"/>
          </w:rPr>
          <w:t>（</w:t>
        </w:r>
      </w:ins>
      <w:ins w:id="567" w:author="Administrator" w:date="2018-06-26T18:10:16Z">
        <w:r>
          <w:rPr>
            <w:rFonts w:hint="eastAsia" w:ascii="Times New Roman" w:hAnsi="Times New Roman"/>
            <w:b/>
            <w:bCs/>
            <w:sz w:val="24"/>
            <w:szCs w:val="24"/>
            <w:highlight w:val="yellow"/>
            <w:rPrChange w:id="568" w:author="Administrator" w:date="2018-06-26T18:10:16Z">
              <w:rPr>
                <w:rFonts w:hint="eastAsia"/>
              </w:rPr>
            </w:rPrChange>
          </w:rPr>
          <w:t>药品柜监控信息与服务器网络连接</w:t>
        </w:r>
      </w:ins>
      <w:ins w:id="570" w:author="Administrator" w:date="2018-06-26T18:10:16Z">
        <w:r>
          <w:rPr>
            <w:rFonts w:hint="eastAsia" w:ascii="Times New Roman" w:hAnsi="Times New Roman"/>
            <w:sz w:val="24"/>
            <w:szCs w:val="24"/>
            <w:rPrChange w:id="571" w:author="Administrator" w:date="2018-06-26T18:10:16Z">
              <w:rPr>
                <w:rFonts w:hint="eastAsia"/>
              </w:rPr>
            </w:rPrChange>
          </w:rPr>
          <w:t>，</w:t>
        </w:r>
      </w:ins>
      <w:ins w:id="573" w:author="Administrator" w:date="2018-06-26T18:10:25Z">
        <w:r>
          <w:rPr>
            <w:rFonts w:hint="eastAsia" w:ascii="Times New Roman" w:hAnsi="Times New Roman"/>
            <w:sz w:val="24"/>
            <w:szCs w:val="24"/>
            <w:lang w:eastAsia="zh-CN"/>
          </w:rPr>
          <w:t>并将</w:t>
        </w:r>
      </w:ins>
      <w:ins w:id="574" w:author="Administrator" w:date="2018-06-26T18:10:30Z">
        <w:r>
          <w:rPr>
            <w:rFonts w:hint="eastAsia" w:ascii="Times New Roman" w:hAnsi="Times New Roman"/>
            <w:sz w:val="24"/>
            <w:szCs w:val="24"/>
            <w:lang w:eastAsia="zh-CN"/>
          </w:rPr>
          <w:t>警告</w:t>
        </w:r>
      </w:ins>
      <w:ins w:id="575" w:author="Administrator" w:date="2018-06-26T18:10:31Z">
        <w:r>
          <w:rPr>
            <w:rFonts w:hint="eastAsia" w:ascii="Times New Roman" w:hAnsi="Times New Roman"/>
            <w:sz w:val="24"/>
            <w:szCs w:val="24"/>
            <w:lang w:eastAsia="zh-CN"/>
          </w:rPr>
          <w:t>信息</w:t>
        </w:r>
      </w:ins>
      <w:ins w:id="576" w:author="Administrator" w:date="2018-06-26T18:10:16Z">
        <w:r>
          <w:rPr>
            <w:rFonts w:hint="eastAsia" w:ascii="Times New Roman" w:hAnsi="Times New Roman"/>
            <w:sz w:val="24"/>
            <w:szCs w:val="24"/>
            <w:rPrChange w:id="577" w:author="Administrator" w:date="2018-06-26T18:10:16Z">
              <w:rPr>
                <w:rFonts w:hint="eastAsia"/>
              </w:rPr>
            </w:rPrChange>
          </w:rPr>
          <w:t>传递</w:t>
        </w:r>
      </w:ins>
      <w:ins w:id="579" w:author="Administrator" w:date="2018-06-26T18:10:33Z">
        <w:r>
          <w:rPr>
            <w:rFonts w:hint="eastAsia" w:ascii="Times New Roman" w:hAnsi="Times New Roman"/>
            <w:sz w:val="24"/>
            <w:szCs w:val="24"/>
            <w:lang w:eastAsia="zh-CN"/>
          </w:rPr>
          <w:t>到</w:t>
        </w:r>
      </w:ins>
      <w:ins w:id="580" w:author="Administrator" w:date="2018-06-26T18:10:16Z">
        <w:r>
          <w:rPr>
            <w:rFonts w:hint="eastAsia" w:ascii="Times New Roman" w:hAnsi="Times New Roman"/>
            <w:sz w:val="24"/>
            <w:szCs w:val="24"/>
            <w:rPrChange w:id="581" w:author="Administrator" w:date="2018-06-26T18:10:16Z">
              <w:rPr>
                <w:rFonts w:hint="eastAsia"/>
              </w:rPr>
            </w:rPrChange>
          </w:rPr>
          <w:t>电脑和手机</w:t>
        </w:r>
      </w:ins>
      <w:ins w:id="583" w:author="微软用户" w:date="2018-06-25T16:52:00Z">
        <w:del w:id="584" w:author="Administrator" w:date="2018-06-26T18:10:16Z">
          <w:r>
            <w:rPr>
              <w:rFonts w:hint="eastAsia" w:ascii="Times New Roman" w:hAnsi="Times New Roman"/>
              <w:sz w:val="24"/>
              <w:szCs w:val="24"/>
            </w:rPr>
            <w:delText>可暂时往后推</w:delText>
          </w:r>
        </w:del>
      </w:ins>
      <w:ins w:id="585" w:author="微软用户" w:date="2018-06-25T16:52:00Z">
        <w:r>
          <w:rPr>
            <w:rFonts w:hint="eastAsia" w:ascii="Times New Roman" w:hAnsi="Times New Roman"/>
            <w:sz w:val="24"/>
            <w:szCs w:val="24"/>
          </w:rPr>
          <w:t>）</w:t>
        </w:r>
      </w:ins>
      <w:r>
        <w:rPr>
          <w:rFonts w:hint="eastAsia" w:ascii="Times New Roman" w:hAnsi="Times New Roman"/>
          <w:sz w:val="24"/>
          <w:szCs w:val="24"/>
        </w:rPr>
        <w:t>。</w:t>
      </w:r>
    </w:p>
    <w:p>
      <w:pPr>
        <w:numPr>
          <w:ins w:id="586" w:author="微软用户" w:date="2018-06-25T16:52:00Z"/>
        </w:numPr>
        <w:spacing w:line="360" w:lineRule="auto"/>
        <w:ind w:firstLine="566" w:firstLineChars="236"/>
        <w:rPr>
          <w:rFonts w:ascii="Times New Roman" w:hAnsi="Times New Roman"/>
          <w:sz w:val="24"/>
          <w:szCs w:val="24"/>
        </w:rPr>
      </w:pPr>
    </w:p>
    <w:p>
      <w:pPr>
        <w:spacing w:line="360" w:lineRule="auto"/>
        <w:ind w:firstLine="569" w:firstLineChars="236"/>
        <w:rPr>
          <w:rFonts w:ascii="Times New Roman" w:hAnsi="Times New Roman"/>
          <w:sz w:val="24"/>
          <w:szCs w:val="24"/>
        </w:rPr>
      </w:pPr>
      <w:r>
        <w:rPr>
          <w:rFonts w:ascii="Times New Roman" w:hAnsi="宋体"/>
          <w:b/>
          <w:sz w:val="24"/>
          <w:szCs w:val="24"/>
        </w:rPr>
        <w:t xml:space="preserve">5. </w:t>
      </w:r>
      <w:r>
        <w:rPr>
          <w:rFonts w:hint="eastAsia" w:ascii="Times New Roman" w:hAnsi="宋体"/>
          <w:b/>
          <w:sz w:val="24"/>
          <w:szCs w:val="24"/>
        </w:rPr>
        <w:t>出库管理</w:t>
      </w:r>
    </w:p>
    <w:p>
      <w:pPr>
        <w:spacing w:line="360" w:lineRule="auto"/>
        <w:ind w:firstLine="566" w:firstLineChars="236"/>
        <w:rPr>
          <w:rFonts w:ascii="Times New Roman" w:hAnsi="Times New Roman"/>
          <w:sz w:val="24"/>
          <w:szCs w:val="24"/>
        </w:rPr>
      </w:pPr>
      <w:r>
        <w:rPr>
          <w:rFonts w:hint="eastAsia" w:ascii="Times New Roman" w:hAnsi="Times New Roman"/>
          <w:sz w:val="24"/>
          <w:szCs w:val="24"/>
        </w:rPr>
        <w:t>支持管理员根据药品管理信息进行搜索查询功能，出</w:t>
      </w:r>
      <w:r>
        <w:rPr>
          <w:rFonts w:hint="eastAsia" w:ascii="Times New Roman" w:hAnsi="宋体"/>
          <w:sz w:val="24"/>
          <w:szCs w:val="24"/>
        </w:rPr>
        <w:t>库支持扫码功能</w:t>
      </w:r>
      <w:r>
        <w:rPr>
          <w:rFonts w:hint="eastAsia" w:ascii="Times New Roman" w:hAnsi="Times New Roman"/>
          <w:sz w:val="24"/>
          <w:szCs w:val="24"/>
        </w:rPr>
        <w:t>。</w:t>
      </w:r>
      <w:ins w:id="587" w:author="微软用户" w:date="2018-06-25T16:53:00Z">
        <w:r>
          <w:rPr>
            <w:rFonts w:ascii="Times New Roman" w:hAnsi="Times New Roman"/>
            <w:sz w:val="24"/>
            <w:szCs w:val="24"/>
          </w:rPr>
          <w:t>(</w:t>
        </w:r>
      </w:ins>
      <w:ins w:id="588" w:author="微软用户" w:date="2018-06-25T16:53:00Z">
        <w:r>
          <w:rPr>
            <w:rFonts w:hint="eastAsia" w:ascii="Times New Roman" w:hAnsi="Times New Roman"/>
            <w:sz w:val="24"/>
            <w:szCs w:val="24"/>
          </w:rPr>
          <w:t>同</w:t>
        </w:r>
      </w:ins>
      <w:ins w:id="589" w:author="微软用户" w:date="2018-06-25T16:53:00Z">
        <w:r>
          <w:rPr>
            <w:rFonts w:ascii="Times New Roman" w:hAnsi="Times New Roman"/>
            <w:sz w:val="24"/>
            <w:szCs w:val="24"/>
          </w:rPr>
          <w:t>3</w:t>
        </w:r>
      </w:ins>
      <w:ins w:id="590" w:author="微软用户" w:date="2018-06-25T16:53:00Z">
        <w:r>
          <w:rPr>
            <w:rFonts w:hint="eastAsia" w:ascii="Times New Roman" w:hAnsi="Times New Roman"/>
            <w:sz w:val="24"/>
            <w:szCs w:val="24"/>
          </w:rPr>
          <w:t>中的查询</w:t>
        </w:r>
      </w:ins>
      <w:ins w:id="591" w:author="微软用户" w:date="2018-06-25T16:53:00Z">
        <w:r>
          <w:rPr>
            <w:rFonts w:ascii="Times New Roman" w:hAnsi="Times New Roman"/>
            <w:sz w:val="24"/>
            <w:szCs w:val="24"/>
          </w:rPr>
          <w:t>)</w:t>
        </w:r>
      </w:ins>
    </w:p>
    <w:p>
      <w:pPr>
        <w:spacing w:line="360" w:lineRule="auto"/>
        <w:ind w:firstLine="566" w:firstLineChars="236"/>
        <w:rPr>
          <w:ins w:id="592" w:author="Administrator" w:date="2018-06-25T18:57:46Z"/>
          <w:rFonts w:hint="eastAsia" w:ascii="Times New Roman" w:hAnsi="宋体"/>
          <w:b/>
          <w:sz w:val="24"/>
          <w:szCs w:val="24"/>
        </w:rPr>
      </w:pPr>
      <w:r>
        <w:rPr>
          <w:rFonts w:ascii="Times New Roman" w:hAnsi="Times New Roman"/>
          <w:sz w:val="24"/>
          <w:szCs w:val="24"/>
        </w:rPr>
        <w:t xml:space="preserve">5.1 </w:t>
      </w:r>
      <w:r>
        <w:rPr>
          <w:rFonts w:hint="eastAsia" w:ascii="Times New Roman" w:hAnsi="Times New Roman"/>
          <w:sz w:val="24"/>
          <w:szCs w:val="24"/>
        </w:rPr>
        <w:t>普通药品的领取，需要指导教师网上审核后学生才能领取；</w:t>
      </w:r>
      <w:r>
        <w:rPr>
          <w:rFonts w:hint="eastAsia" w:ascii="Times New Roman" w:hAnsi="宋体"/>
          <w:b/>
          <w:sz w:val="24"/>
          <w:szCs w:val="24"/>
        </w:rPr>
        <w:t>易燃易爆（易制爆）药品，易制毒药品，需要责任副院长的审核后管理员才能给学生领取；剧毒药品需要责任副院长、院长的审核，责任副院长和管理员双人双锁到场，才能给学生领取。</w:t>
      </w:r>
    </w:p>
    <w:p>
      <w:pPr>
        <w:spacing w:line="360" w:lineRule="auto"/>
        <w:ind w:firstLine="986" w:firstLineChars="411"/>
        <w:rPr>
          <w:rFonts w:hint="eastAsia" w:ascii="Times New Roman" w:hAnsi="宋体" w:eastAsia="宋体"/>
          <w:b w:val="0"/>
          <w:bCs/>
          <w:sz w:val="24"/>
          <w:szCs w:val="24"/>
          <w:lang w:val="en-US" w:eastAsia="zh-CN"/>
        </w:rPr>
      </w:pPr>
      <w:ins w:id="593" w:author="Administrator" w:date="2018-06-25T18:57:48Z">
        <w:r>
          <w:rPr>
            <w:rFonts w:hint="eastAsia" w:ascii="Times New Roman" w:hAnsi="宋体"/>
            <w:b w:val="0"/>
            <w:bCs/>
            <w:sz w:val="24"/>
            <w:szCs w:val="24"/>
            <w:lang w:val="en-US" w:eastAsia="zh-CN"/>
          </w:rPr>
          <w:t>5</w:t>
        </w:r>
      </w:ins>
      <w:ins w:id="594" w:author="Administrator" w:date="2018-06-25T18:57:49Z">
        <w:r>
          <w:rPr>
            <w:rFonts w:hint="eastAsia" w:ascii="Times New Roman" w:hAnsi="宋体"/>
            <w:b w:val="0"/>
            <w:bCs/>
            <w:sz w:val="24"/>
            <w:szCs w:val="24"/>
            <w:lang w:val="en-US" w:eastAsia="zh-CN"/>
          </w:rPr>
          <w:t>.</w:t>
        </w:r>
      </w:ins>
      <w:ins w:id="595" w:author="Administrator" w:date="2018-06-25T18:57:50Z">
        <w:r>
          <w:rPr>
            <w:rFonts w:hint="eastAsia" w:ascii="Times New Roman" w:hAnsi="宋体"/>
            <w:b w:val="0"/>
            <w:bCs/>
            <w:sz w:val="24"/>
            <w:szCs w:val="24"/>
            <w:lang w:val="en-US" w:eastAsia="zh-CN"/>
          </w:rPr>
          <w:t>1.</w:t>
        </w:r>
      </w:ins>
      <w:ins w:id="596" w:author="Administrator" w:date="2018-06-25T18:57:52Z">
        <w:r>
          <w:rPr>
            <w:rFonts w:hint="eastAsia" w:ascii="Times New Roman" w:hAnsi="宋体"/>
            <w:b w:val="0"/>
            <w:bCs/>
            <w:sz w:val="24"/>
            <w:szCs w:val="24"/>
            <w:lang w:val="en-US" w:eastAsia="zh-CN"/>
          </w:rPr>
          <w:t>1</w:t>
        </w:r>
      </w:ins>
      <w:ins w:id="597" w:author="Administrator" w:date="2018-06-25T18:57:53Z">
        <w:r>
          <w:rPr>
            <w:rFonts w:hint="eastAsia" w:ascii="Times New Roman" w:hAnsi="宋体"/>
            <w:b w:val="0"/>
            <w:bCs/>
            <w:sz w:val="24"/>
            <w:szCs w:val="24"/>
            <w:lang w:val="en-US" w:eastAsia="zh-CN"/>
          </w:rPr>
          <w:t xml:space="preserve"> </w:t>
        </w:r>
      </w:ins>
      <w:ins w:id="598" w:author="Administrator" w:date="2018-06-25T19:00:36Z">
        <w:r>
          <w:rPr>
            <w:rFonts w:hint="eastAsia" w:ascii="Times New Roman" w:hAnsi="宋体"/>
            <w:b w:val="0"/>
            <w:bCs/>
            <w:sz w:val="24"/>
            <w:szCs w:val="24"/>
            <w:lang w:val="en-US" w:eastAsia="zh-CN"/>
          </w:rPr>
          <w:t>类似</w:t>
        </w:r>
      </w:ins>
      <w:ins w:id="599" w:author="Administrator" w:date="2018-06-25T19:00:37Z">
        <w:r>
          <w:rPr>
            <w:rFonts w:hint="eastAsia" w:ascii="Times New Roman" w:hAnsi="宋体"/>
            <w:b w:val="0"/>
            <w:bCs/>
            <w:sz w:val="24"/>
            <w:szCs w:val="24"/>
            <w:lang w:val="en-US" w:eastAsia="zh-CN"/>
          </w:rPr>
          <w:t>于</w:t>
        </w:r>
      </w:ins>
      <w:ins w:id="600" w:author="Administrator" w:date="2018-06-25T19:00:38Z">
        <w:r>
          <w:rPr>
            <w:rFonts w:hint="eastAsia" w:ascii="Times New Roman" w:hAnsi="宋体"/>
            <w:b w:val="0"/>
            <w:bCs/>
            <w:sz w:val="24"/>
            <w:szCs w:val="24"/>
            <w:lang w:val="en-US" w:eastAsia="zh-CN"/>
          </w:rPr>
          <w:t>请</w:t>
        </w:r>
      </w:ins>
      <w:ins w:id="601" w:author="Administrator" w:date="2018-06-25T19:00:40Z">
        <w:r>
          <w:rPr>
            <w:rFonts w:hint="eastAsia" w:ascii="Times New Roman" w:hAnsi="宋体"/>
            <w:b w:val="0"/>
            <w:bCs/>
            <w:sz w:val="24"/>
            <w:szCs w:val="24"/>
            <w:lang w:val="en-US" w:eastAsia="zh-CN"/>
          </w:rPr>
          <w:t>假</w:t>
        </w:r>
      </w:ins>
      <w:ins w:id="602" w:author="Administrator" w:date="2018-06-25T19:00:41Z">
        <w:r>
          <w:rPr>
            <w:rFonts w:hint="eastAsia" w:ascii="Times New Roman" w:hAnsi="宋体"/>
            <w:b w:val="0"/>
            <w:bCs/>
            <w:sz w:val="24"/>
            <w:szCs w:val="24"/>
            <w:lang w:val="en-US" w:eastAsia="zh-CN"/>
          </w:rPr>
          <w:t>系统</w:t>
        </w:r>
      </w:ins>
      <w:ins w:id="603" w:author="Administrator" w:date="2018-06-25T19:00:42Z">
        <w:r>
          <w:rPr>
            <w:rFonts w:hint="eastAsia" w:ascii="Times New Roman" w:hAnsi="宋体"/>
            <w:b w:val="0"/>
            <w:bCs/>
            <w:sz w:val="24"/>
            <w:szCs w:val="24"/>
            <w:lang w:val="en-US" w:eastAsia="zh-CN"/>
          </w:rPr>
          <w:t>，</w:t>
        </w:r>
      </w:ins>
      <w:ins w:id="604" w:author="Administrator" w:date="2018-06-25T19:00:51Z">
        <w:r>
          <w:rPr>
            <w:rFonts w:hint="eastAsia" w:ascii="Times New Roman" w:hAnsi="宋体"/>
            <w:b w:val="0"/>
            <w:bCs/>
            <w:sz w:val="24"/>
            <w:szCs w:val="24"/>
            <w:lang w:val="en-US" w:eastAsia="zh-CN"/>
          </w:rPr>
          <w:t>界面</w:t>
        </w:r>
      </w:ins>
      <w:ins w:id="605" w:author="Administrator" w:date="2018-06-25T19:00:52Z">
        <w:r>
          <w:rPr>
            <w:rFonts w:hint="eastAsia" w:ascii="Times New Roman" w:hAnsi="宋体"/>
            <w:b w:val="0"/>
            <w:bCs/>
            <w:sz w:val="24"/>
            <w:szCs w:val="24"/>
            <w:lang w:val="en-US" w:eastAsia="zh-CN"/>
          </w:rPr>
          <w:t>中</w:t>
        </w:r>
      </w:ins>
      <w:ins w:id="606" w:author="Administrator" w:date="2018-06-25T19:00:53Z">
        <w:r>
          <w:rPr>
            <w:rFonts w:hint="eastAsia" w:ascii="Times New Roman" w:hAnsi="宋体"/>
            <w:b w:val="0"/>
            <w:bCs/>
            <w:sz w:val="24"/>
            <w:szCs w:val="24"/>
            <w:lang w:val="en-US" w:eastAsia="zh-CN"/>
          </w:rPr>
          <w:t>须</w:t>
        </w:r>
      </w:ins>
      <w:ins w:id="607" w:author="Administrator" w:date="2018-06-25T19:00:55Z">
        <w:r>
          <w:rPr>
            <w:rFonts w:hint="eastAsia" w:ascii="Times New Roman" w:hAnsi="宋体"/>
            <w:b w:val="0"/>
            <w:bCs/>
            <w:sz w:val="24"/>
            <w:szCs w:val="24"/>
            <w:lang w:val="en-US" w:eastAsia="zh-CN"/>
          </w:rPr>
          <w:t>提供</w:t>
        </w:r>
      </w:ins>
      <w:ins w:id="608" w:author="Administrator" w:date="2018-06-25T19:00:56Z">
        <w:r>
          <w:rPr>
            <w:rFonts w:hint="eastAsia" w:ascii="Times New Roman" w:hAnsi="宋体"/>
            <w:b w:val="0"/>
            <w:bCs/>
            <w:sz w:val="24"/>
            <w:szCs w:val="24"/>
            <w:lang w:val="en-US" w:eastAsia="zh-CN"/>
          </w:rPr>
          <w:t>说明</w:t>
        </w:r>
      </w:ins>
      <w:ins w:id="609" w:author="Administrator" w:date="2018-06-25T19:00:58Z">
        <w:r>
          <w:rPr>
            <w:rFonts w:hint="eastAsia" w:ascii="Times New Roman" w:hAnsi="宋体"/>
            <w:b w:val="0"/>
            <w:bCs/>
            <w:sz w:val="24"/>
            <w:szCs w:val="24"/>
            <w:lang w:val="en-US" w:eastAsia="zh-CN"/>
          </w:rPr>
          <w:t>信息</w:t>
        </w:r>
      </w:ins>
      <w:ins w:id="610" w:author="Administrator" w:date="2018-06-25T19:02:35Z">
        <w:r>
          <w:rPr>
            <w:rFonts w:hint="eastAsia" w:ascii="Times New Roman" w:hAnsi="宋体"/>
            <w:b w:val="0"/>
            <w:bCs/>
            <w:sz w:val="24"/>
            <w:szCs w:val="24"/>
            <w:lang w:val="en-US" w:eastAsia="zh-CN"/>
          </w:rPr>
          <w:t>和</w:t>
        </w:r>
      </w:ins>
      <w:ins w:id="611" w:author="Administrator" w:date="2018-06-25T19:01:00Z">
        <w:r>
          <w:rPr>
            <w:rFonts w:hint="eastAsia" w:ascii="Times New Roman" w:hAnsi="宋体"/>
            <w:b w:val="0"/>
            <w:bCs/>
            <w:sz w:val="24"/>
            <w:szCs w:val="24"/>
            <w:lang w:val="en-US" w:eastAsia="zh-CN"/>
          </w:rPr>
          <w:t>上</w:t>
        </w:r>
      </w:ins>
      <w:ins w:id="612" w:author="Administrator" w:date="2018-06-25T19:01:01Z">
        <w:r>
          <w:rPr>
            <w:rFonts w:hint="eastAsia" w:ascii="Times New Roman" w:hAnsi="宋体"/>
            <w:b w:val="0"/>
            <w:bCs/>
            <w:sz w:val="24"/>
            <w:szCs w:val="24"/>
            <w:lang w:val="en-US" w:eastAsia="zh-CN"/>
          </w:rPr>
          <w:t>传</w:t>
        </w:r>
      </w:ins>
      <w:ins w:id="613" w:author="Administrator" w:date="2018-06-25T19:02:42Z">
        <w:r>
          <w:rPr>
            <w:rFonts w:hint="eastAsia" w:ascii="Times New Roman" w:hAnsi="宋体"/>
            <w:b w:val="0"/>
            <w:bCs/>
            <w:sz w:val="24"/>
            <w:szCs w:val="24"/>
            <w:lang w:val="en-US" w:eastAsia="zh-CN"/>
          </w:rPr>
          <w:t>的</w:t>
        </w:r>
      </w:ins>
      <w:ins w:id="614" w:author="Administrator" w:date="2018-06-25T19:01:03Z">
        <w:r>
          <w:rPr>
            <w:rFonts w:hint="eastAsia" w:ascii="Times New Roman" w:hAnsi="宋体"/>
            <w:b w:val="0"/>
            <w:bCs/>
            <w:sz w:val="24"/>
            <w:szCs w:val="24"/>
            <w:lang w:val="en-US" w:eastAsia="zh-CN"/>
          </w:rPr>
          <w:t>领导</w:t>
        </w:r>
      </w:ins>
      <w:ins w:id="615" w:author="Administrator" w:date="2018-06-25T19:02:45Z">
        <w:r>
          <w:rPr>
            <w:rFonts w:hint="eastAsia" w:ascii="Times New Roman" w:hAnsi="宋体"/>
            <w:b w:val="0"/>
            <w:bCs/>
            <w:sz w:val="24"/>
            <w:szCs w:val="24"/>
            <w:lang w:val="en-US" w:eastAsia="zh-CN"/>
          </w:rPr>
          <w:t>列表</w:t>
        </w:r>
      </w:ins>
      <w:ins w:id="616" w:author="Administrator" w:date="2018-06-25T19:01:06Z">
        <w:r>
          <w:rPr>
            <w:rFonts w:hint="eastAsia" w:ascii="Times New Roman" w:hAnsi="宋体"/>
            <w:b w:val="0"/>
            <w:bCs/>
            <w:sz w:val="24"/>
            <w:szCs w:val="24"/>
            <w:lang w:val="en-US" w:eastAsia="zh-CN"/>
          </w:rPr>
          <w:t>。</w:t>
        </w:r>
      </w:ins>
      <w:ins w:id="617" w:author="Administrator" w:date="2018-06-25T19:01:08Z">
        <w:r>
          <w:rPr>
            <w:rFonts w:hint="eastAsia" w:ascii="Times New Roman" w:hAnsi="宋体"/>
            <w:b w:val="0"/>
            <w:bCs/>
            <w:sz w:val="24"/>
            <w:szCs w:val="24"/>
            <w:lang w:val="en-US" w:eastAsia="zh-CN"/>
          </w:rPr>
          <w:t>领导</w:t>
        </w:r>
      </w:ins>
      <w:ins w:id="618" w:author="Administrator" w:date="2018-06-25T19:01:11Z">
        <w:r>
          <w:rPr>
            <w:rFonts w:hint="eastAsia" w:ascii="Times New Roman" w:hAnsi="宋体"/>
            <w:b w:val="0"/>
            <w:bCs/>
            <w:sz w:val="24"/>
            <w:szCs w:val="24"/>
            <w:lang w:val="en-US" w:eastAsia="zh-CN"/>
          </w:rPr>
          <w:t>批阅</w:t>
        </w:r>
      </w:ins>
      <w:ins w:id="619" w:author="Administrator" w:date="2018-06-25T19:01:12Z">
        <w:r>
          <w:rPr>
            <w:rFonts w:hint="eastAsia" w:ascii="Times New Roman" w:hAnsi="宋体"/>
            <w:b w:val="0"/>
            <w:bCs/>
            <w:sz w:val="24"/>
            <w:szCs w:val="24"/>
            <w:lang w:val="en-US" w:eastAsia="zh-CN"/>
          </w:rPr>
          <w:t>后</w:t>
        </w:r>
      </w:ins>
      <w:ins w:id="620" w:author="Administrator" w:date="2018-06-25T19:01:15Z">
        <w:r>
          <w:rPr>
            <w:rFonts w:hint="eastAsia" w:ascii="Times New Roman" w:hAnsi="宋体"/>
            <w:b w:val="0"/>
            <w:bCs/>
            <w:sz w:val="24"/>
            <w:szCs w:val="24"/>
            <w:lang w:val="en-US" w:eastAsia="zh-CN"/>
          </w:rPr>
          <w:t>学生</w:t>
        </w:r>
      </w:ins>
      <w:ins w:id="621" w:author="Administrator" w:date="2018-06-25T19:01:16Z">
        <w:r>
          <w:rPr>
            <w:rFonts w:hint="eastAsia" w:ascii="Times New Roman" w:hAnsi="宋体"/>
            <w:b w:val="0"/>
            <w:bCs/>
            <w:sz w:val="24"/>
            <w:szCs w:val="24"/>
            <w:lang w:val="en-US" w:eastAsia="zh-CN"/>
          </w:rPr>
          <w:t>应</w:t>
        </w:r>
      </w:ins>
      <w:ins w:id="622" w:author="Administrator" w:date="2018-06-25T19:01:17Z">
        <w:r>
          <w:rPr>
            <w:rFonts w:hint="eastAsia" w:ascii="Times New Roman" w:hAnsi="宋体"/>
            <w:b w:val="0"/>
            <w:bCs/>
            <w:sz w:val="24"/>
            <w:szCs w:val="24"/>
            <w:lang w:val="en-US" w:eastAsia="zh-CN"/>
          </w:rPr>
          <w:t>可看</w:t>
        </w:r>
      </w:ins>
      <w:ins w:id="623" w:author="Administrator" w:date="2018-06-25T19:01:18Z">
        <w:r>
          <w:rPr>
            <w:rFonts w:hint="eastAsia" w:ascii="Times New Roman" w:hAnsi="宋体"/>
            <w:b w:val="0"/>
            <w:bCs/>
            <w:sz w:val="24"/>
            <w:szCs w:val="24"/>
            <w:lang w:val="en-US" w:eastAsia="zh-CN"/>
          </w:rPr>
          <w:t>到</w:t>
        </w:r>
      </w:ins>
      <w:ins w:id="624" w:author="Administrator" w:date="2018-06-25T19:01:32Z">
        <w:r>
          <w:rPr>
            <w:rFonts w:hint="eastAsia" w:ascii="Times New Roman" w:hAnsi="宋体"/>
            <w:b w:val="0"/>
            <w:bCs/>
            <w:sz w:val="24"/>
            <w:szCs w:val="24"/>
            <w:lang w:val="en-US" w:eastAsia="zh-CN"/>
          </w:rPr>
          <w:t>状态</w:t>
        </w:r>
      </w:ins>
      <w:ins w:id="625" w:author="Administrator" w:date="2018-06-25T19:01:35Z">
        <w:r>
          <w:rPr>
            <w:rFonts w:hint="eastAsia" w:ascii="Times New Roman" w:hAnsi="宋体"/>
            <w:b w:val="0"/>
            <w:bCs/>
            <w:sz w:val="24"/>
            <w:szCs w:val="24"/>
            <w:lang w:val="en-US" w:eastAsia="zh-CN"/>
          </w:rPr>
          <w:t>。</w:t>
        </w:r>
      </w:ins>
    </w:p>
    <w:p>
      <w:pPr>
        <w:spacing w:line="360" w:lineRule="auto"/>
        <w:ind w:firstLine="569" w:firstLineChars="236"/>
        <w:rPr>
          <w:ins w:id="626" w:author="Administrator" w:date="2018-06-25T19:02:57Z"/>
          <w:rFonts w:hint="eastAsia" w:ascii="Times New Roman" w:hAnsi="宋体"/>
          <w:sz w:val="24"/>
          <w:szCs w:val="24"/>
        </w:rPr>
      </w:pPr>
      <w:r>
        <w:rPr>
          <w:rFonts w:ascii="Times New Roman" w:hAnsi="宋体"/>
          <w:b/>
          <w:sz w:val="24"/>
          <w:szCs w:val="24"/>
        </w:rPr>
        <w:t xml:space="preserve">5.2 </w:t>
      </w:r>
      <w:r>
        <w:rPr>
          <w:rFonts w:hint="eastAsia" w:ascii="Times New Roman" w:hAnsi="宋体"/>
          <w:sz w:val="24"/>
          <w:szCs w:val="24"/>
        </w:rPr>
        <w:t>学生领取药品需要进行经费管理。软件系统中给每个指导教师给予配备一定量的预留账户金额，每次根据领取药品的单价和数量，计算总额并实行支付扣除。</w:t>
      </w:r>
    </w:p>
    <w:p>
      <w:pPr>
        <w:spacing w:line="360" w:lineRule="auto"/>
        <w:ind w:firstLine="983" w:firstLineChars="410"/>
        <w:rPr>
          <w:ins w:id="627" w:author="Administrator" w:date="2018-06-25T19:04:54Z"/>
          <w:rFonts w:hint="eastAsia" w:ascii="Times New Roman" w:hAnsi="宋体"/>
          <w:sz w:val="24"/>
          <w:szCs w:val="24"/>
          <w:lang w:val="en-US" w:eastAsia="zh-CN"/>
        </w:rPr>
      </w:pPr>
      <w:ins w:id="628" w:author="Administrator" w:date="2018-06-25T19:03:03Z">
        <w:r>
          <w:rPr>
            <w:rFonts w:hint="eastAsia" w:ascii="Times New Roman" w:hAnsi="宋体"/>
            <w:sz w:val="24"/>
            <w:szCs w:val="24"/>
            <w:lang w:val="en-US" w:eastAsia="zh-CN"/>
          </w:rPr>
          <w:t>5.</w:t>
        </w:r>
      </w:ins>
      <w:ins w:id="629" w:author="Administrator" w:date="2018-06-25T19:03:04Z">
        <w:r>
          <w:rPr>
            <w:rFonts w:hint="eastAsia" w:ascii="Times New Roman" w:hAnsi="宋体"/>
            <w:sz w:val="24"/>
            <w:szCs w:val="24"/>
            <w:lang w:val="en-US" w:eastAsia="zh-CN"/>
          </w:rPr>
          <w:t>2.</w:t>
        </w:r>
      </w:ins>
      <w:ins w:id="630" w:author="Administrator" w:date="2018-06-25T19:03:05Z">
        <w:r>
          <w:rPr>
            <w:rFonts w:hint="eastAsia" w:ascii="Times New Roman" w:hAnsi="宋体"/>
            <w:sz w:val="24"/>
            <w:szCs w:val="24"/>
            <w:lang w:val="en-US" w:eastAsia="zh-CN"/>
          </w:rPr>
          <w:t xml:space="preserve">1 </w:t>
        </w:r>
      </w:ins>
      <w:ins w:id="631" w:author="Administrator" w:date="2018-06-25T19:03:07Z">
        <w:r>
          <w:rPr>
            <w:rFonts w:hint="eastAsia" w:ascii="Times New Roman" w:hAnsi="宋体"/>
            <w:sz w:val="24"/>
            <w:szCs w:val="24"/>
            <w:lang w:val="en-US" w:eastAsia="zh-CN"/>
          </w:rPr>
          <w:t>学生</w:t>
        </w:r>
      </w:ins>
      <w:ins w:id="632" w:author="Administrator" w:date="2018-06-25T19:03:09Z">
        <w:r>
          <w:rPr>
            <w:rFonts w:hint="eastAsia" w:ascii="Times New Roman" w:hAnsi="宋体"/>
            <w:sz w:val="24"/>
            <w:szCs w:val="24"/>
            <w:lang w:val="en-US" w:eastAsia="zh-CN"/>
          </w:rPr>
          <w:t>或</w:t>
        </w:r>
      </w:ins>
      <w:ins w:id="633" w:author="Administrator" w:date="2018-06-25T19:03:13Z">
        <w:r>
          <w:rPr>
            <w:rFonts w:hint="eastAsia" w:ascii="Times New Roman" w:hAnsi="宋体"/>
            <w:sz w:val="24"/>
            <w:szCs w:val="24"/>
            <w:lang w:val="en-US" w:eastAsia="zh-CN"/>
          </w:rPr>
          <w:t>老师</w:t>
        </w:r>
      </w:ins>
      <w:ins w:id="634" w:author="Administrator" w:date="2018-06-25T19:03:22Z">
        <w:r>
          <w:rPr>
            <w:rFonts w:hint="eastAsia" w:ascii="Times New Roman" w:hAnsi="宋体"/>
            <w:sz w:val="24"/>
            <w:szCs w:val="24"/>
            <w:lang w:val="en-US" w:eastAsia="zh-CN"/>
          </w:rPr>
          <w:t>领取</w:t>
        </w:r>
      </w:ins>
      <w:ins w:id="635" w:author="Administrator" w:date="2018-06-25T19:03:23Z">
        <w:r>
          <w:rPr>
            <w:rFonts w:hint="eastAsia" w:ascii="Times New Roman" w:hAnsi="宋体"/>
            <w:sz w:val="24"/>
            <w:szCs w:val="24"/>
            <w:lang w:val="en-US" w:eastAsia="zh-CN"/>
          </w:rPr>
          <w:t>药</w:t>
        </w:r>
      </w:ins>
      <w:ins w:id="636" w:author="Administrator" w:date="2018-06-25T19:03:24Z">
        <w:r>
          <w:rPr>
            <w:rFonts w:hint="eastAsia" w:ascii="Times New Roman" w:hAnsi="宋体"/>
            <w:sz w:val="24"/>
            <w:szCs w:val="24"/>
            <w:lang w:val="en-US" w:eastAsia="zh-CN"/>
          </w:rPr>
          <w:t>品</w:t>
        </w:r>
      </w:ins>
      <w:ins w:id="637" w:author="Administrator" w:date="2018-06-25T19:03:28Z">
        <w:r>
          <w:rPr>
            <w:rFonts w:hint="eastAsia" w:ascii="Times New Roman" w:hAnsi="宋体"/>
            <w:sz w:val="24"/>
            <w:szCs w:val="24"/>
            <w:lang w:val="en-US" w:eastAsia="zh-CN"/>
          </w:rPr>
          <w:t>后</w:t>
        </w:r>
      </w:ins>
      <w:ins w:id="638" w:author="Administrator" w:date="2018-06-25T19:03:36Z">
        <w:r>
          <w:rPr>
            <w:rFonts w:hint="eastAsia" w:ascii="Times New Roman" w:hAnsi="宋体"/>
            <w:sz w:val="24"/>
            <w:szCs w:val="24"/>
            <w:lang w:val="en-US" w:eastAsia="zh-CN"/>
          </w:rPr>
          <w:t>，</w:t>
        </w:r>
      </w:ins>
      <w:ins w:id="639" w:author="Administrator" w:date="2018-06-25T19:03:40Z">
        <w:r>
          <w:rPr>
            <w:rFonts w:hint="eastAsia" w:ascii="Times New Roman" w:hAnsi="宋体"/>
            <w:sz w:val="24"/>
            <w:szCs w:val="24"/>
            <w:lang w:val="en-US" w:eastAsia="zh-CN"/>
          </w:rPr>
          <w:t>系统</w:t>
        </w:r>
      </w:ins>
      <w:ins w:id="640" w:author="Administrator" w:date="2018-06-25T19:03:44Z">
        <w:r>
          <w:rPr>
            <w:rFonts w:hint="eastAsia" w:ascii="Times New Roman" w:hAnsi="宋体"/>
            <w:sz w:val="24"/>
            <w:szCs w:val="24"/>
            <w:lang w:val="en-US" w:eastAsia="zh-CN"/>
          </w:rPr>
          <w:t>应</w:t>
        </w:r>
      </w:ins>
      <w:ins w:id="641" w:author="Administrator" w:date="2018-06-25T19:03:45Z">
        <w:r>
          <w:rPr>
            <w:rFonts w:hint="eastAsia" w:ascii="Times New Roman" w:hAnsi="宋体"/>
            <w:sz w:val="24"/>
            <w:szCs w:val="24"/>
            <w:lang w:val="en-US" w:eastAsia="zh-CN"/>
          </w:rPr>
          <w:t>自</w:t>
        </w:r>
      </w:ins>
      <w:ins w:id="642" w:author="Administrator" w:date="2018-06-25T19:04:24Z">
        <w:r>
          <w:rPr>
            <w:rFonts w:hint="eastAsia" w:ascii="Times New Roman" w:hAnsi="宋体"/>
            <w:sz w:val="24"/>
            <w:szCs w:val="24"/>
            <w:lang w:val="en-US" w:eastAsia="zh-CN"/>
          </w:rPr>
          <w:t>动</w:t>
        </w:r>
      </w:ins>
      <w:ins w:id="643" w:author="Administrator" w:date="2018-06-25T19:03:47Z">
        <w:r>
          <w:rPr>
            <w:rFonts w:hint="eastAsia" w:ascii="Times New Roman" w:hAnsi="宋体"/>
            <w:sz w:val="24"/>
            <w:szCs w:val="24"/>
            <w:lang w:val="en-US" w:eastAsia="zh-CN"/>
          </w:rPr>
          <w:t>从</w:t>
        </w:r>
      </w:ins>
      <w:ins w:id="644" w:author="Administrator" w:date="2018-06-25T19:03:49Z">
        <w:r>
          <w:rPr>
            <w:rFonts w:hint="eastAsia" w:ascii="Times New Roman" w:hAnsi="宋体"/>
            <w:sz w:val="24"/>
            <w:szCs w:val="24"/>
            <w:lang w:val="en-US" w:eastAsia="zh-CN"/>
          </w:rPr>
          <w:t>数据</w:t>
        </w:r>
      </w:ins>
      <w:ins w:id="645" w:author="Administrator" w:date="2018-06-25T19:03:51Z">
        <w:r>
          <w:rPr>
            <w:rFonts w:hint="eastAsia" w:ascii="Times New Roman" w:hAnsi="宋体"/>
            <w:sz w:val="24"/>
            <w:szCs w:val="24"/>
            <w:lang w:val="en-US" w:eastAsia="zh-CN"/>
          </w:rPr>
          <w:t>库中</w:t>
        </w:r>
      </w:ins>
      <w:ins w:id="646" w:author="Administrator" w:date="2018-06-25T19:03:53Z">
        <w:r>
          <w:rPr>
            <w:rFonts w:hint="eastAsia" w:ascii="Times New Roman" w:hAnsi="宋体"/>
            <w:sz w:val="24"/>
            <w:szCs w:val="24"/>
            <w:lang w:val="en-US" w:eastAsia="zh-CN"/>
          </w:rPr>
          <w:t>扣</w:t>
        </w:r>
      </w:ins>
      <w:ins w:id="647" w:author="Administrator" w:date="2018-06-25T19:03:54Z">
        <w:r>
          <w:rPr>
            <w:rFonts w:hint="eastAsia" w:ascii="Times New Roman" w:hAnsi="宋体"/>
            <w:sz w:val="24"/>
            <w:szCs w:val="24"/>
            <w:lang w:val="en-US" w:eastAsia="zh-CN"/>
          </w:rPr>
          <w:t>除</w:t>
        </w:r>
      </w:ins>
      <w:ins w:id="648" w:author="Administrator" w:date="2018-06-25T19:04:47Z">
        <w:r>
          <w:rPr>
            <w:rFonts w:hint="eastAsia" w:ascii="Times New Roman" w:hAnsi="宋体"/>
            <w:sz w:val="24"/>
            <w:szCs w:val="24"/>
            <w:lang w:val="en-US" w:eastAsia="zh-CN"/>
          </w:rPr>
          <w:t>相应</w:t>
        </w:r>
      </w:ins>
      <w:ins w:id="649" w:author="Administrator" w:date="2018-06-25T19:04:48Z">
        <w:r>
          <w:rPr>
            <w:rFonts w:hint="eastAsia" w:ascii="Times New Roman" w:hAnsi="宋体"/>
            <w:sz w:val="24"/>
            <w:szCs w:val="24"/>
            <w:lang w:val="en-US" w:eastAsia="zh-CN"/>
          </w:rPr>
          <w:t>的</w:t>
        </w:r>
      </w:ins>
      <w:ins w:id="650" w:author="Administrator" w:date="2018-06-25T19:04:49Z">
        <w:r>
          <w:rPr>
            <w:rFonts w:hint="eastAsia" w:ascii="Times New Roman" w:hAnsi="宋体"/>
            <w:sz w:val="24"/>
            <w:szCs w:val="24"/>
            <w:lang w:val="en-US" w:eastAsia="zh-CN"/>
          </w:rPr>
          <w:t>总</w:t>
        </w:r>
      </w:ins>
      <w:ins w:id="651" w:author="Administrator" w:date="2018-06-25T19:04:52Z">
        <w:r>
          <w:rPr>
            <w:rFonts w:hint="eastAsia" w:ascii="Times New Roman" w:hAnsi="宋体"/>
            <w:sz w:val="24"/>
            <w:szCs w:val="24"/>
            <w:lang w:val="en-US" w:eastAsia="zh-CN"/>
          </w:rPr>
          <w:t>金额</w:t>
        </w:r>
      </w:ins>
      <w:ins w:id="652" w:author="Administrator" w:date="2018-06-25T19:04:53Z">
        <w:r>
          <w:rPr>
            <w:rFonts w:hint="eastAsia" w:ascii="Times New Roman" w:hAnsi="宋体"/>
            <w:sz w:val="24"/>
            <w:szCs w:val="24"/>
            <w:lang w:val="en-US" w:eastAsia="zh-CN"/>
          </w:rPr>
          <w:t>。</w:t>
        </w:r>
      </w:ins>
    </w:p>
    <w:p>
      <w:pPr>
        <w:spacing w:line="360" w:lineRule="auto"/>
        <w:ind w:firstLine="983" w:firstLineChars="410"/>
        <w:rPr>
          <w:rFonts w:hint="eastAsia" w:ascii="Times New Roman" w:hAnsi="宋体"/>
          <w:sz w:val="24"/>
          <w:szCs w:val="24"/>
          <w:lang w:val="en-US" w:eastAsia="zh-CN"/>
        </w:rPr>
      </w:pPr>
      <w:ins w:id="653" w:author="Administrator" w:date="2018-06-25T19:04:55Z">
        <w:r>
          <w:rPr>
            <w:rFonts w:hint="eastAsia" w:ascii="Times New Roman" w:hAnsi="宋体"/>
            <w:sz w:val="24"/>
            <w:szCs w:val="24"/>
            <w:lang w:val="en-US" w:eastAsia="zh-CN"/>
          </w:rPr>
          <w:t>5</w:t>
        </w:r>
      </w:ins>
      <w:ins w:id="654" w:author="Administrator" w:date="2018-06-25T19:04:56Z">
        <w:r>
          <w:rPr>
            <w:rFonts w:hint="eastAsia" w:ascii="Times New Roman" w:hAnsi="宋体"/>
            <w:sz w:val="24"/>
            <w:szCs w:val="24"/>
            <w:lang w:val="en-US" w:eastAsia="zh-CN"/>
          </w:rPr>
          <w:t>.2.</w:t>
        </w:r>
      </w:ins>
      <w:ins w:id="655" w:author="Administrator" w:date="2018-06-25T19:04:57Z">
        <w:r>
          <w:rPr>
            <w:rFonts w:hint="eastAsia" w:ascii="Times New Roman" w:hAnsi="宋体"/>
            <w:sz w:val="24"/>
            <w:szCs w:val="24"/>
            <w:lang w:val="en-US" w:eastAsia="zh-CN"/>
          </w:rPr>
          <w:t xml:space="preserve">2 </w:t>
        </w:r>
      </w:ins>
      <w:ins w:id="656" w:author="Administrator" w:date="2018-06-25T19:04:59Z">
        <w:r>
          <w:rPr>
            <w:rFonts w:hint="eastAsia" w:ascii="Times New Roman" w:hAnsi="宋体"/>
            <w:sz w:val="24"/>
            <w:szCs w:val="24"/>
            <w:lang w:val="en-US" w:eastAsia="zh-CN"/>
          </w:rPr>
          <w:t>若</w:t>
        </w:r>
      </w:ins>
      <w:ins w:id="657" w:author="Administrator" w:date="2018-06-25T19:05:05Z">
        <w:r>
          <w:rPr>
            <w:rFonts w:hint="eastAsia" w:ascii="Times New Roman" w:hAnsi="宋体"/>
            <w:sz w:val="24"/>
            <w:szCs w:val="24"/>
            <w:lang w:val="en-US" w:eastAsia="zh-CN"/>
          </w:rPr>
          <w:t>金额</w:t>
        </w:r>
      </w:ins>
      <w:ins w:id="658" w:author="Administrator" w:date="2018-06-25T19:05:06Z">
        <w:r>
          <w:rPr>
            <w:rFonts w:hint="eastAsia" w:ascii="Times New Roman" w:hAnsi="宋体"/>
            <w:sz w:val="24"/>
            <w:szCs w:val="24"/>
            <w:lang w:val="en-US" w:eastAsia="zh-CN"/>
          </w:rPr>
          <w:t>不</w:t>
        </w:r>
      </w:ins>
      <w:ins w:id="659" w:author="Administrator" w:date="2018-06-25T19:05:07Z">
        <w:r>
          <w:rPr>
            <w:rFonts w:hint="eastAsia" w:ascii="Times New Roman" w:hAnsi="宋体"/>
            <w:sz w:val="24"/>
            <w:szCs w:val="24"/>
            <w:lang w:val="en-US" w:eastAsia="zh-CN"/>
          </w:rPr>
          <w:t>足，</w:t>
        </w:r>
      </w:ins>
      <w:ins w:id="660" w:author="Administrator" w:date="2018-06-25T19:05:08Z">
        <w:r>
          <w:rPr>
            <w:rFonts w:hint="eastAsia" w:ascii="Times New Roman" w:hAnsi="宋体"/>
            <w:sz w:val="24"/>
            <w:szCs w:val="24"/>
            <w:lang w:val="en-US" w:eastAsia="zh-CN"/>
          </w:rPr>
          <w:t>则</w:t>
        </w:r>
      </w:ins>
      <w:ins w:id="661" w:author="Administrator" w:date="2018-06-25T19:05:09Z">
        <w:r>
          <w:rPr>
            <w:rFonts w:hint="eastAsia" w:ascii="Times New Roman" w:hAnsi="宋体"/>
            <w:sz w:val="24"/>
            <w:szCs w:val="24"/>
            <w:lang w:val="en-US" w:eastAsia="zh-CN"/>
          </w:rPr>
          <w:t>应</w:t>
        </w:r>
      </w:ins>
      <w:ins w:id="662" w:author="Administrator" w:date="2018-06-25T19:05:16Z">
        <w:r>
          <w:rPr>
            <w:rFonts w:hint="eastAsia" w:ascii="Times New Roman" w:hAnsi="宋体"/>
            <w:sz w:val="24"/>
            <w:szCs w:val="24"/>
            <w:lang w:val="en-US" w:eastAsia="zh-CN"/>
          </w:rPr>
          <w:t>在</w:t>
        </w:r>
      </w:ins>
      <w:ins w:id="663" w:author="Administrator" w:date="2018-06-25T19:05:19Z">
        <w:r>
          <w:rPr>
            <w:rFonts w:hint="eastAsia" w:ascii="Times New Roman" w:hAnsi="宋体"/>
            <w:sz w:val="24"/>
            <w:szCs w:val="24"/>
            <w:lang w:val="en-US" w:eastAsia="zh-CN"/>
          </w:rPr>
          <w:t>学生</w:t>
        </w:r>
      </w:ins>
      <w:ins w:id="664" w:author="Administrator" w:date="2018-06-25T19:05:38Z">
        <w:r>
          <w:rPr>
            <w:rFonts w:hint="eastAsia" w:ascii="Times New Roman" w:hAnsi="宋体"/>
            <w:sz w:val="24"/>
            <w:szCs w:val="24"/>
            <w:lang w:val="en-US" w:eastAsia="zh-CN"/>
          </w:rPr>
          <w:t>或</w:t>
        </w:r>
      </w:ins>
      <w:ins w:id="665" w:author="Administrator" w:date="2018-06-25T19:05:40Z">
        <w:r>
          <w:rPr>
            <w:rFonts w:hint="eastAsia" w:ascii="Times New Roman" w:hAnsi="宋体"/>
            <w:sz w:val="24"/>
            <w:szCs w:val="24"/>
            <w:lang w:val="en-US" w:eastAsia="zh-CN"/>
          </w:rPr>
          <w:t>老师</w:t>
        </w:r>
      </w:ins>
      <w:ins w:id="666" w:author="Administrator" w:date="2018-06-25T19:05:21Z">
        <w:r>
          <w:rPr>
            <w:rFonts w:hint="eastAsia" w:ascii="Times New Roman" w:hAnsi="宋体"/>
            <w:sz w:val="24"/>
            <w:szCs w:val="24"/>
            <w:lang w:val="en-US" w:eastAsia="zh-CN"/>
          </w:rPr>
          <w:t>选</w:t>
        </w:r>
      </w:ins>
      <w:ins w:id="667" w:author="Administrator" w:date="2018-06-25T19:05:23Z">
        <w:r>
          <w:rPr>
            <w:rFonts w:hint="eastAsia" w:ascii="Times New Roman" w:hAnsi="宋体"/>
            <w:sz w:val="24"/>
            <w:szCs w:val="24"/>
            <w:lang w:val="en-US" w:eastAsia="zh-CN"/>
          </w:rPr>
          <w:t>取</w:t>
        </w:r>
      </w:ins>
      <w:ins w:id="668" w:author="Administrator" w:date="2018-06-25T19:05:24Z">
        <w:r>
          <w:rPr>
            <w:rFonts w:hint="eastAsia" w:ascii="Times New Roman" w:hAnsi="宋体"/>
            <w:sz w:val="24"/>
            <w:szCs w:val="24"/>
            <w:lang w:val="en-US" w:eastAsia="zh-CN"/>
          </w:rPr>
          <w:t>药</w:t>
        </w:r>
      </w:ins>
      <w:ins w:id="669" w:author="Administrator" w:date="2018-06-25T19:05:25Z">
        <w:r>
          <w:rPr>
            <w:rFonts w:hint="eastAsia" w:ascii="Times New Roman" w:hAnsi="宋体"/>
            <w:sz w:val="24"/>
            <w:szCs w:val="24"/>
            <w:lang w:val="en-US" w:eastAsia="zh-CN"/>
          </w:rPr>
          <w:t>品</w:t>
        </w:r>
      </w:ins>
      <w:ins w:id="670" w:author="Administrator" w:date="2018-06-25T19:05:26Z">
        <w:r>
          <w:rPr>
            <w:rFonts w:hint="eastAsia" w:ascii="Times New Roman" w:hAnsi="宋体"/>
            <w:sz w:val="24"/>
            <w:szCs w:val="24"/>
            <w:lang w:val="en-US" w:eastAsia="zh-CN"/>
          </w:rPr>
          <w:t>时</w:t>
        </w:r>
      </w:ins>
      <w:ins w:id="671" w:author="Administrator" w:date="2018-06-25T19:05:28Z">
        <w:r>
          <w:rPr>
            <w:rFonts w:hint="eastAsia" w:ascii="Times New Roman" w:hAnsi="宋体"/>
            <w:sz w:val="24"/>
            <w:szCs w:val="24"/>
            <w:lang w:val="en-US" w:eastAsia="zh-CN"/>
          </w:rPr>
          <w:t>进</w:t>
        </w:r>
      </w:ins>
      <w:ins w:id="672" w:author="Administrator" w:date="2018-06-25T19:05:30Z">
        <w:r>
          <w:rPr>
            <w:rFonts w:hint="eastAsia" w:ascii="Times New Roman" w:hAnsi="宋体"/>
            <w:sz w:val="24"/>
            <w:szCs w:val="24"/>
            <w:lang w:val="en-US" w:eastAsia="zh-CN"/>
          </w:rPr>
          <w:t>行</w:t>
        </w:r>
      </w:ins>
      <w:ins w:id="673" w:author="Administrator" w:date="2018-06-25T19:05:32Z">
        <w:r>
          <w:rPr>
            <w:rFonts w:hint="eastAsia" w:ascii="Times New Roman" w:hAnsi="宋体"/>
            <w:sz w:val="24"/>
            <w:szCs w:val="24"/>
            <w:lang w:val="en-US" w:eastAsia="zh-CN"/>
          </w:rPr>
          <w:t>提示</w:t>
        </w:r>
      </w:ins>
      <w:ins w:id="674" w:author="Administrator" w:date="2018-06-25T19:05:33Z">
        <w:r>
          <w:rPr>
            <w:rFonts w:hint="eastAsia" w:ascii="Times New Roman" w:hAnsi="宋体"/>
            <w:sz w:val="24"/>
            <w:szCs w:val="24"/>
            <w:lang w:val="en-US" w:eastAsia="zh-CN"/>
          </w:rPr>
          <w:t>；</w:t>
        </w:r>
      </w:ins>
    </w:p>
    <w:p>
      <w:pPr>
        <w:spacing w:line="360" w:lineRule="auto"/>
        <w:ind w:firstLine="569" w:firstLineChars="236"/>
        <w:rPr>
          <w:ins w:id="675" w:author="Administrator" w:date="2018-06-25T19:06:25Z"/>
          <w:rFonts w:hint="eastAsia" w:ascii="Times New Roman" w:hAnsi="宋体"/>
          <w:sz w:val="24"/>
          <w:szCs w:val="24"/>
        </w:rPr>
      </w:pPr>
      <w:r>
        <w:rPr>
          <w:rFonts w:ascii="Times New Roman" w:hAnsi="宋体"/>
          <w:b/>
          <w:sz w:val="24"/>
          <w:szCs w:val="24"/>
        </w:rPr>
        <w:t xml:space="preserve">5.3 </w:t>
      </w:r>
      <w:r>
        <w:rPr>
          <w:rFonts w:hint="eastAsia" w:ascii="Times New Roman" w:hAnsi="宋体"/>
          <w:sz w:val="24"/>
          <w:szCs w:val="24"/>
        </w:rPr>
        <w:t>领取时，根据领取的药品名单、数量、金额、导师、时间等信息，形成一个电子文档，并要求领取人现场</w:t>
      </w:r>
      <w:r>
        <w:rPr>
          <w:rFonts w:hint="eastAsia" w:ascii="Times New Roman" w:hAnsi="宋体"/>
          <w:b/>
          <w:bCs/>
          <w:sz w:val="24"/>
          <w:szCs w:val="24"/>
          <w:rPrChange w:id="676" w:author="Administrator" w:date="2018-06-26T18:11:37Z">
            <w:rPr>
              <w:rFonts w:hint="eastAsia" w:ascii="Times New Roman" w:hAnsi="宋体"/>
              <w:sz w:val="24"/>
              <w:szCs w:val="24"/>
            </w:rPr>
          </w:rPrChange>
        </w:rPr>
        <w:t>手写板</w:t>
      </w:r>
      <w:r>
        <w:rPr>
          <w:rFonts w:hint="eastAsia" w:ascii="Times New Roman" w:hAnsi="宋体"/>
          <w:sz w:val="24"/>
          <w:szCs w:val="24"/>
        </w:rPr>
        <w:t>签名确定，电子存档保留领取记录，完成一次领取。电子存档</w:t>
      </w:r>
      <w:r>
        <w:rPr>
          <w:rFonts w:ascii="Times New Roman" w:hAnsi="宋体"/>
          <w:sz w:val="24"/>
          <w:szCs w:val="24"/>
        </w:rPr>
        <w:t>5</w:t>
      </w:r>
      <w:r>
        <w:rPr>
          <w:rFonts w:hint="eastAsia" w:ascii="Times New Roman" w:hAnsi="宋体"/>
          <w:sz w:val="24"/>
          <w:szCs w:val="24"/>
        </w:rPr>
        <w:t>年以上。</w:t>
      </w:r>
    </w:p>
    <w:p>
      <w:pPr>
        <w:spacing w:line="360" w:lineRule="auto"/>
        <w:ind w:firstLine="983" w:firstLineChars="410"/>
        <w:rPr>
          <w:ins w:id="678" w:author="Administrator" w:date="2018-06-25T19:05:50Z"/>
          <w:rFonts w:hint="eastAsia" w:ascii="Times New Roman" w:hAnsi="宋体" w:eastAsia="宋体"/>
          <w:sz w:val="24"/>
          <w:szCs w:val="24"/>
          <w:lang w:val="en-US" w:eastAsia="zh-CN"/>
        </w:rPr>
        <w:pPrChange w:id="677" w:author="Administrator" w:date="2018-06-25T19:06:26Z">
          <w:pPr>
            <w:spacing w:line="360" w:lineRule="auto"/>
            <w:ind w:firstLine="31680" w:firstLineChars="236"/>
          </w:pPr>
        </w:pPrChange>
      </w:pPr>
      <w:ins w:id="679" w:author="Administrator" w:date="2018-06-25T19:06:26Z">
        <w:r>
          <w:rPr>
            <w:rFonts w:hint="eastAsia" w:ascii="Times New Roman" w:hAnsi="宋体"/>
            <w:sz w:val="24"/>
            <w:szCs w:val="24"/>
            <w:lang w:val="en-US" w:eastAsia="zh-CN"/>
          </w:rPr>
          <w:t>5</w:t>
        </w:r>
      </w:ins>
      <w:ins w:id="680" w:author="Administrator" w:date="2018-06-25T19:06:27Z">
        <w:r>
          <w:rPr>
            <w:rFonts w:hint="eastAsia" w:ascii="Times New Roman" w:hAnsi="宋体"/>
            <w:sz w:val="24"/>
            <w:szCs w:val="24"/>
            <w:lang w:val="en-US" w:eastAsia="zh-CN"/>
          </w:rPr>
          <w:t>.</w:t>
        </w:r>
      </w:ins>
      <w:ins w:id="681" w:author="Administrator" w:date="2018-06-25T19:06:28Z">
        <w:r>
          <w:rPr>
            <w:rFonts w:hint="eastAsia" w:ascii="Times New Roman" w:hAnsi="宋体"/>
            <w:sz w:val="24"/>
            <w:szCs w:val="24"/>
            <w:lang w:val="en-US" w:eastAsia="zh-CN"/>
          </w:rPr>
          <w:t>3.1</w:t>
        </w:r>
      </w:ins>
      <w:ins w:id="682" w:author="Administrator" w:date="2018-06-25T19:06:36Z">
        <w:r>
          <w:rPr>
            <w:rFonts w:hint="eastAsia" w:ascii="Times New Roman" w:hAnsi="宋体"/>
            <w:sz w:val="24"/>
            <w:szCs w:val="24"/>
            <w:lang w:val="en-US" w:eastAsia="zh-CN"/>
          </w:rPr>
          <w:t xml:space="preserve"> </w:t>
        </w:r>
      </w:ins>
      <w:ins w:id="683" w:author="Administrator" w:date="2018-06-25T19:06:39Z">
        <w:r>
          <w:rPr>
            <w:rFonts w:hint="eastAsia" w:ascii="Times New Roman" w:hAnsi="宋体"/>
            <w:sz w:val="24"/>
            <w:szCs w:val="24"/>
            <w:lang w:val="en-US" w:eastAsia="zh-CN"/>
          </w:rPr>
          <w:t>电子</w:t>
        </w:r>
      </w:ins>
      <w:ins w:id="684" w:author="Administrator" w:date="2018-06-25T19:06:40Z">
        <w:r>
          <w:rPr>
            <w:rFonts w:hint="eastAsia" w:ascii="Times New Roman" w:hAnsi="宋体"/>
            <w:sz w:val="24"/>
            <w:szCs w:val="24"/>
            <w:lang w:val="en-US" w:eastAsia="zh-CN"/>
          </w:rPr>
          <w:t>存</w:t>
        </w:r>
      </w:ins>
      <w:ins w:id="685" w:author="Administrator" w:date="2018-06-25T19:06:41Z">
        <w:r>
          <w:rPr>
            <w:rFonts w:hint="eastAsia" w:ascii="Times New Roman" w:hAnsi="宋体"/>
            <w:sz w:val="24"/>
            <w:szCs w:val="24"/>
            <w:lang w:val="en-US" w:eastAsia="zh-CN"/>
          </w:rPr>
          <w:t>档</w:t>
        </w:r>
      </w:ins>
      <w:ins w:id="686" w:author="Administrator" w:date="2018-06-25T19:06:48Z">
        <w:r>
          <w:rPr>
            <w:rFonts w:hint="eastAsia" w:ascii="Times New Roman" w:hAnsi="宋体"/>
            <w:sz w:val="24"/>
            <w:szCs w:val="24"/>
            <w:lang w:val="en-US" w:eastAsia="zh-CN"/>
          </w:rPr>
          <w:t>为</w:t>
        </w:r>
      </w:ins>
      <w:ins w:id="687" w:author="Administrator" w:date="2018-06-26T10:34:43Z">
        <w:r>
          <w:rPr>
            <w:rFonts w:hint="eastAsia" w:ascii="Times New Roman" w:hAnsi="宋体"/>
            <w:sz w:val="24"/>
            <w:szCs w:val="24"/>
            <w:lang w:val="en-US" w:eastAsia="zh-CN"/>
          </w:rPr>
          <w:t>PDF</w:t>
        </w:r>
      </w:ins>
      <w:ins w:id="688" w:author="Administrator" w:date="2018-06-26T10:34:49Z">
        <w:r>
          <w:rPr>
            <w:rFonts w:hint="eastAsia" w:ascii="Times New Roman" w:hAnsi="宋体"/>
            <w:sz w:val="24"/>
            <w:szCs w:val="24"/>
            <w:lang w:val="en-US" w:eastAsia="zh-CN"/>
          </w:rPr>
          <w:t>格式</w:t>
        </w:r>
      </w:ins>
    </w:p>
    <w:p>
      <w:pPr>
        <w:spacing w:line="360" w:lineRule="auto"/>
        <w:ind w:firstLine="983" w:firstLineChars="410"/>
        <w:rPr>
          <w:rFonts w:hint="eastAsia" w:ascii="Times New Roman" w:hAnsi="宋体" w:eastAsia="宋体"/>
          <w:sz w:val="24"/>
          <w:szCs w:val="24"/>
          <w:lang w:val="en-US" w:eastAsia="zh-CN"/>
        </w:rPr>
        <w:pPrChange w:id="689" w:author="Administrator" w:date="2018-06-25T19:05:51Z">
          <w:pPr>
            <w:spacing w:line="360" w:lineRule="auto"/>
            <w:ind w:firstLine="31680" w:firstLineChars="236"/>
          </w:pPr>
        </w:pPrChange>
      </w:pPr>
      <w:ins w:id="690" w:author="Administrator" w:date="2018-06-25T19:05:52Z">
        <w:r>
          <w:rPr>
            <w:rFonts w:hint="eastAsia" w:ascii="Times New Roman" w:hAnsi="宋体"/>
            <w:sz w:val="24"/>
            <w:szCs w:val="24"/>
            <w:lang w:val="en-US" w:eastAsia="zh-CN"/>
          </w:rPr>
          <w:t>5.</w:t>
        </w:r>
      </w:ins>
      <w:ins w:id="691" w:author="Administrator" w:date="2018-06-25T19:05:53Z">
        <w:r>
          <w:rPr>
            <w:rFonts w:hint="eastAsia" w:ascii="Times New Roman" w:hAnsi="宋体"/>
            <w:sz w:val="24"/>
            <w:szCs w:val="24"/>
            <w:lang w:val="en-US" w:eastAsia="zh-CN"/>
          </w:rPr>
          <w:t>3.</w:t>
        </w:r>
      </w:ins>
      <w:ins w:id="692" w:author="Administrator" w:date="2018-06-25T19:06:35Z">
        <w:r>
          <w:rPr>
            <w:rFonts w:hint="eastAsia" w:ascii="Times New Roman" w:hAnsi="宋体"/>
            <w:sz w:val="24"/>
            <w:szCs w:val="24"/>
            <w:lang w:val="en-US" w:eastAsia="zh-CN"/>
          </w:rPr>
          <w:t>2</w:t>
        </w:r>
      </w:ins>
      <w:ins w:id="693" w:author="Administrator" w:date="2018-06-25T19:05:54Z">
        <w:r>
          <w:rPr>
            <w:rFonts w:hint="eastAsia" w:ascii="Times New Roman" w:hAnsi="宋体"/>
            <w:sz w:val="24"/>
            <w:szCs w:val="24"/>
            <w:lang w:val="en-US" w:eastAsia="zh-CN"/>
          </w:rPr>
          <w:t xml:space="preserve"> </w:t>
        </w:r>
      </w:ins>
      <w:ins w:id="694" w:author="Administrator" w:date="2018-06-25T19:05:55Z">
        <w:r>
          <w:rPr>
            <w:rFonts w:hint="eastAsia" w:ascii="Times New Roman" w:hAnsi="宋体"/>
            <w:sz w:val="24"/>
            <w:szCs w:val="24"/>
            <w:lang w:val="en-US" w:eastAsia="zh-CN"/>
          </w:rPr>
          <w:t>能</w:t>
        </w:r>
      </w:ins>
      <w:ins w:id="695" w:author="Administrator" w:date="2018-06-25T19:05:56Z">
        <w:r>
          <w:rPr>
            <w:rFonts w:hint="eastAsia" w:ascii="Times New Roman" w:hAnsi="宋体"/>
            <w:sz w:val="24"/>
            <w:szCs w:val="24"/>
            <w:lang w:val="en-US" w:eastAsia="zh-CN"/>
          </w:rPr>
          <w:t>否</w:t>
        </w:r>
      </w:ins>
      <w:ins w:id="696" w:author="Administrator" w:date="2018-06-25T19:06:00Z">
        <w:r>
          <w:rPr>
            <w:rFonts w:hint="eastAsia" w:ascii="Times New Roman" w:hAnsi="宋体"/>
            <w:sz w:val="24"/>
            <w:szCs w:val="24"/>
            <w:lang w:val="en-US" w:eastAsia="zh-CN"/>
          </w:rPr>
          <w:t>提供</w:t>
        </w:r>
      </w:ins>
      <w:ins w:id="697" w:author="Administrator" w:date="2018-06-25T19:06:02Z">
        <w:r>
          <w:rPr>
            <w:rFonts w:hint="eastAsia" w:ascii="Times New Roman" w:hAnsi="宋体"/>
            <w:b/>
            <w:bCs/>
            <w:sz w:val="24"/>
            <w:szCs w:val="24"/>
            <w:highlight w:val="yellow"/>
            <w:lang w:val="en-US" w:eastAsia="zh-CN"/>
          </w:rPr>
          <w:t>32</w:t>
        </w:r>
      </w:ins>
      <w:r>
        <w:rPr>
          <w:rFonts w:hint="eastAsia" w:ascii="Times New Roman" w:hAnsi="宋体"/>
          <w:b/>
          <w:bCs/>
          <w:sz w:val="24"/>
          <w:szCs w:val="24"/>
          <w:highlight w:val="yellow"/>
          <w:lang w:val="en-US" w:eastAsia="zh-CN"/>
        </w:rPr>
        <w:t>开</w:t>
      </w:r>
      <w:ins w:id="698" w:author="Administrator" w:date="2018-06-25T19:06:04Z">
        <w:r>
          <w:rPr>
            <w:rFonts w:hint="eastAsia" w:ascii="Times New Roman" w:hAnsi="宋体"/>
            <w:b/>
            <w:bCs/>
            <w:sz w:val="24"/>
            <w:szCs w:val="24"/>
            <w:highlight w:val="yellow"/>
            <w:lang w:val="en-US" w:eastAsia="zh-CN"/>
          </w:rPr>
          <w:t>的</w:t>
        </w:r>
      </w:ins>
      <w:ins w:id="699" w:author="Administrator" w:date="2018-06-25T19:06:06Z">
        <w:r>
          <w:rPr>
            <w:rFonts w:hint="eastAsia" w:ascii="Times New Roman" w:hAnsi="宋体"/>
            <w:b/>
            <w:bCs/>
            <w:sz w:val="24"/>
            <w:szCs w:val="24"/>
            <w:highlight w:val="yellow"/>
            <w:lang w:val="en-US" w:eastAsia="zh-CN"/>
          </w:rPr>
          <w:t>打印</w:t>
        </w:r>
      </w:ins>
      <w:ins w:id="700" w:author="Administrator" w:date="2018-06-25T19:06:07Z">
        <w:r>
          <w:rPr>
            <w:rFonts w:hint="eastAsia" w:ascii="Times New Roman" w:hAnsi="宋体"/>
            <w:b/>
            <w:bCs/>
            <w:sz w:val="24"/>
            <w:szCs w:val="24"/>
            <w:highlight w:val="yellow"/>
            <w:lang w:val="en-US" w:eastAsia="zh-CN"/>
          </w:rPr>
          <w:t>机</w:t>
        </w:r>
      </w:ins>
      <w:ins w:id="701" w:author="Administrator" w:date="2018-06-25T19:06:08Z">
        <w:r>
          <w:rPr>
            <w:rFonts w:hint="eastAsia" w:ascii="Times New Roman" w:hAnsi="宋体"/>
            <w:sz w:val="24"/>
            <w:szCs w:val="24"/>
            <w:lang w:val="en-US" w:eastAsia="zh-CN"/>
          </w:rPr>
          <w:t>，将</w:t>
        </w:r>
      </w:ins>
      <w:ins w:id="702" w:author="Administrator" w:date="2018-06-25T19:06:17Z">
        <w:r>
          <w:rPr>
            <w:rFonts w:hint="eastAsia" w:ascii="Times New Roman" w:hAnsi="宋体"/>
            <w:sz w:val="24"/>
            <w:szCs w:val="24"/>
            <w:lang w:val="en-US" w:eastAsia="zh-CN"/>
          </w:rPr>
          <w:t>领取</w:t>
        </w:r>
      </w:ins>
      <w:ins w:id="703" w:author="Administrator" w:date="2018-06-25T19:06:18Z">
        <w:r>
          <w:rPr>
            <w:rFonts w:hint="eastAsia" w:ascii="Times New Roman" w:hAnsi="宋体"/>
            <w:sz w:val="24"/>
            <w:szCs w:val="24"/>
            <w:lang w:val="en-US" w:eastAsia="zh-CN"/>
          </w:rPr>
          <w:t>表</w:t>
        </w:r>
      </w:ins>
      <w:ins w:id="704" w:author="Administrator" w:date="2018-06-25T19:06:20Z">
        <w:r>
          <w:rPr>
            <w:rFonts w:hint="eastAsia" w:ascii="Times New Roman" w:hAnsi="宋体"/>
            <w:sz w:val="24"/>
            <w:szCs w:val="24"/>
            <w:lang w:val="en-US" w:eastAsia="zh-CN"/>
          </w:rPr>
          <w:t>单</w:t>
        </w:r>
      </w:ins>
      <w:ins w:id="705" w:author="Administrator" w:date="2018-06-25T19:06:21Z">
        <w:r>
          <w:rPr>
            <w:rFonts w:hint="eastAsia" w:ascii="Times New Roman" w:hAnsi="宋体"/>
            <w:sz w:val="24"/>
            <w:szCs w:val="24"/>
            <w:lang w:val="en-US" w:eastAsia="zh-CN"/>
          </w:rPr>
          <w:t>打印</w:t>
        </w:r>
      </w:ins>
      <w:ins w:id="706" w:author="Administrator" w:date="2018-06-25T19:06:22Z">
        <w:r>
          <w:rPr>
            <w:rFonts w:hint="eastAsia" w:ascii="Times New Roman" w:hAnsi="宋体"/>
            <w:sz w:val="24"/>
            <w:szCs w:val="24"/>
            <w:lang w:val="en-US" w:eastAsia="zh-CN"/>
          </w:rPr>
          <w:t>起来</w:t>
        </w:r>
      </w:ins>
      <w:ins w:id="707" w:author="Administrator" w:date="2018-06-25T19:06:23Z">
        <w:r>
          <w:rPr>
            <w:rFonts w:hint="eastAsia" w:ascii="Times New Roman" w:hAnsi="宋体"/>
            <w:sz w:val="24"/>
            <w:szCs w:val="24"/>
            <w:lang w:val="en-US" w:eastAsia="zh-CN"/>
          </w:rPr>
          <w:t>。</w:t>
        </w:r>
      </w:ins>
    </w:p>
    <w:p>
      <w:pPr>
        <w:spacing w:line="360" w:lineRule="auto"/>
        <w:ind w:firstLine="566" w:firstLineChars="236"/>
        <w:rPr>
          <w:rFonts w:hint="eastAsia" w:ascii="Times New Roman" w:hAnsi="Times New Roman"/>
          <w:sz w:val="24"/>
          <w:szCs w:val="24"/>
        </w:rPr>
      </w:pPr>
      <w:r>
        <w:rPr>
          <w:rFonts w:ascii="Times New Roman" w:hAnsi="Times New Roman"/>
          <w:sz w:val="24"/>
          <w:szCs w:val="24"/>
        </w:rPr>
        <w:t xml:space="preserve">5.4 </w:t>
      </w:r>
      <w:r>
        <w:rPr>
          <w:rFonts w:hint="eastAsia" w:ascii="Times New Roman" w:hAnsi="Times New Roman"/>
          <w:sz w:val="24"/>
          <w:szCs w:val="24"/>
        </w:rPr>
        <w:t>管理员根据药品名称、领取人、导师、时间等基本信息，可以随时统计查询相关信息，并可生成电子文档、打印等功能。</w:t>
      </w:r>
    </w:p>
    <w:p>
      <w:pPr>
        <w:spacing w:line="360" w:lineRule="auto"/>
        <w:ind w:firstLine="983" w:firstLineChars="410"/>
        <w:rPr>
          <w:rFonts w:hint="eastAsia" w:ascii="Times New Roman" w:hAnsi="Times New Roman"/>
          <w:sz w:val="24"/>
          <w:szCs w:val="24"/>
          <w:lang w:val="en-US" w:eastAsia="zh-CN"/>
        </w:rPr>
        <w:pPrChange w:id="708" w:author="Administrator" w:date="2018-06-25T19:07:07Z">
          <w:pPr>
            <w:spacing w:line="360" w:lineRule="auto"/>
            <w:ind w:firstLine="31680" w:firstLineChars="236"/>
          </w:pPr>
        </w:pPrChange>
      </w:pPr>
      <w:r>
        <w:rPr>
          <w:rFonts w:hint="eastAsia" w:ascii="Times New Roman" w:hAnsi="Times New Roman"/>
          <w:sz w:val="24"/>
          <w:szCs w:val="24"/>
          <w:lang w:val="en-US" w:eastAsia="zh-CN"/>
        </w:rPr>
        <w:t>5.4.1 每一个领取存单的信息应存储在数据库中。</w:t>
      </w:r>
    </w:p>
    <w:p>
      <w:pPr>
        <w:spacing w:line="360" w:lineRule="auto"/>
        <w:ind w:firstLine="983" w:firstLineChars="410"/>
        <w:rPr>
          <w:rFonts w:hint="eastAsia" w:ascii="Times New Roman" w:hAnsi="Times New Roman"/>
          <w:sz w:val="24"/>
          <w:szCs w:val="24"/>
          <w:lang w:val="en-US" w:eastAsia="zh-CN"/>
        </w:rPr>
        <w:pPrChange w:id="709" w:author="Administrator" w:date="2018-06-25T19:07:07Z">
          <w:pPr>
            <w:spacing w:line="360" w:lineRule="auto"/>
            <w:ind w:firstLine="31680" w:firstLineChars="236"/>
          </w:pPr>
        </w:pPrChange>
      </w:pPr>
    </w:p>
    <w:tbl>
      <w:tblPr>
        <w:tblStyle w:val="8"/>
        <w:tblW w:w="80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Change w:id="710" w:author="Administrator" w:date="2018-06-25T19:23:34Z">
          <w:tblPr>
            <w:tblStyle w:val="8"/>
            <w:tblW w:w="80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PrChange>
      </w:tblPr>
      <w:tblGrid>
        <w:gridCol w:w="1619"/>
        <w:gridCol w:w="1619"/>
        <w:gridCol w:w="1619"/>
        <w:gridCol w:w="1619"/>
        <w:gridCol w:w="1619"/>
        <w:tblGridChange w:id="711">
          <w:tblGrid>
            <w:gridCol w:w="1619"/>
            <w:gridCol w:w="1619"/>
            <w:gridCol w:w="1619"/>
            <w:gridCol w:w="1619"/>
            <w:gridCol w:w="1619"/>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Change w:id="712" w:author="Administrator" w:date="2018-06-25T19:23:34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blPrExChange>
        </w:tblPrEx>
        <w:trPr>
          <w:jc w:val="center"/>
        </w:trPr>
        <w:tc>
          <w:tcPr>
            <w:tcW w:w="1619" w:type="dxa"/>
            <w:tcPrChange w:id="713" w:author="Administrator" w:date="2018-06-25T19:23:34Z">
              <w:tcPr>
                <w:tcW w:w="1619" w:type="dxa"/>
              </w:tcPr>
            </w:tcPrChange>
          </w:tcPr>
          <w:p>
            <w:pPr>
              <w:spacing w:line="360" w:lineRule="auto"/>
              <w:jc w:val="center"/>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领取存单ID</w:t>
            </w:r>
          </w:p>
        </w:tc>
        <w:tc>
          <w:tcPr>
            <w:tcW w:w="1619" w:type="dxa"/>
            <w:tcPrChange w:id="714" w:author="Administrator" w:date="2018-06-25T19:23:34Z">
              <w:tcPr>
                <w:tcW w:w="1619" w:type="dxa"/>
              </w:tcPr>
            </w:tcPrChange>
          </w:tcPr>
          <w:p>
            <w:pPr>
              <w:spacing w:line="360" w:lineRule="auto"/>
              <w:jc w:val="center"/>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领取人用户类别ID</w:t>
            </w:r>
          </w:p>
        </w:tc>
        <w:tc>
          <w:tcPr>
            <w:tcW w:w="1619" w:type="dxa"/>
            <w:tcPrChange w:id="715" w:author="Administrator" w:date="2018-06-25T19:23:34Z">
              <w:tcPr>
                <w:tcW w:w="1619" w:type="dxa"/>
              </w:tcPr>
            </w:tcPrChange>
          </w:tcPr>
          <w:p>
            <w:pPr>
              <w:spacing w:line="360" w:lineRule="auto"/>
              <w:jc w:val="center"/>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领取人ID</w:t>
            </w:r>
          </w:p>
        </w:tc>
        <w:tc>
          <w:tcPr>
            <w:tcW w:w="1619" w:type="dxa"/>
            <w:tcPrChange w:id="716" w:author="Administrator" w:date="2018-06-25T19:23:34Z">
              <w:tcPr>
                <w:tcW w:w="1619" w:type="dxa"/>
              </w:tcPr>
            </w:tcPrChange>
          </w:tcPr>
          <w:p>
            <w:pPr>
              <w:spacing w:line="360" w:lineRule="auto"/>
              <w:jc w:val="center"/>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领取时间</w:t>
            </w:r>
          </w:p>
        </w:tc>
        <w:tc>
          <w:tcPr>
            <w:tcW w:w="1619" w:type="dxa"/>
            <w:tcPrChange w:id="717" w:author="Administrator" w:date="2018-06-25T19:23:34Z">
              <w:tcPr>
                <w:tcW w:w="1619" w:type="dxa"/>
              </w:tcPr>
            </w:tcPrChange>
          </w:tcPr>
          <w:p>
            <w:pPr>
              <w:spacing w:line="360" w:lineRule="auto"/>
              <w:jc w:val="center"/>
              <w:rPr>
                <w:rFonts w:hint="eastAsia" w:ascii="Times New Roman" w:hAnsi="Times New Roman"/>
                <w:sz w:val="24"/>
                <w:szCs w:val="24"/>
                <w:vertAlign w:val="baseline"/>
                <w:lang w:val="en-US" w:eastAsia="zh-CN"/>
              </w:rPr>
            </w:pPr>
            <w:r>
              <w:rPr>
                <w:rFonts w:hint="eastAsia" w:ascii="Times New Roman" w:hAnsi="Times New Roman"/>
                <w:sz w:val="24"/>
                <w:szCs w:val="24"/>
                <w:vertAlign w:val="baseline"/>
                <w:lang w:val="en-US" w:eastAsia="zh-CN"/>
              </w:rPr>
              <w:t>存单地址</w:t>
            </w:r>
          </w:p>
        </w:tc>
      </w:tr>
    </w:tbl>
    <w:p>
      <w:pPr>
        <w:spacing w:line="360" w:lineRule="auto"/>
        <w:ind w:firstLine="983" w:firstLineChars="410"/>
        <w:jc w:val="center"/>
        <w:rPr>
          <w:rFonts w:hint="eastAsia" w:ascii="Times New Roman" w:hAnsi="Times New Roman"/>
          <w:sz w:val="24"/>
          <w:szCs w:val="24"/>
          <w:lang w:val="en-US" w:eastAsia="zh-CN"/>
        </w:rPr>
        <w:pPrChange w:id="718" w:author="Administrator" w:date="2018-06-25T19:11:22Z">
          <w:pPr>
            <w:spacing w:line="360" w:lineRule="auto"/>
            <w:ind w:firstLine="31680" w:firstLineChars="236"/>
          </w:pPr>
        </w:pPrChange>
      </w:pPr>
      <w:r>
        <w:rPr>
          <w:rFonts w:hint="eastAsia" w:ascii="Times New Roman" w:hAnsi="Times New Roman"/>
          <w:sz w:val="24"/>
          <w:szCs w:val="24"/>
          <w:lang w:val="en-US" w:eastAsia="zh-CN"/>
        </w:rPr>
        <w:t>表5.1 领取存单的数据库表设计</w:t>
      </w:r>
    </w:p>
    <w:p>
      <w:pPr>
        <w:spacing w:line="360" w:lineRule="auto"/>
        <w:ind w:firstLine="569" w:firstLineChars="236"/>
        <w:rPr>
          <w:rFonts w:ascii="Times New Roman" w:hAnsi="Times New Roman"/>
          <w:b/>
          <w:sz w:val="24"/>
          <w:szCs w:val="24"/>
        </w:rPr>
      </w:pPr>
      <w:r>
        <w:rPr>
          <w:rFonts w:ascii="Times New Roman" w:hAnsi="Times New Roman"/>
          <w:b/>
          <w:sz w:val="24"/>
          <w:szCs w:val="24"/>
        </w:rPr>
        <w:t xml:space="preserve">6. </w:t>
      </w:r>
      <w:r>
        <w:rPr>
          <w:rFonts w:hint="eastAsia" w:ascii="Times New Roman" w:hAnsi="Times New Roman"/>
          <w:b/>
          <w:sz w:val="24"/>
          <w:szCs w:val="24"/>
        </w:rPr>
        <w:t>预采购</w:t>
      </w:r>
    </w:p>
    <w:p>
      <w:pPr>
        <w:spacing w:line="360" w:lineRule="auto"/>
        <w:ind w:firstLine="566" w:firstLineChars="236"/>
        <w:rPr>
          <w:ins w:id="719" w:author="Administrator" w:date="2018-06-25T19:11:39Z"/>
          <w:rFonts w:hint="eastAsia" w:ascii="Times New Roman" w:hAnsi="Times New Roman"/>
          <w:sz w:val="24"/>
          <w:szCs w:val="24"/>
        </w:rPr>
      </w:pPr>
      <w:r>
        <w:rPr>
          <w:rFonts w:hint="eastAsia" w:ascii="Times New Roman" w:hAnsi="Times New Roman"/>
          <w:sz w:val="24"/>
          <w:szCs w:val="24"/>
        </w:rPr>
        <w:t>根据药品的入库、库存、出库、库存报警等基本统计信息，生成预采购文档，包括药品名称、规格、单价、预采购数量、厂家等信息。</w:t>
      </w:r>
    </w:p>
    <w:p>
      <w:pPr>
        <w:spacing w:line="360" w:lineRule="auto"/>
        <w:ind w:firstLine="983" w:firstLineChars="410"/>
        <w:rPr>
          <w:ins w:id="721" w:author="Administrator" w:date="2018-06-25T19:12:33Z"/>
          <w:rFonts w:hint="eastAsia" w:ascii="Times New Roman" w:hAnsi="Times New Roman"/>
          <w:sz w:val="24"/>
          <w:szCs w:val="24"/>
          <w:lang w:val="en-US" w:eastAsia="zh-CN"/>
        </w:rPr>
        <w:pPrChange w:id="720" w:author="Administrator" w:date="2018-06-25T19:11:40Z">
          <w:pPr>
            <w:spacing w:line="360" w:lineRule="auto"/>
            <w:ind w:firstLine="31680" w:firstLineChars="236"/>
          </w:pPr>
        </w:pPrChange>
      </w:pPr>
      <w:ins w:id="722" w:author="Administrator" w:date="2018-06-25T19:11:41Z">
        <w:r>
          <w:rPr>
            <w:rFonts w:hint="eastAsia" w:ascii="Times New Roman" w:hAnsi="Times New Roman"/>
            <w:sz w:val="24"/>
            <w:szCs w:val="24"/>
            <w:lang w:val="en-US" w:eastAsia="zh-CN"/>
          </w:rPr>
          <w:t>6</w:t>
        </w:r>
      </w:ins>
      <w:ins w:id="723" w:author="Administrator" w:date="2018-06-25T19:11:42Z">
        <w:r>
          <w:rPr>
            <w:rFonts w:hint="eastAsia" w:ascii="Times New Roman" w:hAnsi="Times New Roman"/>
            <w:sz w:val="24"/>
            <w:szCs w:val="24"/>
            <w:lang w:val="en-US" w:eastAsia="zh-CN"/>
          </w:rPr>
          <w:t xml:space="preserve">.1 </w:t>
        </w:r>
      </w:ins>
      <w:ins w:id="724" w:author="Administrator" w:date="2018-06-25T19:11:44Z">
        <w:r>
          <w:rPr>
            <w:rFonts w:hint="eastAsia" w:ascii="Times New Roman" w:hAnsi="Times New Roman"/>
            <w:sz w:val="24"/>
            <w:szCs w:val="24"/>
            <w:lang w:val="en-US" w:eastAsia="zh-CN"/>
          </w:rPr>
          <w:t>提取</w:t>
        </w:r>
      </w:ins>
      <w:ins w:id="725" w:author="Administrator" w:date="2018-06-25T19:11:51Z">
        <w:r>
          <w:rPr>
            <w:rFonts w:hint="eastAsia" w:ascii="Times New Roman" w:hAnsi="Times New Roman"/>
            <w:sz w:val="24"/>
            <w:szCs w:val="24"/>
            <w:lang w:val="en-US" w:eastAsia="zh-CN"/>
          </w:rPr>
          <w:t>己</w:t>
        </w:r>
      </w:ins>
      <w:ins w:id="726" w:author="Administrator" w:date="2018-06-25T19:11:52Z">
        <w:r>
          <w:rPr>
            <w:rFonts w:hint="eastAsia" w:ascii="Times New Roman" w:hAnsi="Times New Roman"/>
            <w:sz w:val="24"/>
            <w:szCs w:val="24"/>
            <w:lang w:val="en-US" w:eastAsia="zh-CN"/>
          </w:rPr>
          <w:t>经达</w:t>
        </w:r>
      </w:ins>
      <w:ins w:id="727" w:author="Administrator" w:date="2018-06-25T19:11:53Z">
        <w:r>
          <w:rPr>
            <w:rFonts w:hint="eastAsia" w:ascii="Times New Roman" w:hAnsi="Times New Roman"/>
            <w:sz w:val="24"/>
            <w:szCs w:val="24"/>
            <w:lang w:val="en-US" w:eastAsia="zh-CN"/>
          </w:rPr>
          <w:t>到</w:t>
        </w:r>
      </w:ins>
      <w:ins w:id="728" w:author="Administrator" w:date="2018-06-25T19:11:55Z">
        <w:r>
          <w:rPr>
            <w:rFonts w:hint="eastAsia" w:ascii="Times New Roman" w:hAnsi="Times New Roman"/>
            <w:b/>
            <w:bCs/>
            <w:sz w:val="24"/>
            <w:szCs w:val="24"/>
            <w:highlight w:val="yellow"/>
            <w:lang w:val="en-US" w:eastAsia="zh-CN"/>
          </w:rPr>
          <w:t>库</w:t>
        </w:r>
      </w:ins>
      <w:ins w:id="729" w:author="Administrator" w:date="2018-06-25T19:11:56Z">
        <w:r>
          <w:rPr>
            <w:rFonts w:hint="eastAsia" w:ascii="Times New Roman" w:hAnsi="Times New Roman"/>
            <w:b/>
            <w:bCs/>
            <w:sz w:val="24"/>
            <w:szCs w:val="24"/>
            <w:highlight w:val="yellow"/>
            <w:lang w:val="en-US" w:eastAsia="zh-CN"/>
          </w:rPr>
          <w:t>存</w:t>
        </w:r>
      </w:ins>
      <w:ins w:id="730" w:author="Administrator" w:date="2018-06-25T19:12:00Z">
        <w:r>
          <w:rPr>
            <w:rFonts w:hint="eastAsia" w:ascii="Times New Roman" w:hAnsi="Times New Roman"/>
            <w:b/>
            <w:bCs/>
            <w:sz w:val="24"/>
            <w:szCs w:val="24"/>
            <w:highlight w:val="yellow"/>
            <w:lang w:val="en-US" w:eastAsia="zh-CN"/>
          </w:rPr>
          <w:t>预</w:t>
        </w:r>
      </w:ins>
      <w:ins w:id="731" w:author="Administrator" w:date="2018-06-25T19:12:03Z">
        <w:r>
          <w:rPr>
            <w:rFonts w:hint="eastAsia" w:ascii="Times New Roman" w:hAnsi="Times New Roman"/>
            <w:b/>
            <w:bCs/>
            <w:sz w:val="24"/>
            <w:szCs w:val="24"/>
            <w:highlight w:val="yellow"/>
            <w:lang w:val="en-US" w:eastAsia="zh-CN"/>
          </w:rPr>
          <w:t>警</w:t>
        </w:r>
      </w:ins>
      <w:ins w:id="732" w:author="Administrator" w:date="2018-06-25T19:12:05Z">
        <w:r>
          <w:rPr>
            <w:rFonts w:hint="eastAsia" w:ascii="Times New Roman" w:hAnsi="Times New Roman"/>
            <w:sz w:val="24"/>
            <w:szCs w:val="24"/>
            <w:lang w:val="en-US" w:eastAsia="zh-CN"/>
          </w:rPr>
          <w:t>的</w:t>
        </w:r>
      </w:ins>
      <w:ins w:id="733" w:author="Administrator" w:date="2018-06-25T19:12:07Z">
        <w:r>
          <w:rPr>
            <w:rFonts w:hint="eastAsia" w:ascii="Times New Roman" w:hAnsi="Times New Roman"/>
            <w:sz w:val="24"/>
            <w:szCs w:val="24"/>
            <w:lang w:val="en-US" w:eastAsia="zh-CN"/>
          </w:rPr>
          <w:t>药</w:t>
        </w:r>
      </w:ins>
      <w:ins w:id="734" w:author="Administrator" w:date="2018-06-25T19:12:08Z">
        <w:r>
          <w:rPr>
            <w:rFonts w:hint="eastAsia" w:ascii="Times New Roman" w:hAnsi="Times New Roman"/>
            <w:sz w:val="24"/>
            <w:szCs w:val="24"/>
            <w:lang w:val="en-US" w:eastAsia="zh-CN"/>
          </w:rPr>
          <w:t>品</w:t>
        </w:r>
      </w:ins>
      <w:ins w:id="735" w:author="Administrator" w:date="2018-06-25T19:12:09Z">
        <w:r>
          <w:rPr>
            <w:rFonts w:hint="eastAsia" w:ascii="Times New Roman" w:hAnsi="Times New Roman"/>
            <w:sz w:val="24"/>
            <w:szCs w:val="24"/>
            <w:lang w:val="en-US" w:eastAsia="zh-CN"/>
          </w:rPr>
          <w:t>相</w:t>
        </w:r>
      </w:ins>
      <w:ins w:id="736" w:author="Administrator" w:date="2018-06-25T19:12:10Z">
        <w:r>
          <w:rPr>
            <w:rFonts w:hint="eastAsia" w:ascii="Times New Roman" w:hAnsi="Times New Roman"/>
            <w:sz w:val="24"/>
            <w:szCs w:val="24"/>
            <w:lang w:val="en-US" w:eastAsia="zh-CN"/>
          </w:rPr>
          <w:t>应的</w:t>
        </w:r>
      </w:ins>
      <w:ins w:id="737" w:author="Administrator" w:date="2018-06-25T19:12:11Z">
        <w:r>
          <w:rPr>
            <w:rFonts w:hint="eastAsia" w:ascii="Times New Roman" w:hAnsi="Times New Roman"/>
            <w:sz w:val="24"/>
            <w:szCs w:val="24"/>
            <w:lang w:val="en-US" w:eastAsia="zh-CN"/>
          </w:rPr>
          <w:t>信息</w:t>
        </w:r>
      </w:ins>
      <w:ins w:id="738" w:author="Administrator" w:date="2018-06-25T19:12:20Z">
        <w:r>
          <w:rPr>
            <w:rFonts w:hint="eastAsia" w:ascii="Times New Roman" w:hAnsi="Times New Roman"/>
            <w:sz w:val="24"/>
            <w:szCs w:val="24"/>
            <w:lang w:val="en-US" w:eastAsia="zh-CN"/>
          </w:rPr>
          <w:t>，并</w:t>
        </w:r>
      </w:ins>
      <w:ins w:id="739" w:author="Administrator" w:date="2018-06-25T19:12:25Z">
        <w:r>
          <w:rPr>
            <w:rFonts w:hint="eastAsia" w:ascii="Times New Roman" w:hAnsi="Times New Roman"/>
            <w:sz w:val="24"/>
            <w:szCs w:val="24"/>
            <w:lang w:val="en-US" w:eastAsia="zh-CN"/>
          </w:rPr>
          <w:t>形成</w:t>
        </w:r>
      </w:ins>
      <w:ins w:id="740" w:author="Administrator" w:date="2018-06-25T19:12:27Z">
        <w:r>
          <w:rPr>
            <w:rFonts w:hint="eastAsia" w:ascii="Times New Roman" w:hAnsi="Times New Roman"/>
            <w:sz w:val="24"/>
            <w:szCs w:val="24"/>
            <w:lang w:val="en-US" w:eastAsia="zh-CN"/>
          </w:rPr>
          <w:t>列</w:t>
        </w:r>
      </w:ins>
      <w:ins w:id="741" w:author="Administrator" w:date="2018-06-25T19:12:28Z">
        <w:r>
          <w:rPr>
            <w:rFonts w:hint="eastAsia" w:ascii="Times New Roman" w:hAnsi="Times New Roman"/>
            <w:sz w:val="24"/>
            <w:szCs w:val="24"/>
            <w:lang w:val="en-US" w:eastAsia="zh-CN"/>
          </w:rPr>
          <w:t>表。</w:t>
        </w:r>
      </w:ins>
    </w:p>
    <w:p>
      <w:pPr>
        <w:spacing w:line="360" w:lineRule="auto"/>
        <w:ind w:firstLine="983" w:firstLineChars="410"/>
        <w:rPr>
          <w:rFonts w:hint="eastAsia" w:ascii="Times New Roman" w:hAnsi="Times New Roman"/>
          <w:sz w:val="24"/>
          <w:szCs w:val="24"/>
          <w:lang w:val="en-US" w:eastAsia="zh-CN"/>
        </w:rPr>
        <w:pPrChange w:id="742" w:author="Administrator" w:date="2018-06-25T19:11:40Z">
          <w:pPr>
            <w:spacing w:line="360" w:lineRule="auto"/>
            <w:ind w:firstLine="31680" w:firstLineChars="236"/>
          </w:pPr>
        </w:pPrChange>
      </w:pPr>
      <w:ins w:id="743" w:author="Administrator" w:date="2018-06-25T19:12:35Z">
        <w:r>
          <w:rPr>
            <w:rFonts w:hint="eastAsia" w:ascii="Times New Roman" w:hAnsi="Times New Roman"/>
            <w:sz w:val="24"/>
            <w:szCs w:val="24"/>
            <w:lang w:val="en-US" w:eastAsia="zh-CN"/>
          </w:rPr>
          <w:t>6.</w:t>
        </w:r>
      </w:ins>
      <w:ins w:id="744" w:author="Administrator" w:date="2018-06-25T19:12:36Z">
        <w:r>
          <w:rPr>
            <w:rFonts w:hint="eastAsia" w:ascii="Times New Roman" w:hAnsi="Times New Roman"/>
            <w:sz w:val="24"/>
            <w:szCs w:val="24"/>
            <w:lang w:val="en-US" w:eastAsia="zh-CN"/>
          </w:rPr>
          <w:t>2</w:t>
        </w:r>
      </w:ins>
      <w:ins w:id="745" w:author="Administrator" w:date="2018-06-25T19:12:37Z">
        <w:r>
          <w:rPr>
            <w:rFonts w:hint="eastAsia" w:ascii="Times New Roman" w:hAnsi="Times New Roman"/>
            <w:sz w:val="24"/>
            <w:szCs w:val="24"/>
            <w:lang w:val="en-US" w:eastAsia="zh-CN"/>
          </w:rPr>
          <w:t xml:space="preserve"> </w:t>
        </w:r>
      </w:ins>
      <w:ins w:id="746" w:author="Administrator" w:date="2018-06-25T19:12:39Z">
        <w:r>
          <w:rPr>
            <w:rFonts w:hint="eastAsia" w:ascii="Times New Roman" w:hAnsi="Times New Roman"/>
            <w:sz w:val="24"/>
            <w:szCs w:val="24"/>
            <w:lang w:val="en-US" w:eastAsia="zh-CN"/>
          </w:rPr>
          <w:t>列表中</w:t>
        </w:r>
      </w:ins>
      <w:ins w:id="747" w:author="Administrator" w:date="2018-06-25T19:12:40Z">
        <w:r>
          <w:rPr>
            <w:rFonts w:hint="eastAsia" w:ascii="Times New Roman" w:hAnsi="Times New Roman"/>
            <w:sz w:val="24"/>
            <w:szCs w:val="24"/>
            <w:lang w:val="en-US" w:eastAsia="zh-CN"/>
          </w:rPr>
          <w:t>的</w:t>
        </w:r>
      </w:ins>
      <w:ins w:id="748" w:author="Administrator" w:date="2018-06-25T19:12:44Z">
        <w:r>
          <w:rPr>
            <w:rFonts w:hint="eastAsia" w:ascii="Times New Roman" w:hAnsi="Times New Roman"/>
            <w:sz w:val="24"/>
            <w:szCs w:val="24"/>
            <w:lang w:val="en-US" w:eastAsia="zh-CN"/>
          </w:rPr>
          <w:t>显示</w:t>
        </w:r>
      </w:ins>
      <w:ins w:id="749" w:author="Administrator" w:date="2018-06-25T19:12:46Z">
        <w:r>
          <w:rPr>
            <w:rFonts w:hint="eastAsia" w:ascii="Times New Roman" w:hAnsi="Times New Roman"/>
            <w:sz w:val="24"/>
            <w:szCs w:val="24"/>
            <w:lang w:val="en-US" w:eastAsia="zh-CN"/>
          </w:rPr>
          <w:t>信息</w:t>
        </w:r>
      </w:ins>
      <w:ins w:id="750" w:author="Administrator" w:date="2018-06-25T19:12:47Z">
        <w:r>
          <w:rPr>
            <w:rFonts w:hint="eastAsia" w:ascii="Times New Roman" w:hAnsi="Times New Roman"/>
            <w:sz w:val="24"/>
            <w:szCs w:val="24"/>
            <w:lang w:val="en-US" w:eastAsia="zh-CN"/>
          </w:rPr>
          <w:t>应</w:t>
        </w:r>
      </w:ins>
      <w:ins w:id="751" w:author="Administrator" w:date="2018-06-25T19:12:48Z">
        <w:r>
          <w:rPr>
            <w:rFonts w:hint="eastAsia" w:ascii="Times New Roman" w:hAnsi="Times New Roman"/>
            <w:sz w:val="24"/>
            <w:szCs w:val="24"/>
            <w:lang w:val="en-US" w:eastAsia="zh-CN"/>
          </w:rPr>
          <w:t>可以</w:t>
        </w:r>
      </w:ins>
      <w:ins w:id="752" w:author="Administrator" w:date="2018-06-25T19:12:52Z">
        <w:r>
          <w:rPr>
            <w:rFonts w:hint="eastAsia" w:ascii="Times New Roman" w:hAnsi="Times New Roman"/>
            <w:sz w:val="24"/>
            <w:szCs w:val="24"/>
            <w:lang w:val="en-US" w:eastAsia="zh-CN"/>
          </w:rPr>
          <w:t>选</w:t>
        </w:r>
      </w:ins>
      <w:ins w:id="753" w:author="Administrator" w:date="2018-06-25T19:12:53Z">
        <w:r>
          <w:rPr>
            <w:rFonts w:hint="eastAsia" w:ascii="Times New Roman" w:hAnsi="Times New Roman"/>
            <w:sz w:val="24"/>
            <w:szCs w:val="24"/>
            <w:lang w:val="en-US" w:eastAsia="zh-CN"/>
          </w:rPr>
          <w:t>择或</w:t>
        </w:r>
      </w:ins>
      <w:ins w:id="754" w:author="Administrator" w:date="2018-06-25T19:12:54Z">
        <w:r>
          <w:rPr>
            <w:rFonts w:hint="eastAsia" w:ascii="Times New Roman" w:hAnsi="Times New Roman"/>
            <w:sz w:val="24"/>
            <w:szCs w:val="24"/>
            <w:lang w:val="en-US" w:eastAsia="zh-CN"/>
          </w:rPr>
          <w:t>配</w:t>
        </w:r>
      </w:ins>
      <w:ins w:id="755" w:author="Administrator" w:date="2018-06-25T19:12:55Z">
        <w:r>
          <w:rPr>
            <w:rFonts w:hint="eastAsia" w:ascii="Times New Roman" w:hAnsi="Times New Roman"/>
            <w:sz w:val="24"/>
            <w:szCs w:val="24"/>
            <w:lang w:val="en-US" w:eastAsia="zh-CN"/>
          </w:rPr>
          <w:t>置。</w:t>
        </w:r>
      </w:ins>
    </w:p>
    <w:p>
      <w:pPr>
        <w:spacing w:line="360" w:lineRule="auto"/>
        <w:ind w:firstLine="566" w:firstLineChars="236"/>
        <w:rPr>
          <w:ins w:id="756" w:author="Administrator" w:date="2018-06-26T08:42:21Z"/>
          <w:rFonts w:ascii="Times New Roman" w:hAnsi="Times New Roman"/>
          <w:sz w:val="24"/>
          <w:szCs w:val="24"/>
        </w:rPr>
      </w:pPr>
    </w:p>
    <w:p>
      <w:pPr>
        <w:numPr>
          <w:ilvl w:val="0"/>
          <w:numId w:val="1"/>
          <w:ins w:id="758" w:author="Administrator" w:date="2018-06-26T08:42:23Z"/>
        </w:numPr>
        <w:spacing w:line="360" w:lineRule="auto"/>
        <w:ind w:firstLine="566" w:firstLineChars="236"/>
        <w:rPr>
          <w:ins w:id="759" w:author="Administrator" w:date="2018-06-26T08:42:42Z"/>
          <w:rFonts w:hint="eastAsia" w:ascii="Times New Roman" w:hAnsi="Times New Roman" w:eastAsia="宋体"/>
          <w:sz w:val="24"/>
          <w:szCs w:val="24"/>
          <w:lang w:val="en-US" w:eastAsia="zh-CN"/>
        </w:rPr>
        <w:pPrChange w:id="757" w:author="Administrator" w:date="2018-06-26T08:42:23Z">
          <w:pPr>
            <w:spacing w:line="360" w:lineRule="auto"/>
            <w:ind w:firstLine="566" w:firstLineChars="236"/>
          </w:pPr>
        </w:pPrChange>
      </w:pPr>
      <w:ins w:id="760" w:author="Administrator" w:date="2018-06-26T08:42:27Z">
        <w:r>
          <w:rPr>
            <w:rFonts w:hint="eastAsia" w:ascii="Times New Roman" w:hAnsi="Times New Roman"/>
            <w:sz w:val="24"/>
            <w:szCs w:val="24"/>
            <w:lang w:val="en-US" w:eastAsia="zh-CN"/>
          </w:rPr>
          <w:t>系</w:t>
        </w:r>
      </w:ins>
      <w:ins w:id="761" w:author="Administrator" w:date="2018-06-26T08:42:28Z">
        <w:r>
          <w:rPr>
            <w:rFonts w:hint="eastAsia" w:ascii="Times New Roman" w:hAnsi="Times New Roman"/>
            <w:sz w:val="24"/>
            <w:szCs w:val="24"/>
            <w:lang w:val="en-US" w:eastAsia="zh-CN"/>
          </w:rPr>
          <w:t>统</w:t>
        </w:r>
      </w:ins>
      <w:ins w:id="762" w:author="Administrator" w:date="2018-06-26T08:42:33Z">
        <w:r>
          <w:rPr>
            <w:rFonts w:hint="eastAsia" w:ascii="Times New Roman" w:hAnsi="Times New Roman"/>
            <w:sz w:val="24"/>
            <w:szCs w:val="24"/>
            <w:lang w:val="en-US" w:eastAsia="zh-CN"/>
          </w:rPr>
          <w:t>中</w:t>
        </w:r>
      </w:ins>
      <w:ins w:id="763" w:author="Administrator" w:date="2018-06-26T08:42:35Z">
        <w:r>
          <w:rPr>
            <w:rFonts w:hint="eastAsia" w:ascii="Times New Roman" w:hAnsi="Times New Roman"/>
            <w:sz w:val="24"/>
            <w:szCs w:val="24"/>
            <w:lang w:val="en-US" w:eastAsia="zh-CN"/>
          </w:rPr>
          <w:t>涉及</w:t>
        </w:r>
      </w:ins>
      <w:ins w:id="764" w:author="Administrator" w:date="2018-06-26T08:42:36Z">
        <w:r>
          <w:rPr>
            <w:rFonts w:hint="eastAsia" w:ascii="Times New Roman" w:hAnsi="Times New Roman"/>
            <w:sz w:val="24"/>
            <w:szCs w:val="24"/>
            <w:lang w:val="en-US" w:eastAsia="zh-CN"/>
          </w:rPr>
          <w:t>的</w:t>
        </w:r>
      </w:ins>
      <w:ins w:id="765" w:author="Administrator" w:date="2018-06-26T10:04:56Z">
        <w:r>
          <w:rPr>
            <w:rFonts w:hint="eastAsia" w:ascii="Times New Roman" w:hAnsi="Times New Roman"/>
            <w:sz w:val="24"/>
            <w:szCs w:val="24"/>
            <w:lang w:val="en-US" w:eastAsia="zh-CN"/>
          </w:rPr>
          <w:t>主要</w:t>
        </w:r>
      </w:ins>
      <w:ins w:id="766" w:author="Administrator" w:date="2018-06-26T08:42:40Z">
        <w:r>
          <w:rPr>
            <w:rFonts w:hint="eastAsia" w:ascii="Times New Roman" w:hAnsi="Times New Roman"/>
            <w:sz w:val="24"/>
            <w:szCs w:val="24"/>
            <w:lang w:val="en-US" w:eastAsia="zh-CN"/>
          </w:rPr>
          <w:t>功能</w:t>
        </w:r>
      </w:ins>
      <w:ins w:id="767" w:author="Administrator" w:date="2018-06-26T08:54:55Z">
        <w:r>
          <w:rPr>
            <w:rFonts w:hint="eastAsia" w:ascii="Times New Roman" w:hAnsi="Times New Roman"/>
            <w:sz w:val="24"/>
            <w:szCs w:val="24"/>
            <w:lang w:val="en-US" w:eastAsia="zh-CN"/>
          </w:rPr>
          <w:t>流</w:t>
        </w:r>
      </w:ins>
      <w:ins w:id="768" w:author="Administrator" w:date="2018-06-26T08:54:56Z">
        <w:r>
          <w:rPr>
            <w:rFonts w:hint="eastAsia" w:ascii="Times New Roman" w:hAnsi="Times New Roman"/>
            <w:sz w:val="24"/>
            <w:szCs w:val="24"/>
            <w:lang w:val="en-US" w:eastAsia="zh-CN"/>
          </w:rPr>
          <w:t>程</w:t>
        </w:r>
      </w:ins>
    </w:p>
    <w:p>
      <w:pPr>
        <w:numPr>
          <w:ilvl w:val="-1"/>
          <w:numId w:val="0"/>
        </w:numPr>
        <w:spacing w:line="360" w:lineRule="auto"/>
        <w:ind w:left="496" w:leftChars="236" w:firstLine="419" w:firstLineChars="0"/>
        <w:rPr>
          <w:ins w:id="770" w:author="Administrator" w:date="2018-06-26T08:43:03Z"/>
          <w:rFonts w:hint="eastAsia" w:ascii="Times New Roman" w:hAnsi="Times New Roman"/>
          <w:sz w:val="24"/>
          <w:szCs w:val="24"/>
          <w:lang w:val="en-US" w:eastAsia="zh-CN"/>
        </w:rPr>
        <w:pPrChange w:id="769" w:author="Administrator" w:date="2018-06-26T08:42:45Z">
          <w:pPr>
            <w:spacing w:line="360" w:lineRule="auto"/>
            <w:ind w:firstLine="566" w:firstLineChars="236"/>
          </w:pPr>
        </w:pPrChange>
      </w:pPr>
      <w:ins w:id="771" w:author="Administrator" w:date="2018-06-26T08:42:46Z">
        <w:r>
          <w:rPr>
            <w:rFonts w:hint="eastAsia" w:ascii="Times New Roman" w:hAnsi="Times New Roman"/>
            <w:sz w:val="24"/>
            <w:szCs w:val="24"/>
            <w:lang w:val="en-US" w:eastAsia="zh-CN"/>
          </w:rPr>
          <w:t>7</w:t>
        </w:r>
      </w:ins>
      <w:ins w:id="772" w:author="Administrator" w:date="2018-06-26T08:42:47Z">
        <w:r>
          <w:rPr>
            <w:rFonts w:hint="eastAsia" w:ascii="Times New Roman" w:hAnsi="Times New Roman"/>
            <w:sz w:val="24"/>
            <w:szCs w:val="24"/>
            <w:lang w:val="en-US" w:eastAsia="zh-CN"/>
          </w:rPr>
          <w:t xml:space="preserve">.1 </w:t>
        </w:r>
      </w:ins>
      <w:ins w:id="773" w:author="Administrator" w:date="2018-06-26T08:43:01Z">
        <w:r>
          <w:rPr>
            <w:rFonts w:hint="eastAsia" w:ascii="Times New Roman" w:hAnsi="Times New Roman"/>
            <w:sz w:val="24"/>
            <w:szCs w:val="24"/>
            <w:lang w:val="en-US" w:eastAsia="zh-CN"/>
          </w:rPr>
          <w:t>用户管理</w:t>
        </w:r>
      </w:ins>
      <w:ins w:id="774" w:author="Administrator" w:date="2018-06-26T08:55:05Z">
        <w:r>
          <w:rPr>
            <w:rFonts w:hint="eastAsia" w:ascii="Times New Roman" w:hAnsi="Times New Roman"/>
            <w:sz w:val="24"/>
            <w:szCs w:val="24"/>
            <w:lang w:val="en-US" w:eastAsia="zh-CN"/>
          </w:rPr>
          <w:t>流程</w:t>
        </w:r>
      </w:ins>
    </w:p>
    <w:p>
      <w:pPr>
        <w:numPr>
          <w:ilvl w:val="-1"/>
          <w:numId w:val="0"/>
        </w:numPr>
        <w:spacing w:line="360" w:lineRule="auto"/>
        <w:ind w:left="496" w:leftChars="236" w:firstLine="838" w:firstLineChars="0"/>
        <w:rPr>
          <w:ins w:id="776" w:author="Administrator" w:date="2018-06-26T08:56:58Z"/>
          <w:rFonts w:hint="eastAsia" w:ascii="Times New Roman" w:hAnsi="Times New Roman"/>
          <w:sz w:val="24"/>
          <w:szCs w:val="24"/>
          <w:lang w:val="en-US" w:eastAsia="zh-CN"/>
        </w:rPr>
        <w:pPrChange w:id="775" w:author="Administrator" w:date="2018-06-26T08:43:04Z">
          <w:pPr>
            <w:spacing w:line="360" w:lineRule="auto"/>
            <w:ind w:firstLine="566" w:firstLineChars="236"/>
          </w:pPr>
        </w:pPrChange>
      </w:pPr>
      <w:ins w:id="777" w:author="Administrator" w:date="2018-06-26T08:43:05Z">
        <w:r>
          <w:rPr>
            <w:rFonts w:hint="eastAsia" w:ascii="Times New Roman" w:hAnsi="Times New Roman"/>
            <w:sz w:val="24"/>
            <w:szCs w:val="24"/>
            <w:lang w:val="en-US" w:eastAsia="zh-CN"/>
          </w:rPr>
          <w:t>7</w:t>
        </w:r>
      </w:ins>
      <w:ins w:id="778" w:author="Administrator" w:date="2018-06-26T08:43:06Z">
        <w:r>
          <w:rPr>
            <w:rFonts w:hint="eastAsia" w:ascii="Times New Roman" w:hAnsi="Times New Roman"/>
            <w:sz w:val="24"/>
            <w:szCs w:val="24"/>
            <w:lang w:val="en-US" w:eastAsia="zh-CN"/>
          </w:rPr>
          <w:t>.1.</w:t>
        </w:r>
      </w:ins>
      <w:ins w:id="779" w:author="Administrator" w:date="2018-06-26T08:43:07Z">
        <w:r>
          <w:rPr>
            <w:rFonts w:hint="eastAsia" w:ascii="Times New Roman" w:hAnsi="Times New Roman"/>
            <w:sz w:val="24"/>
            <w:szCs w:val="24"/>
            <w:lang w:val="en-US" w:eastAsia="zh-CN"/>
          </w:rPr>
          <w:t>1</w:t>
        </w:r>
      </w:ins>
      <w:ins w:id="780" w:author="Administrator" w:date="2018-06-26T08:43:08Z">
        <w:r>
          <w:rPr>
            <w:rFonts w:hint="eastAsia" w:ascii="Times New Roman" w:hAnsi="Times New Roman"/>
            <w:sz w:val="24"/>
            <w:szCs w:val="24"/>
            <w:lang w:val="en-US" w:eastAsia="zh-CN"/>
          </w:rPr>
          <w:t xml:space="preserve"> </w:t>
        </w:r>
      </w:ins>
      <w:ins w:id="781" w:author="Administrator" w:date="2018-06-26T08:55:46Z">
        <w:r>
          <w:rPr>
            <w:rFonts w:hint="eastAsia" w:ascii="Times New Roman" w:hAnsi="Times New Roman"/>
            <w:sz w:val="24"/>
            <w:szCs w:val="24"/>
            <w:lang w:val="en-US" w:eastAsia="zh-CN"/>
          </w:rPr>
          <w:t>只</w:t>
        </w:r>
      </w:ins>
      <w:ins w:id="782" w:author="Administrator" w:date="2018-06-26T08:55:47Z">
        <w:r>
          <w:rPr>
            <w:rFonts w:hint="eastAsia" w:ascii="Times New Roman" w:hAnsi="Times New Roman"/>
            <w:sz w:val="24"/>
            <w:szCs w:val="24"/>
            <w:lang w:val="en-US" w:eastAsia="zh-CN"/>
          </w:rPr>
          <w:t>对</w:t>
        </w:r>
      </w:ins>
      <w:ins w:id="783" w:author="Administrator" w:date="2018-06-26T08:43:46Z">
        <w:r>
          <w:rPr>
            <w:rFonts w:hint="eastAsia" w:ascii="Times New Roman" w:hAnsi="Times New Roman"/>
            <w:sz w:val="24"/>
            <w:szCs w:val="24"/>
            <w:lang w:val="en-US" w:eastAsia="zh-CN"/>
          </w:rPr>
          <w:t>超级管理</w:t>
        </w:r>
      </w:ins>
      <w:ins w:id="784" w:author="Administrator" w:date="2018-06-26T08:43:47Z">
        <w:r>
          <w:rPr>
            <w:rFonts w:hint="eastAsia" w:ascii="Times New Roman" w:hAnsi="Times New Roman"/>
            <w:sz w:val="24"/>
            <w:szCs w:val="24"/>
            <w:lang w:val="en-US" w:eastAsia="zh-CN"/>
          </w:rPr>
          <w:t>员</w:t>
        </w:r>
      </w:ins>
      <w:ins w:id="785" w:author="Administrator" w:date="2018-06-26T08:56:00Z">
        <w:r>
          <w:rPr>
            <w:rFonts w:hint="eastAsia" w:ascii="Times New Roman" w:hAnsi="Times New Roman"/>
            <w:sz w:val="24"/>
            <w:szCs w:val="24"/>
            <w:lang w:val="en-US" w:eastAsia="zh-CN"/>
          </w:rPr>
          <w:t>（</w:t>
        </w:r>
      </w:ins>
      <w:ins w:id="786" w:author="Administrator" w:date="2018-06-26T08:56:07Z">
        <w:r>
          <w:rPr>
            <w:rFonts w:hint="eastAsia" w:ascii="Times New Roman" w:hAnsi="Times New Roman"/>
            <w:b/>
            <w:bCs/>
            <w:sz w:val="24"/>
            <w:szCs w:val="24"/>
            <w:highlight w:val="yellow"/>
            <w:lang w:val="en-US" w:eastAsia="zh-CN"/>
          </w:rPr>
          <w:t>预先</w:t>
        </w:r>
      </w:ins>
      <w:ins w:id="787" w:author="Administrator" w:date="2018-06-26T08:56:08Z">
        <w:r>
          <w:rPr>
            <w:rFonts w:hint="eastAsia" w:ascii="Times New Roman" w:hAnsi="Times New Roman"/>
            <w:b/>
            <w:bCs/>
            <w:sz w:val="24"/>
            <w:szCs w:val="24"/>
            <w:highlight w:val="yellow"/>
            <w:lang w:val="en-US" w:eastAsia="zh-CN"/>
          </w:rPr>
          <w:t>设置</w:t>
        </w:r>
      </w:ins>
      <w:ins w:id="788" w:author="Administrator" w:date="2018-06-26T18:12:28Z">
        <w:r>
          <w:rPr>
            <w:rFonts w:hint="eastAsia" w:ascii="Times New Roman" w:hAnsi="Times New Roman"/>
            <w:b/>
            <w:bCs/>
            <w:sz w:val="24"/>
            <w:szCs w:val="24"/>
            <w:highlight w:val="yellow"/>
            <w:lang w:val="en-US" w:eastAsia="zh-CN"/>
          </w:rPr>
          <w:t>两个</w:t>
        </w:r>
      </w:ins>
      <w:ins w:id="789" w:author="Administrator" w:date="2018-06-26T18:12:38Z">
        <w:r>
          <w:rPr>
            <w:rFonts w:hint="eastAsia" w:ascii="Times New Roman" w:hAnsi="Times New Roman"/>
            <w:b/>
            <w:bCs/>
            <w:sz w:val="24"/>
            <w:szCs w:val="24"/>
            <w:highlight w:val="yellow"/>
            <w:lang w:val="en-US" w:eastAsia="zh-CN"/>
          </w:rPr>
          <w:t>账户</w:t>
        </w:r>
      </w:ins>
      <w:ins w:id="790" w:author="Administrator" w:date="2018-06-26T08:56:10Z">
        <w:r>
          <w:rPr>
            <w:rFonts w:hint="eastAsia" w:ascii="Times New Roman" w:hAnsi="Times New Roman"/>
            <w:sz w:val="24"/>
            <w:szCs w:val="24"/>
            <w:lang w:val="en-US" w:eastAsia="zh-CN"/>
          </w:rPr>
          <w:t>)</w:t>
        </w:r>
      </w:ins>
      <w:ins w:id="791" w:author="Administrator" w:date="2018-06-26T08:43:11Z">
        <w:r>
          <w:rPr>
            <w:rFonts w:hint="eastAsia" w:ascii="Times New Roman" w:hAnsi="Times New Roman"/>
            <w:sz w:val="24"/>
            <w:szCs w:val="24"/>
            <w:lang w:val="en-US" w:eastAsia="zh-CN"/>
          </w:rPr>
          <w:t>提供</w:t>
        </w:r>
      </w:ins>
      <w:ins w:id="792" w:author="Administrator" w:date="2018-06-26T08:43:12Z">
        <w:r>
          <w:rPr>
            <w:rFonts w:hint="eastAsia" w:ascii="Times New Roman" w:hAnsi="Times New Roman"/>
            <w:sz w:val="24"/>
            <w:szCs w:val="24"/>
            <w:lang w:val="en-US" w:eastAsia="zh-CN"/>
          </w:rPr>
          <w:t>管理</w:t>
        </w:r>
      </w:ins>
      <w:ins w:id="793" w:author="Administrator" w:date="2018-06-26T08:43:13Z">
        <w:r>
          <w:rPr>
            <w:rFonts w:hint="eastAsia" w:ascii="Times New Roman" w:hAnsi="Times New Roman"/>
            <w:sz w:val="24"/>
            <w:szCs w:val="24"/>
            <w:lang w:val="en-US" w:eastAsia="zh-CN"/>
          </w:rPr>
          <w:t>界面</w:t>
        </w:r>
      </w:ins>
      <w:ins w:id="794" w:author="Administrator" w:date="2018-06-26T08:45:39Z">
        <w:r>
          <w:rPr>
            <w:rFonts w:hint="eastAsia" w:ascii="Times New Roman" w:hAnsi="Times New Roman"/>
            <w:sz w:val="24"/>
            <w:szCs w:val="24"/>
            <w:lang w:val="en-US" w:eastAsia="zh-CN"/>
          </w:rPr>
          <w:t>；</w:t>
        </w:r>
      </w:ins>
    </w:p>
    <w:p>
      <w:pPr>
        <w:numPr>
          <w:ilvl w:val="-1"/>
          <w:numId w:val="0"/>
        </w:numPr>
        <w:spacing w:line="360" w:lineRule="auto"/>
        <w:ind w:left="496" w:leftChars="236" w:firstLine="838" w:firstLineChars="0"/>
        <w:rPr>
          <w:ins w:id="796" w:author="Administrator" w:date="2018-06-26T08:59:25Z"/>
          <w:rFonts w:hint="eastAsia" w:ascii="Times New Roman" w:hAnsi="Times New Roman"/>
          <w:sz w:val="24"/>
          <w:szCs w:val="24"/>
          <w:lang w:val="en-US" w:eastAsia="zh-CN"/>
        </w:rPr>
        <w:pPrChange w:id="795" w:author="Administrator" w:date="2018-06-26T08:43:04Z">
          <w:pPr>
            <w:spacing w:line="360" w:lineRule="auto"/>
            <w:ind w:firstLine="566" w:firstLineChars="236"/>
          </w:pPr>
        </w:pPrChange>
      </w:pPr>
      <w:ins w:id="797" w:author="Administrator" w:date="2018-06-26T08:56:59Z">
        <w:r>
          <w:rPr>
            <w:rFonts w:hint="eastAsia" w:ascii="Times New Roman" w:hAnsi="Times New Roman"/>
            <w:sz w:val="24"/>
            <w:szCs w:val="24"/>
            <w:lang w:val="en-US" w:eastAsia="zh-CN"/>
          </w:rPr>
          <w:t>7</w:t>
        </w:r>
      </w:ins>
      <w:ins w:id="798" w:author="Administrator" w:date="2018-06-26T08:57:00Z">
        <w:r>
          <w:rPr>
            <w:rFonts w:hint="eastAsia" w:ascii="Times New Roman" w:hAnsi="Times New Roman"/>
            <w:sz w:val="24"/>
            <w:szCs w:val="24"/>
            <w:lang w:val="en-US" w:eastAsia="zh-CN"/>
          </w:rPr>
          <w:t>.1</w:t>
        </w:r>
      </w:ins>
      <w:ins w:id="799" w:author="Administrator" w:date="2018-06-26T08:57:02Z">
        <w:r>
          <w:rPr>
            <w:rFonts w:hint="eastAsia" w:ascii="Times New Roman" w:hAnsi="Times New Roman"/>
            <w:sz w:val="24"/>
            <w:szCs w:val="24"/>
            <w:lang w:val="en-US" w:eastAsia="zh-CN"/>
          </w:rPr>
          <w:t xml:space="preserve">.2 </w:t>
        </w:r>
      </w:ins>
      <w:ins w:id="800" w:author="Administrator" w:date="2018-06-26T08:57:26Z">
        <w:r>
          <w:rPr>
            <w:rFonts w:hint="eastAsia" w:ascii="Times New Roman" w:hAnsi="Times New Roman"/>
            <w:sz w:val="24"/>
            <w:szCs w:val="24"/>
            <w:lang w:val="en-US" w:eastAsia="zh-CN"/>
          </w:rPr>
          <w:t>点</w:t>
        </w:r>
      </w:ins>
      <w:ins w:id="801" w:author="Administrator" w:date="2018-06-26T08:57:32Z">
        <w:r>
          <w:rPr>
            <w:rFonts w:hint="eastAsia" w:ascii="Times New Roman" w:hAnsi="Times New Roman"/>
            <w:sz w:val="24"/>
            <w:szCs w:val="24"/>
            <w:lang w:val="en-US" w:eastAsia="zh-CN"/>
          </w:rPr>
          <w:t>击</w:t>
        </w:r>
      </w:ins>
      <w:ins w:id="802" w:author="Administrator" w:date="2018-06-26T08:57:39Z">
        <w:r>
          <w:rPr>
            <w:rFonts w:hint="eastAsia" w:ascii="Times New Roman" w:hAnsi="Times New Roman"/>
            <w:sz w:val="24"/>
            <w:szCs w:val="24"/>
            <w:lang w:val="en-US" w:eastAsia="zh-CN"/>
          </w:rPr>
          <w:t>增加</w:t>
        </w:r>
      </w:ins>
      <w:ins w:id="803" w:author="Administrator" w:date="2018-06-26T08:57:41Z">
        <w:r>
          <w:rPr>
            <w:rFonts w:hint="eastAsia" w:ascii="Times New Roman" w:hAnsi="Times New Roman"/>
            <w:sz w:val="24"/>
            <w:szCs w:val="24"/>
            <w:lang w:val="en-US" w:eastAsia="zh-CN"/>
          </w:rPr>
          <w:t>用户后</w:t>
        </w:r>
      </w:ins>
      <w:ins w:id="804" w:author="Administrator" w:date="2018-06-26T08:57:43Z">
        <w:r>
          <w:rPr>
            <w:rFonts w:hint="eastAsia" w:ascii="Times New Roman" w:hAnsi="Times New Roman"/>
            <w:sz w:val="24"/>
            <w:szCs w:val="24"/>
            <w:lang w:val="en-US" w:eastAsia="zh-CN"/>
          </w:rPr>
          <w:t>，</w:t>
        </w:r>
      </w:ins>
      <w:ins w:id="805" w:author="Administrator" w:date="2018-06-26T08:58:29Z">
        <w:r>
          <w:rPr>
            <w:rFonts w:hint="eastAsia" w:ascii="Times New Roman" w:hAnsi="Times New Roman"/>
            <w:sz w:val="24"/>
            <w:szCs w:val="24"/>
            <w:lang w:val="en-US" w:eastAsia="zh-CN"/>
          </w:rPr>
          <w:t>应可</w:t>
        </w:r>
      </w:ins>
      <w:ins w:id="806" w:author="Administrator" w:date="2018-06-26T08:58:30Z">
        <w:r>
          <w:rPr>
            <w:rFonts w:hint="eastAsia" w:ascii="Times New Roman" w:hAnsi="Times New Roman"/>
            <w:sz w:val="24"/>
            <w:szCs w:val="24"/>
            <w:lang w:val="en-US" w:eastAsia="zh-CN"/>
          </w:rPr>
          <w:t>选</w:t>
        </w:r>
      </w:ins>
      <w:ins w:id="807" w:author="Administrator" w:date="2018-06-26T08:58:31Z">
        <w:r>
          <w:rPr>
            <w:rFonts w:hint="eastAsia" w:ascii="Times New Roman" w:hAnsi="Times New Roman"/>
            <w:sz w:val="24"/>
            <w:szCs w:val="24"/>
            <w:lang w:val="en-US" w:eastAsia="zh-CN"/>
          </w:rPr>
          <w:t>择</w:t>
        </w:r>
      </w:ins>
      <w:ins w:id="808" w:author="Administrator" w:date="2018-06-26T08:58:50Z">
        <w:r>
          <w:rPr>
            <w:rFonts w:hint="eastAsia" w:ascii="Times New Roman" w:hAnsi="Times New Roman"/>
            <w:sz w:val="24"/>
            <w:szCs w:val="24"/>
            <w:lang w:val="en-US" w:eastAsia="zh-CN"/>
          </w:rPr>
          <w:t>所</w:t>
        </w:r>
      </w:ins>
      <w:ins w:id="809" w:author="Administrator" w:date="2018-06-26T08:58:37Z">
        <w:r>
          <w:rPr>
            <w:rFonts w:hint="eastAsia" w:ascii="Times New Roman" w:hAnsi="Times New Roman"/>
            <w:sz w:val="24"/>
            <w:szCs w:val="24"/>
            <w:lang w:val="en-US" w:eastAsia="zh-CN"/>
          </w:rPr>
          <w:t>增加的</w:t>
        </w:r>
      </w:ins>
      <w:ins w:id="810" w:author="Administrator" w:date="2018-06-26T08:58:39Z">
        <w:r>
          <w:rPr>
            <w:rFonts w:hint="eastAsia" w:ascii="Times New Roman" w:hAnsi="Times New Roman"/>
            <w:sz w:val="24"/>
            <w:szCs w:val="24"/>
            <w:lang w:val="en-US" w:eastAsia="zh-CN"/>
          </w:rPr>
          <w:t>用户</w:t>
        </w:r>
      </w:ins>
      <w:ins w:id="811" w:author="Administrator" w:date="2018-06-26T08:58:40Z">
        <w:r>
          <w:rPr>
            <w:rFonts w:hint="eastAsia" w:ascii="Times New Roman" w:hAnsi="Times New Roman"/>
            <w:sz w:val="24"/>
            <w:szCs w:val="24"/>
            <w:lang w:val="en-US" w:eastAsia="zh-CN"/>
          </w:rPr>
          <w:t>类型</w:t>
        </w:r>
      </w:ins>
      <w:ins w:id="812" w:author="Administrator" w:date="2018-06-26T08:58:41Z">
        <w:r>
          <w:rPr>
            <w:rFonts w:hint="eastAsia" w:ascii="Times New Roman" w:hAnsi="Times New Roman"/>
            <w:sz w:val="24"/>
            <w:szCs w:val="24"/>
            <w:lang w:val="en-US" w:eastAsia="zh-CN"/>
          </w:rPr>
          <w:t>，</w:t>
        </w:r>
      </w:ins>
      <w:ins w:id="813" w:author="Administrator" w:date="2018-06-26T08:58:43Z">
        <w:r>
          <w:rPr>
            <w:rFonts w:hint="eastAsia" w:ascii="Times New Roman" w:hAnsi="Times New Roman"/>
            <w:sz w:val="24"/>
            <w:szCs w:val="24"/>
            <w:lang w:val="en-US" w:eastAsia="zh-CN"/>
          </w:rPr>
          <w:t>且</w:t>
        </w:r>
      </w:ins>
      <w:ins w:id="814" w:author="Administrator" w:date="2018-06-26T08:57:50Z">
        <w:r>
          <w:rPr>
            <w:rFonts w:hint="eastAsia" w:ascii="Times New Roman" w:hAnsi="Times New Roman"/>
            <w:sz w:val="24"/>
            <w:szCs w:val="24"/>
            <w:lang w:val="en-US" w:eastAsia="zh-CN"/>
          </w:rPr>
          <w:t>界</w:t>
        </w:r>
      </w:ins>
      <w:ins w:id="815" w:author="Administrator" w:date="2018-06-26T08:57:51Z">
        <w:r>
          <w:rPr>
            <w:rFonts w:hint="eastAsia" w:ascii="Times New Roman" w:hAnsi="Times New Roman"/>
            <w:sz w:val="24"/>
            <w:szCs w:val="24"/>
            <w:lang w:val="en-US" w:eastAsia="zh-CN"/>
          </w:rPr>
          <w:t>面内容</w:t>
        </w:r>
      </w:ins>
      <w:ins w:id="816" w:author="Administrator" w:date="2018-06-26T08:57:53Z">
        <w:r>
          <w:rPr>
            <w:rFonts w:hint="eastAsia" w:ascii="Times New Roman" w:hAnsi="Times New Roman"/>
            <w:sz w:val="24"/>
            <w:szCs w:val="24"/>
            <w:lang w:val="en-US" w:eastAsia="zh-CN"/>
          </w:rPr>
          <w:t>应</w:t>
        </w:r>
      </w:ins>
      <w:ins w:id="817" w:author="Administrator" w:date="2018-06-26T08:57:54Z">
        <w:r>
          <w:rPr>
            <w:rFonts w:hint="eastAsia" w:ascii="Times New Roman" w:hAnsi="Times New Roman"/>
            <w:sz w:val="24"/>
            <w:szCs w:val="24"/>
            <w:lang w:val="en-US" w:eastAsia="zh-CN"/>
          </w:rPr>
          <w:t>根据</w:t>
        </w:r>
      </w:ins>
      <w:ins w:id="818" w:author="Administrator" w:date="2018-06-26T08:57:57Z">
        <w:r>
          <w:rPr>
            <w:rFonts w:hint="eastAsia" w:ascii="Times New Roman" w:hAnsi="Times New Roman"/>
            <w:sz w:val="24"/>
            <w:szCs w:val="24"/>
            <w:lang w:val="en-US" w:eastAsia="zh-CN"/>
          </w:rPr>
          <w:t>所</w:t>
        </w:r>
      </w:ins>
      <w:ins w:id="819" w:author="Administrator" w:date="2018-06-26T08:58:02Z">
        <w:r>
          <w:rPr>
            <w:rFonts w:hint="eastAsia" w:ascii="Times New Roman" w:hAnsi="Times New Roman"/>
            <w:sz w:val="24"/>
            <w:szCs w:val="24"/>
            <w:lang w:val="en-US" w:eastAsia="zh-CN"/>
          </w:rPr>
          <w:t>类型</w:t>
        </w:r>
      </w:ins>
      <w:ins w:id="820" w:author="Administrator" w:date="2018-06-26T08:58:03Z">
        <w:r>
          <w:rPr>
            <w:rFonts w:hint="eastAsia" w:ascii="Times New Roman" w:hAnsi="Times New Roman"/>
            <w:sz w:val="24"/>
            <w:szCs w:val="24"/>
            <w:lang w:val="en-US" w:eastAsia="zh-CN"/>
          </w:rPr>
          <w:t>来</w:t>
        </w:r>
      </w:ins>
      <w:ins w:id="821" w:author="Administrator" w:date="2018-06-26T08:58:13Z">
        <w:r>
          <w:rPr>
            <w:rFonts w:hint="eastAsia" w:ascii="Times New Roman" w:hAnsi="Times New Roman"/>
            <w:sz w:val="24"/>
            <w:szCs w:val="24"/>
            <w:lang w:val="en-US" w:eastAsia="zh-CN"/>
          </w:rPr>
          <w:t>确</w:t>
        </w:r>
      </w:ins>
      <w:ins w:id="822" w:author="Administrator" w:date="2018-06-26T08:58:14Z">
        <w:r>
          <w:rPr>
            <w:rFonts w:hint="eastAsia" w:ascii="Times New Roman" w:hAnsi="Times New Roman"/>
            <w:sz w:val="24"/>
            <w:szCs w:val="24"/>
            <w:lang w:val="en-US" w:eastAsia="zh-CN"/>
          </w:rPr>
          <w:t>定</w:t>
        </w:r>
      </w:ins>
      <w:ins w:id="823" w:author="Administrator" w:date="2018-06-26T08:58:15Z">
        <w:r>
          <w:rPr>
            <w:rFonts w:hint="eastAsia" w:ascii="Times New Roman" w:hAnsi="Times New Roman"/>
            <w:sz w:val="24"/>
            <w:szCs w:val="24"/>
            <w:lang w:val="en-US" w:eastAsia="zh-CN"/>
          </w:rPr>
          <w:t>；</w:t>
        </w:r>
      </w:ins>
      <w:ins w:id="824" w:author="Administrator" w:date="2018-06-26T08:59:02Z">
        <w:r>
          <w:rPr>
            <w:rFonts w:hint="eastAsia" w:ascii="Times New Roman" w:hAnsi="Times New Roman"/>
            <w:sz w:val="24"/>
            <w:szCs w:val="24"/>
            <w:lang w:val="en-US" w:eastAsia="zh-CN"/>
          </w:rPr>
          <w:t>（</w:t>
        </w:r>
      </w:ins>
      <w:ins w:id="825" w:author="Administrator" w:date="2018-06-26T08:59:03Z">
        <w:r>
          <w:rPr>
            <w:rFonts w:hint="eastAsia" w:ascii="Times New Roman" w:hAnsi="Times New Roman"/>
            <w:sz w:val="24"/>
            <w:szCs w:val="24"/>
            <w:lang w:val="en-US" w:eastAsia="zh-CN"/>
          </w:rPr>
          <w:t>同理</w:t>
        </w:r>
      </w:ins>
      <w:ins w:id="826" w:author="Administrator" w:date="2018-06-26T08:59:04Z">
        <w:r>
          <w:rPr>
            <w:rFonts w:hint="eastAsia" w:ascii="Times New Roman" w:hAnsi="Times New Roman"/>
            <w:sz w:val="24"/>
            <w:szCs w:val="24"/>
            <w:lang w:val="en-US" w:eastAsia="zh-CN"/>
          </w:rPr>
          <w:t>修</w:t>
        </w:r>
      </w:ins>
      <w:ins w:id="827" w:author="Administrator" w:date="2018-06-26T08:59:05Z">
        <w:r>
          <w:rPr>
            <w:rFonts w:hint="eastAsia" w:ascii="Times New Roman" w:hAnsi="Times New Roman"/>
            <w:sz w:val="24"/>
            <w:szCs w:val="24"/>
            <w:lang w:val="en-US" w:eastAsia="zh-CN"/>
          </w:rPr>
          <w:t>改功</w:t>
        </w:r>
      </w:ins>
      <w:ins w:id="828" w:author="Administrator" w:date="2018-06-26T08:59:06Z">
        <w:r>
          <w:rPr>
            <w:rFonts w:hint="eastAsia" w:ascii="Times New Roman" w:hAnsi="Times New Roman"/>
            <w:sz w:val="24"/>
            <w:szCs w:val="24"/>
            <w:lang w:val="en-US" w:eastAsia="zh-CN"/>
          </w:rPr>
          <w:t>能）</w:t>
        </w:r>
      </w:ins>
    </w:p>
    <w:p>
      <w:pPr>
        <w:numPr>
          <w:ilvl w:val="-1"/>
          <w:numId w:val="0"/>
        </w:numPr>
        <w:spacing w:line="360" w:lineRule="auto"/>
        <w:ind w:left="496" w:leftChars="236" w:firstLine="838" w:firstLineChars="0"/>
        <w:rPr>
          <w:ins w:id="830" w:author="Administrator" w:date="2018-06-26T09:04:18Z"/>
          <w:rFonts w:hint="eastAsia" w:ascii="Times New Roman" w:hAnsi="Times New Roman"/>
          <w:sz w:val="24"/>
          <w:szCs w:val="24"/>
          <w:lang w:val="en-US" w:eastAsia="zh-CN"/>
        </w:rPr>
        <w:pPrChange w:id="829" w:author="Administrator" w:date="2018-06-26T08:43:04Z">
          <w:pPr>
            <w:spacing w:line="360" w:lineRule="auto"/>
            <w:ind w:firstLine="566" w:firstLineChars="236"/>
          </w:pPr>
        </w:pPrChange>
      </w:pPr>
      <w:ins w:id="831" w:author="Administrator" w:date="2018-06-26T08:59:26Z">
        <w:r>
          <w:rPr>
            <w:rFonts w:hint="eastAsia" w:ascii="Times New Roman" w:hAnsi="Times New Roman"/>
            <w:sz w:val="24"/>
            <w:szCs w:val="24"/>
            <w:lang w:val="en-US" w:eastAsia="zh-CN"/>
          </w:rPr>
          <w:t>7.</w:t>
        </w:r>
      </w:ins>
      <w:ins w:id="832" w:author="Administrator" w:date="2018-06-26T08:59:27Z">
        <w:r>
          <w:rPr>
            <w:rFonts w:hint="eastAsia" w:ascii="Times New Roman" w:hAnsi="Times New Roman"/>
            <w:sz w:val="24"/>
            <w:szCs w:val="24"/>
            <w:lang w:val="en-US" w:eastAsia="zh-CN"/>
          </w:rPr>
          <w:t>1.</w:t>
        </w:r>
      </w:ins>
      <w:ins w:id="833" w:author="Administrator" w:date="2018-06-26T08:59:29Z">
        <w:r>
          <w:rPr>
            <w:rFonts w:hint="eastAsia" w:ascii="Times New Roman" w:hAnsi="Times New Roman"/>
            <w:sz w:val="24"/>
            <w:szCs w:val="24"/>
            <w:lang w:val="en-US" w:eastAsia="zh-CN"/>
          </w:rPr>
          <w:t xml:space="preserve">3 </w:t>
        </w:r>
      </w:ins>
      <w:ins w:id="834" w:author="Administrator" w:date="2018-06-26T08:59:31Z">
        <w:r>
          <w:rPr>
            <w:rFonts w:hint="eastAsia" w:ascii="Times New Roman" w:hAnsi="Times New Roman"/>
            <w:sz w:val="24"/>
            <w:szCs w:val="24"/>
            <w:lang w:val="en-US" w:eastAsia="zh-CN"/>
          </w:rPr>
          <w:t>删除功</w:t>
        </w:r>
      </w:ins>
      <w:ins w:id="835" w:author="Administrator" w:date="2018-06-26T08:59:32Z">
        <w:r>
          <w:rPr>
            <w:rFonts w:hint="eastAsia" w:ascii="Times New Roman" w:hAnsi="Times New Roman"/>
            <w:sz w:val="24"/>
            <w:szCs w:val="24"/>
            <w:lang w:val="en-US" w:eastAsia="zh-CN"/>
          </w:rPr>
          <w:t>能</w:t>
        </w:r>
      </w:ins>
      <w:ins w:id="836" w:author="Administrator" w:date="2018-06-26T08:59:33Z">
        <w:r>
          <w:rPr>
            <w:rFonts w:hint="eastAsia" w:ascii="Times New Roman" w:hAnsi="Times New Roman"/>
            <w:sz w:val="24"/>
            <w:szCs w:val="24"/>
            <w:lang w:val="en-US" w:eastAsia="zh-CN"/>
          </w:rPr>
          <w:t>中，</w:t>
        </w:r>
      </w:ins>
      <w:ins w:id="837" w:author="Administrator" w:date="2018-06-26T08:59:43Z">
        <w:r>
          <w:rPr>
            <w:rFonts w:hint="eastAsia" w:ascii="Times New Roman" w:hAnsi="Times New Roman"/>
            <w:sz w:val="24"/>
            <w:szCs w:val="24"/>
            <w:lang w:val="en-US" w:eastAsia="zh-CN"/>
          </w:rPr>
          <w:t>若为</w:t>
        </w:r>
      </w:ins>
      <w:ins w:id="838" w:author="Administrator" w:date="2018-06-26T08:59:44Z">
        <w:r>
          <w:rPr>
            <w:rFonts w:hint="eastAsia" w:ascii="Times New Roman" w:hAnsi="Times New Roman"/>
            <w:sz w:val="24"/>
            <w:szCs w:val="24"/>
            <w:lang w:val="en-US" w:eastAsia="zh-CN"/>
          </w:rPr>
          <w:t>老师</w:t>
        </w:r>
      </w:ins>
      <w:ins w:id="839" w:author="Administrator" w:date="2018-06-26T08:59:45Z">
        <w:r>
          <w:rPr>
            <w:rFonts w:hint="eastAsia" w:ascii="Times New Roman" w:hAnsi="Times New Roman"/>
            <w:sz w:val="24"/>
            <w:szCs w:val="24"/>
            <w:lang w:val="en-US" w:eastAsia="zh-CN"/>
          </w:rPr>
          <w:t>，则</w:t>
        </w:r>
      </w:ins>
      <w:ins w:id="840" w:author="Administrator" w:date="2018-06-26T08:59:47Z">
        <w:r>
          <w:rPr>
            <w:rFonts w:hint="eastAsia" w:ascii="Times New Roman" w:hAnsi="Times New Roman"/>
            <w:sz w:val="24"/>
            <w:szCs w:val="24"/>
            <w:lang w:val="en-US" w:eastAsia="zh-CN"/>
          </w:rPr>
          <w:t>应同</w:t>
        </w:r>
      </w:ins>
      <w:ins w:id="841" w:author="Administrator" w:date="2018-06-26T08:59:48Z">
        <w:r>
          <w:rPr>
            <w:rFonts w:hint="eastAsia" w:ascii="Times New Roman" w:hAnsi="Times New Roman"/>
            <w:sz w:val="24"/>
            <w:szCs w:val="24"/>
            <w:lang w:val="en-US" w:eastAsia="zh-CN"/>
          </w:rPr>
          <w:t>时</w:t>
        </w:r>
      </w:ins>
      <w:ins w:id="842" w:author="Administrator" w:date="2018-06-26T08:59:49Z">
        <w:r>
          <w:rPr>
            <w:rFonts w:hint="eastAsia" w:ascii="Times New Roman" w:hAnsi="Times New Roman"/>
            <w:sz w:val="24"/>
            <w:szCs w:val="24"/>
            <w:lang w:val="en-US" w:eastAsia="zh-CN"/>
          </w:rPr>
          <w:t>删除</w:t>
        </w:r>
      </w:ins>
      <w:ins w:id="843" w:author="Administrator" w:date="2018-06-26T08:59:54Z">
        <w:r>
          <w:rPr>
            <w:rFonts w:hint="eastAsia" w:ascii="Times New Roman" w:hAnsi="Times New Roman"/>
            <w:sz w:val="24"/>
            <w:szCs w:val="24"/>
            <w:lang w:val="en-US" w:eastAsia="zh-CN"/>
          </w:rPr>
          <w:t>归属其</w:t>
        </w:r>
      </w:ins>
      <w:ins w:id="844" w:author="Administrator" w:date="2018-06-26T08:59:55Z">
        <w:r>
          <w:rPr>
            <w:rFonts w:hint="eastAsia" w:ascii="Times New Roman" w:hAnsi="Times New Roman"/>
            <w:sz w:val="24"/>
            <w:szCs w:val="24"/>
            <w:lang w:val="en-US" w:eastAsia="zh-CN"/>
          </w:rPr>
          <w:t>的</w:t>
        </w:r>
      </w:ins>
      <w:ins w:id="845" w:author="Administrator" w:date="2018-06-26T08:59:56Z">
        <w:r>
          <w:rPr>
            <w:rFonts w:hint="eastAsia" w:ascii="Times New Roman" w:hAnsi="Times New Roman"/>
            <w:sz w:val="24"/>
            <w:szCs w:val="24"/>
            <w:lang w:val="en-US" w:eastAsia="zh-CN"/>
          </w:rPr>
          <w:t>所</w:t>
        </w:r>
      </w:ins>
      <w:ins w:id="846" w:author="Administrator" w:date="2018-06-26T08:59:57Z">
        <w:r>
          <w:rPr>
            <w:rFonts w:hint="eastAsia" w:ascii="Times New Roman" w:hAnsi="Times New Roman"/>
            <w:sz w:val="24"/>
            <w:szCs w:val="24"/>
            <w:lang w:val="en-US" w:eastAsia="zh-CN"/>
          </w:rPr>
          <w:t>有</w:t>
        </w:r>
      </w:ins>
      <w:ins w:id="847" w:author="Administrator" w:date="2018-06-26T08:59:58Z">
        <w:r>
          <w:rPr>
            <w:rFonts w:hint="eastAsia" w:ascii="Times New Roman" w:hAnsi="Times New Roman"/>
            <w:sz w:val="24"/>
            <w:szCs w:val="24"/>
            <w:lang w:val="en-US" w:eastAsia="zh-CN"/>
          </w:rPr>
          <w:t>学生</w:t>
        </w:r>
      </w:ins>
      <w:ins w:id="848" w:author="Administrator" w:date="2018-06-26T09:00:01Z">
        <w:r>
          <w:rPr>
            <w:rFonts w:hint="eastAsia" w:ascii="Times New Roman" w:hAnsi="Times New Roman"/>
            <w:sz w:val="24"/>
            <w:szCs w:val="24"/>
            <w:lang w:val="en-US" w:eastAsia="zh-CN"/>
          </w:rPr>
          <w:t>和</w:t>
        </w:r>
      </w:ins>
      <w:ins w:id="849" w:author="Administrator" w:date="2018-06-26T09:00:39Z">
        <w:r>
          <w:rPr>
            <w:rFonts w:hint="eastAsia" w:ascii="Times New Roman" w:hAnsi="Times New Roman"/>
            <w:sz w:val="24"/>
            <w:szCs w:val="24"/>
            <w:lang w:val="en-US" w:eastAsia="zh-CN"/>
          </w:rPr>
          <w:t>经费</w:t>
        </w:r>
      </w:ins>
      <w:ins w:id="850" w:author="Administrator" w:date="2018-06-26T09:00:49Z">
        <w:r>
          <w:rPr>
            <w:rFonts w:hint="eastAsia" w:ascii="Times New Roman" w:hAnsi="Times New Roman"/>
            <w:sz w:val="24"/>
            <w:szCs w:val="24"/>
            <w:lang w:val="en-US" w:eastAsia="zh-CN"/>
          </w:rPr>
          <w:t>项；</w:t>
        </w:r>
      </w:ins>
    </w:p>
    <w:p>
      <w:pPr>
        <w:numPr>
          <w:ilvl w:val="-1"/>
          <w:numId w:val="0"/>
        </w:numPr>
        <w:spacing w:line="360" w:lineRule="auto"/>
        <w:ind w:left="496" w:leftChars="236" w:firstLine="838" w:firstLineChars="0"/>
        <w:rPr>
          <w:ins w:id="852" w:author="Administrator" w:date="2018-06-26T18:12:03Z"/>
          <w:rFonts w:hint="eastAsia" w:ascii="Times New Roman" w:hAnsi="Times New Roman"/>
          <w:sz w:val="24"/>
          <w:szCs w:val="24"/>
          <w:lang w:val="en-US" w:eastAsia="zh-CN"/>
        </w:rPr>
        <w:pPrChange w:id="851" w:author="Administrator" w:date="2018-06-26T08:43:04Z">
          <w:pPr>
            <w:spacing w:line="360" w:lineRule="auto"/>
            <w:ind w:firstLine="566" w:firstLineChars="236"/>
          </w:pPr>
        </w:pPrChange>
      </w:pPr>
      <w:ins w:id="853" w:author="Administrator" w:date="2018-06-26T09:04:19Z">
        <w:r>
          <w:rPr>
            <w:rFonts w:hint="eastAsia" w:ascii="Times New Roman" w:hAnsi="Times New Roman"/>
            <w:sz w:val="24"/>
            <w:szCs w:val="24"/>
            <w:lang w:val="en-US" w:eastAsia="zh-CN"/>
          </w:rPr>
          <w:t>7</w:t>
        </w:r>
      </w:ins>
      <w:ins w:id="854" w:author="Administrator" w:date="2018-06-26T09:04:22Z">
        <w:r>
          <w:rPr>
            <w:rFonts w:hint="eastAsia" w:ascii="Times New Roman" w:hAnsi="Times New Roman"/>
            <w:sz w:val="24"/>
            <w:szCs w:val="24"/>
            <w:lang w:val="en-US" w:eastAsia="zh-CN"/>
          </w:rPr>
          <w:t>.</w:t>
        </w:r>
      </w:ins>
      <w:ins w:id="855" w:author="Administrator" w:date="2018-06-26T09:04:23Z">
        <w:r>
          <w:rPr>
            <w:rFonts w:hint="eastAsia" w:ascii="Times New Roman" w:hAnsi="Times New Roman"/>
            <w:sz w:val="24"/>
            <w:szCs w:val="24"/>
            <w:lang w:val="en-US" w:eastAsia="zh-CN"/>
          </w:rPr>
          <w:t>1.</w:t>
        </w:r>
      </w:ins>
      <w:ins w:id="856" w:author="Administrator" w:date="2018-06-26T09:04:24Z">
        <w:r>
          <w:rPr>
            <w:rFonts w:hint="eastAsia" w:ascii="Times New Roman" w:hAnsi="Times New Roman"/>
            <w:sz w:val="24"/>
            <w:szCs w:val="24"/>
            <w:lang w:val="en-US" w:eastAsia="zh-CN"/>
          </w:rPr>
          <w:t xml:space="preserve">4 </w:t>
        </w:r>
      </w:ins>
      <w:ins w:id="857" w:author="Administrator" w:date="2018-06-26T09:04:26Z">
        <w:r>
          <w:rPr>
            <w:rFonts w:hint="eastAsia" w:ascii="Times New Roman" w:hAnsi="Times New Roman"/>
            <w:sz w:val="24"/>
            <w:szCs w:val="24"/>
            <w:lang w:val="en-US" w:eastAsia="zh-CN"/>
          </w:rPr>
          <w:t>查</w:t>
        </w:r>
      </w:ins>
      <w:ins w:id="858" w:author="Administrator" w:date="2018-06-26T09:04:31Z">
        <w:r>
          <w:rPr>
            <w:rFonts w:hint="eastAsia" w:ascii="Times New Roman" w:hAnsi="Times New Roman"/>
            <w:sz w:val="24"/>
            <w:szCs w:val="24"/>
            <w:lang w:val="en-US" w:eastAsia="zh-CN"/>
          </w:rPr>
          <w:t>询</w:t>
        </w:r>
      </w:ins>
      <w:ins w:id="859" w:author="Administrator" w:date="2018-06-26T09:04:32Z">
        <w:r>
          <w:rPr>
            <w:rFonts w:hint="eastAsia" w:ascii="Times New Roman" w:hAnsi="Times New Roman"/>
            <w:sz w:val="24"/>
            <w:szCs w:val="24"/>
            <w:lang w:val="en-US" w:eastAsia="zh-CN"/>
          </w:rPr>
          <w:t>功能中</w:t>
        </w:r>
      </w:ins>
      <w:ins w:id="860" w:author="Administrator" w:date="2018-06-26T09:04:33Z">
        <w:r>
          <w:rPr>
            <w:rFonts w:hint="eastAsia" w:ascii="Times New Roman" w:hAnsi="Times New Roman"/>
            <w:sz w:val="24"/>
            <w:szCs w:val="24"/>
            <w:lang w:val="en-US" w:eastAsia="zh-CN"/>
          </w:rPr>
          <w:t>，</w:t>
        </w:r>
      </w:ins>
      <w:ins w:id="861" w:author="Administrator" w:date="2018-06-26T09:04:34Z">
        <w:r>
          <w:rPr>
            <w:rFonts w:hint="eastAsia" w:ascii="Times New Roman" w:hAnsi="Times New Roman"/>
            <w:sz w:val="24"/>
            <w:szCs w:val="24"/>
            <w:lang w:val="en-US" w:eastAsia="zh-CN"/>
          </w:rPr>
          <w:t>应</w:t>
        </w:r>
      </w:ins>
      <w:ins w:id="862" w:author="Administrator" w:date="2018-06-26T09:04:39Z">
        <w:r>
          <w:rPr>
            <w:rFonts w:hint="eastAsia" w:ascii="Times New Roman" w:hAnsi="Times New Roman"/>
            <w:sz w:val="24"/>
            <w:szCs w:val="24"/>
            <w:lang w:val="en-US" w:eastAsia="zh-CN"/>
          </w:rPr>
          <w:t>根据</w:t>
        </w:r>
      </w:ins>
      <w:ins w:id="863" w:author="Administrator" w:date="2018-06-26T09:04:40Z">
        <w:r>
          <w:rPr>
            <w:rFonts w:hint="eastAsia" w:ascii="Times New Roman" w:hAnsi="Times New Roman"/>
            <w:sz w:val="24"/>
            <w:szCs w:val="24"/>
            <w:lang w:val="en-US" w:eastAsia="zh-CN"/>
          </w:rPr>
          <w:t>用户</w:t>
        </w:r>
      </w:ins>
      <w:ins w:id="864" w:author="Administrator" w:date="2018-06-26T09:04:41Z">
        <w:r>
          <w:rPr>
            <w:rFonts w:hint="eastAsia" w:ascii="Times New Roman" w:hAnsi="Times New Roman"/>
            <w:sz w:val="24"/>
            <w:szCs w:val="24"/>
            <w:lang w:val="en-US" w:eastAsia="zh-CN"/>
          </w:rPr>
          <w:t>类型</w:t>
        </w:r>
      </w:ins>
      <w:ins w:id="865" w:author="Administrator" w:date="2018-06-26T09:04:45Z">
        <w:r>
          <w:rPr>
            <w:rFonts w:hint="eastAsia" w:ascii="Times New Roman" w:hAnsi="Times New Roman"/>
            <w:sz w:val="24"/>
            <w:szCs w:val="24"/>
            <w:lang w:val="en-US" w:eastAsia="zh-CN"/>
          </w:rPr>
          <w:t>分类</w:t>
        </w:r>
      </w:ins>
      <w:ins w:id="866" w:author="Administrator" w:date="2018-06-26T09:04:46Z">
        <w:r>
          <w:rPr>
            <w:rFonts w:hint="eastAsia" w:ascii="Times New Roman" w:hAnsi="Times New Roman"/>
            <w:sz w:val="24"/>
            <w:szCs w:val="24"/>
            <w:lang w:val="en-US" w:eastAsia="zh-CN"/>
          </w:rPr>
          <w:t>显示</w:t>
        </w:r>
      </w:ins>
      <w:ins w:id="867" w:author="Administrator" w:date="2018-06-26T09:04:47Z">
        <w:r>
          <w:rPr>
            <w:rFonts w:hint="eastAsia" w:ascii="Times New Roman" w:hAnsi="Times New Roman"/>
            <w:sz w:val="24"/>
            <w:szCs w:val="24"/>
            <w:lang w:val="en-US" w:eastAsia="zh-CN"/>
          </w:rPr>
          <w:t>。</w:t>
        </w:r>
      </w:ins>
      <w:ins w:id="868" w:author="Administrator" w:date="2018-06-26T09:04:48Z">
        <w:r>
          <w:rPr>
            <w:rFonts w:hint="eastAsia" w:ascii="Times New Roman" w:hAnsi="Times New Roman"/>
            <w:sz w:val="24"/>
            <w:szCs w:val="24"/>
            <w:lang w:val="en-US" w:eastAsia="zh-CN"/>
          </w:rPr>
          <w:t>可</w:t>
        </w:r>
      </w:ins>
      <w:ins w:id="869" w:author="Administrator" w:date="2018-06-26T09:04:50Z">
        <w:r>
          <w:rPr>
            <w:rFonts w:hint="eastAsia" w:ascii="Times New Roman" w:hAnsi="Times New Roman"/>
            <w:sz w:val="24"/>
            <w:szCs w:val="24"/>
            <w:lang w:val="en-US" w:eastAsia="zh-CN"/>
          </w:rPr>
          <w:t>根</w:t>
        </w:r>
      </w:ins>
      <w:ins w:id="870" w:author="Administrator" w:date="2018-06-26T09:04:51Z">
        <w:r>
          <w:rPr>
            <w:rFonts w:hint="eastAsia" w:ascii="Times New Roman" w:hAnsi="Times New Roman"/>
            <w:sz w:val="24"/>
            <w:szCs w:val="24"/>
            <w:lang w:val="en-US" w:eastAsia="zh-CN"/>
          </w:rPr>
          <w:t>据</w:t>
        </w:r>
      </w:ins>
      <w:ins w:id="871" w:author="Administrator" w:date="2018-06-26T09:04:53Z">
        <w:r>
          <w:rPr>
            <w:rFonts w:hint="eastAsia" w:ascii="Times New Roman" w:hAnsi="Times New Roman"/>
            <w:sz w:val="24"/>
            <w:szCs w:val="24"/>
            <w:lang w:val="en-US" w:eastAsia="zh-CN"/>
          </w:rPr>
          <w:t>用户</w:t>
        </w:r>
      </w:ins>
      <w:ins w:id="872" w:author="Administrator" w:date="2018-06-26T09:04:54Z">
        <w:r>
          <w:rPr>
            <w:rFonts w:hint="eastAsia" w:ascii="Times New Roman" w:hAnsi="Times New Roman"/>
            <w:sz w:val="24"/>
            <w:szCs w:val="24"/>
            <w:lang w:val="en-US" w:eastAsia="zh-CN"/>
          </w:rPr>
          <w:t>ID</w:t>
        </w:r>
      </w:ins>
      <w:ins w:id="873" w:author="Administrator" w:date="2018-06-26T09:04:55Z">
        <w:r>
          <w:rPr>
            <w:rFonts w:hint="eastAsia" w:ascii="Times New Roman" w:hAnsi="Times New Roman"/>
            <w:sz w:val="24"/>
            <w:szCs w:val="24"/>
            <w:lang w:val="en-US" w:eastAsia="zh-CN"/>
          </w:rPr>
          <w:t>，</w:t>
        </w:r>
      </w:ins>
      <w:ins w:id="874" w:author="Administrator" w:date="2018-06-26T09:05:02Z">
        <w:r>
          <w:rPr>
            <w:rFonts w:hint="eastAsia" w:ascii="Times New Roman" w:hAnsi="Times New Roman"/>
            <w:sz w:val="24"/>
            <w:szCs w:val="24"/>
            <w:lang w:val="en-US" w:eastAsia="zh-CN"/>
          </w:rPr>
          <w:t>用户</w:t>
        </w:r>
      </w:ins>
      <w:ins w:id="875" w:author="Administrator" w:date="2018-06-26T09:05:03Z">
        <w:r>
          <w:rPr>
            <w:rFonts w:hint="eastAsia" w:ascii="Times New Roman" w:hAnsi="Times New Roman"/>
            <w:sz w:val="24"/>
            <w:szCs w:val="24"/>
            <w:lang w:val="en-US" w:eastAsia="zh-CN"/>
          </w:rPr>
          <w:t>名，</w:t>
        </w:r>
      </w:ins>
      <w:ins w:id="876" w:author="Administrator" w:date="2018-06-26T09:05:08Z">
        <w:r>
          <w:rPr>
            <w:rFonts w:hint="eastAsia" w:ascii="Times New Roman" w:hAnsi="Times New Roman"/>
            <w:sz w:val="24"/>
            <w:szCs w:val="24"/>
            <w:lang w:val="en-US" w:eastAsia="zh-CN"/>
          </w:rPr>
          <w:t>联系</w:t>
        </w:r>
      </w:ins>
      <w:ins w:id="877" w:author="Administrator" w:date="2018-06-26T09:05:10Z">
        <w:r>
          <w:rPr>
            <w:rFonts w:hint="eastAsia" w:ascii="Times New Roman" w:hAnsi="Times New Roman"/>
            <w:sz w:val="24"/>
            <w:szCs w:val="24"/>
            <w:lang w:val="en-US" w:eastAsia="zh-CN"/>
          </w:rPr>
          <w:t>电话、</w:t>
        </w:r>
      </w:ins>
      <w:ins w:id="878" w:author="Administrator" w:date="2018-06-26T09:05:12Z">
        <w:r>
          <w:rPr>
            <w:rFonts w:hint="eastAsia" w:ascii="Times New Roman" w:hAnsi="Times New Roman"/>
            <w:sz w:val="24"/>
            <w:szCs w:val="24"/>
            <w:lang w:val="en-US" w:eastAsia="zh-CN"/>
          </w:rPr>
          <w:t>办公</w:t>
        </w:r>
      </w:ins>
      <w:ins w:id="879" w:author="Administrator" w:date="2018-06-26T09:05:13Z">
        <w:r>
          <w:rPr>
            <w:rFonts w:hint="eastAsia" w:ascii="Times New Roman" w:hAnsi="Times New Roman"/>
            <w:sz w:val="24"/>
            <w:szCs w:val="24"/>
            <w:lang w:val="en-US" w:eastAsia="zh-CN"/>
          </w:rPr>
          <w:t>室</w:t>
        </w:r>
      </w:ins>
      <w:ins w:id="880" w:author="Administrator" w:date="2018-06-26T09:05:14Z">
        <w:r>
          <w:rPr>
            <w:rFonts w:hint="eastAsia" w:ascii="Times New Roman" w:hAnsi="Times New Roman"/>
            <w:sz w:val="24"/>
            <w:szCs w:val="24"/>
            <w:lang w:val="en-US" w:eastAsia="zh-CN"/>
          </w:rPr>
          <w:t>等</w:t>
        </w:r>
      </w:ins>
      <w:ins w:id="881" w:author="Administrator" w:date="2018-06-26T09:05:18Z">
        <w:r>
          <w:rPr>
            <w:rFonts w:hint="eastAsia" w:ascii="Times New Roman" w:hAnsi="Times New Roman"/>
            <w:sz w:val="24"/>
            <w:szCs w:val="24"/>
            <w:lang w:val="en-US" w:eastAsia="zh-CN"/>
          </w:rPr>
          <w:t>关键</w:t>
        </w:r>
      </w:ins>
      <w:ins w:id="882" w:author="Administrator" w:date="2018-06-26T09:05:19Z">
        <w:r>
          <w:rPr>
            <w:rFonts w:hint="eastAsia" w:ascii="Times New Roman" w:hAnsi="Times New Roman"/>
            <w:sz w:val="24"/>
            <w:szCs w:val="24"/>
            <w:lang w:val="en-US" w:eastAsia="zh-CN"/>
          </w:rPr>
          <w:t>字</w:t>
        </w:r>
      </w:ins>
      <w:ins w:id="883" w:author="Administrator" w:date="2018-06-26T09:05:21Z">
        <w:r>
          <w:rPr>
            <w:rFonts w:hint="eastAsia" w:ascii="Times New Roman" w:hAnsi="Times New Roman"/>
            <w:sz w:val="24"/>
            <w:szCs w:val="24"/>
            <w:lang w:val="en-US" w:eastAsia="zh-CN"/>
          </w:rPr>
          <w:t>查询</w:t>
        </w:r>
      </w:ins>
      <w:ins w:id="884" w:author="Administrator" w:date="2018-06-26T09:05:22Z">
        <w:r>
          <w:rPr>
            <w:rFonts w:hint="eastAsia" w:ascii="Times New Roman" w:hAnsi="Times New Roman"/>
            <w:sz w:val="24"/>
            <w:szCs w:val="24"/>
            <w:lang w:val="en-US" w:eastAsia="zh-CN"/>
          </w:rPr>
          <w:t>。</w:t>
        </w:r>
      </w:ins>
      <w:ins w:id="885" w:author="Administrator" w:date="2018-06-26T09:05:24Z">
        <w:r>
          <w:rPr>
            <w:rFonts w:hint="eastAsia" w:ascii="Times New Roman" w:hAnsi="Times New Roman"/>
            <w:sz w:val="24"/>
            <w:szCs w:val="24"/>
            <w:lang w:val="en-US" w:eastAsia="zh-CN"/>
          </w:rPr>
          <w:t>（</w:t>
        </w:r>
      </w:ins>
      <w:ins w:id="886" w:author="Administrator" w:date="2018-06-26T09:05:26Z">
        <w:r>
          <w:rPr>
            <w:rFonts w:hint="eastAsia" w:ascii="Times New Roman" w:hAnsi="Times New Roman"/>
            <w:sz w:val="24"/>
            <w:szCs w:val="24"/>
            <w:lang w:val="en-US" w:eastAsia="zh-CN"/>
          </w:rPr>
          <w:t>模糊</w:t>
        </w:r>
      </w:ins>
      <w:ins w:id="887" w:author="Administrator" w:date="2018-06-26T09:05:27Z">
        <w:r>
          <w:rPr>
            <w:rFonts w:hint="eastAsia" w:ascii="Times New Roman" w:hAnsi="Times New Roman"/>
            <w:sz w:val="24"/>
            <w:szCs w:val="24"/>
            <w:lang w:val="en-US" w:eastAsia="zh-CN"/>
          </w:rPr>
          <w:t>查</w:t>
        </w:r>
      </w:ins>
      <w:ins w:id="888" w:author="Administrator" w:date="2018-06-26T09:05:32Z">
        <w:r>
          <w:rPr>
            <w:rFonts w:hint="eastAsia" w:ascii="Times New Roman" w:hAnsi="Times New Roman"/>
            <w:sz w:val="24"/>
            <w:szCs w:val="24"/>
            <w:lang w:val="en-US" w:eastAsia="zh-CN"/>
          </w:rPr>
          <w:t>询</w:t>
        </w:r>
      </w:ins>
      <w:ins w:id="889" w:author="Administrator" w:date="2018-06-26T09:05:34Z">
        <w:r>
          <w:rPr>
            <w:rFonts w:hint="eastAsia" w:ascii="Times New Roman" w:hAnsi="Times New Roman"/>
            <w:sz w:val="24"/>
            <w:szCs w:val="24"/>
            <w:lang w:val="en-US" w:eastAsia="zh-CN"/>
          </w:rPr>
          <w:t>）</w:t>
        </w:r>
      </w:ins>
    </w:p>
    <w:p>
      <w:pPr>
        <w:numPr>
          <w:ilvl w:val="-1"/>
          <w:numId w:val="0"/>
        </w:numPr>
        <w:spacing w:line="360" w:lineRule="auto"/>
        <w:ind w:left="420" w:leftChars="0" w:firstLine="420" w:firstLineChars="0"/>
        <w:rPr>
          <w:ins w:id="890" w:author="Administrator" w:date="2018-06-26T18:12:03Z"/>
          <w:rFonts w:hint="eastAsia" w:ascii="Times New Roman" w:hAnsi="Times New Roman"/>
          <w:b w:val="0"/>
          <w:sz w:val="24"/>
          <w:szCs w:val="24"/>
          <w:lang w:val="en-US" w:eastAsia="zh-CN"/>
        </w:rPr>
      </w:pPr>
      <w:ins w:id="891" w:author="Administrator" w:date="2018-06-26T18:12:03Z">
        <w:r>
          <w:rPr>
            <w:rFonts w:hint="eastAsia" w:ascii="Times New Roman" w:hAnsi="Times New Roman"/>
            <w:sz w:val="24"/>
            <w:szCs w:val="24"/>
            <w:lang w:val="en-US" w:eastAsia="zh-CN"/>
          </w:rPr>
          <w:t>7.</w:t>
        </w:r>
      </w:ins>
      <w:ins w:id="892" w:author="Administrator" w:date="2018-06-26T18:12:06Z">
        <w:r>
          <w:rPr>
            <w:rFonts w:hint="eastAsia" w:ascii="Times New Roman" w:hAnsi="Times New Roman"/>
            <w:sz w:val="24"/>
            <w:szCs w:val="24"/>
            <w:lang w:val="en-US" w:eastAsia="zh-CN"/>
          </w:rPr>
          <w:t>2</w:t>
        </w:r>
      </w:ins>
      <w:ins w:id="893" w:author="Administrator" w:date="2018-06-26T18:12:03Z">
        <w:r>
          <w:rPr>
            <w:rFonts w:hint="eastAsia" w:ascii="Times New Roman" w:hAnsi="Times New Roman"/>
            <w:sz w:val="24"/>
            <w:szCs w:val="24"/>
            <w:lang w:val="en-US" w:eastAsia="zh-CN"/>
          </w:rPr>
          <w:t xml:space="preserve"> 权限管理流程</w:t>
        </w:r>
      </w:ins>
    </w:p>
    <w:p>
      <w:pPr>
        <w:numPr>
          <w:ilvl w:val="-1"/>
          <w:numId w:val="0"/>
        </w:numPr>
        <w:spacing w:line="360" w:lineRule="auto"/>
        <w:ind w:left="496" w:leftChars="236" w:firstLine="838" w:firstLineChars="0"/>
        <w:rPr>
          <w:ins w:id="895" w:author="Administrator" w:date="2018-06-26T18:13:15Z"/>
          <w:rFonts w:hint="eastAsia" w:ascii="Times New Roman" w:hAnsi="Times New Roman"/>
          <w:sz w:val="24"/>
          <w:szCs w:val="24"/>
          <w:lang w:val="en-US" w:eastAsia="zh-CN"/>
        </w:rPr>
        <w:pPrChange w:id="894" w:author="Administrator" w:date="2018-06-26T08:43:04Z">
          <w:pPr>
            <w:spacing w:line="360" w:lineRule="auto"/>
            <w:ind w:firstLine="566" w:firstLineChars="236"/>
          </w:pPr>
        </w:pPrChange>
      </w:pPr>
      <w:ins w:id="896" w:author="Administrator" w:date="2018-06-26T18:12:10Z">
        <w:r>
          <w:rPr>
            <w:rFonts w:hint="eastAsia" w:ascii="Times New Roman" w:hAnsi="Times New Roman"/>
            <w:sz w:val="24"/>
            <w:szCs w:val="24"/>
            <w:lang w:val="en-US" w:eastAsia="zh-CN"/>
          </w:rPr>
          <w:t>7.2</w:t>
        </w:r>
      </w:ins>
      <w:ins w:id="897" w:author="Administrator" w:date="2018-06-26T18:12:11Z">
        <w:r>
          <w:rPr>
            <w:rFonts w:hint="eastAsia" w:ascii="Times New Roman" w:hAnsi="Times New Roman"/>
            <w:sz w:val="24"/>
            <w:szCs w:val="24"/>
            <w:lang w:val="en-US" w:eastAsia="zh-CN"/>
          </w:rPr>
          <w:t xml:space="preserve">.1 </w:t>
        </w:r>
      </w:ins>
      <w:ins w:id="898" w:author="Administrator" w:date="2018-06-26T18:12:20Z">
        <w:r>
          <w:rPr>
            <w:rFonts w:hint="eastAsia" w:ascii="Times New Roman" w:hAnsi="Times New Roman"/>
            <w:sz w:val="24"/>
            <w:szCs w:val="24"/>
            <w:lang w:val="en-US" w:eastAsia="zh-CN"/>
          </w:rPr>
          <w:t>调</w:t>
        </w:r>
      </w:ins>
      <w:ins w:id="899" w:author="Administrator" w:date="2018-06-26T18:12:42Z">
        <w:r>
          <w:rPr>
            <w:rFonts w:hint="eastAsia" w:ascii="Times New Roman" w:hAnsi="Times New Roman"/>
            <w:sz w:val="24"/>
            <w:szCs w:val="24"/>
            <w:lang w:val="en-US" w:eastAsia="zh-CN"/>
          </w:rPr>
          <w:t>用</w:t>
        </w:r>
      </w:ins>
      <w:ins w:id="900" w:author="Administrator" w:date="2018-06-26T18:12:43Z">
        <w:r>
          <w:rPr>
            <w:rFonts w:hint="eastAsia" w:ascii="Times New Roman" w:hAnsi="Times New Roman"/>
            <w:sz w:val="24"/>
            <w:szCs w:val="24"/>
            <w:lang w:val="en-US" w:eastAsia="zh-CN"/>
          </w:rPr>
          <w:t>此功</w:t>
        </w:r>
      </w:ins>
      <w:ins w:id="901" w:author="Administrator" w:date="2018-06-26T18:12:44Z">
        <w:r>
          <w:rPr>
            <w:rFonts w:hint="eastAsia" w:ascii="Times New Roman" w:hAnsi="Times New Roman"/>
            <w:sz w:val="24"/>
            <w:szCs w:val="24"/>
            <w:lang w:val="en-US" w:eastAsia="zh-CN"/>
          </w:rPr>
          <w:t>能后</w:t>
        </w:r>
      </w:ins>
      <w:ins w:id="902" w:author="Administrator" w:date="2018-06-26T18:12:45Z">
        <w:r>
          <w:rPr>
            <w:rFonts w:hint="eastAsia" w:ascii="Times New Roman" w:hAnsi="Times New Roman"/>
            <w:sz w:val="24"/>
            <w:szCs w:val="24"/>
            <w:lang w:val="en-US" w:eastAsia="zh-CN"/>
          </w:rPr>
          <w:t>，</w:t>
        </w:r>
      </w:ins>
      <w:ins w:id="903" w:author="Administrator" w:date="2018-06-26T18:13:01Z">
        <w:r>
          <w:rPr>
            <w:rFonts w:hint="eastAsia" w:ascii="Times New Roman" w:hAnsi="Times New Roman"/>
            <w:sz w:val="24"/>
            <w:szCs w:val="24"/>
            <w:lang w:val="en-US" w:eastAsia="zh-CN"/>
          </w:rPr>
          <w:t>应</w:t>
        </w:r>
      </w:ins>
      <w:ins w:id="904" w:author="Administrator" w:date="2018-06-26T18:13:02Z">
        <w:r>
          <w:rPr>
            <w:rFonts w:hint="eastAsia" w:ascii="Times New Roman" w:hAnsi="Times New Roman"/>
            <w:sz w:val="24"/>
            <w:szCs w:val="24"/>
            <w:lang w:val="en-US" w:eastAsia="zh-CN"/>
          </w:rPr>
          <w:t>可看</w:t>
        </w:r>
      </w:ins>
      <w:ins w:id="905" w:author="Administrator" w:date="2018-06-26T18:13:03Z">
        <w:r>
          <w:rPr>
            <w:rFonts w:hint="eastAsia" w:ascii="Times New Roman" w:hAnsi="Times New Roman"/>
            <w:sz w:val="24"/>
            <w:szCs w:val="24"/>
            <w:lang w:val="en-US" w:eastAsia="zh-CN"/>
          </w:rPr>
          <w:t>到</w:t>
        </w:r>
      </w:ins>
      <w:ins w:id="906" w:author="Administrator" w:date="2018-06-26T18:13:04Z">
        <w:r>
          <w:rPr>
            <w:rFonts w:hint="eastAsia" w:ascii="Times New Roman" w:hAnsi="Times New Roman"/>
            <w:sz w:val="24"/>
            <w:szCs w:val="24"/>
            <w:lang w:val="en-US" w:eastAsia="zh-CN"/>
          </w:rPr>
          <w:t>所有的</w:t>
        </w:r>
      </w:ins>
      <w:ins w:id="907" w:author="Administrator" w:date="2018-06-26T18:13:09Z">
        <w:r>
          <w:rPr>
            <w:rFonts w:hint="eastAsia" w:ascii="Times New Roman" w:hAnsi="Times New Roman"/>
            <w:sz w:val="24"/>
            <w:szCs w:val="24"/>
            <w:lang w:val="en-US" w:eastAsia="zh-CN"/>
          </w:rPr>
          <w:t>学生</w:t>
        </w:r>
      </w:ins>
      <w:ins w:id="908" w:author="Administrator" w:date="2018-06-26T18:13:15Z">
        <w:r>
          <w:rPr>
            <w:rFonts w:hint="eastAsia" w:ascii="Times New Roman" w:hAnsi="Times New Roman"/>
            <w:sz w:val="24"/>
            <w:szCs w:val="24"/>
            <w:lang w:val="en-US" w:eastAsia="zh-CN"/>
          </w:rPr>
          <w:t>；</w:t>
        </w:r>
      </w:ins>
    </w:p>
    <w:p>
      <w:pPr>
        <w:numPr>
          <w:ilvl w:val="-1"/>
          <w:numId w:val="0"/>
        </w:numPr>
        <w:spacing w:line="360" w:lineRule="auto"/>
        <w:ind w:left="496" w:leftChars="236" w:firstLine="838" w:firstLineChars="0"/>
        <w:rPr>
          <w:ins w:id="910" w:author="Administrator" w:date="2018-06-26T18:13:59Z"/>
          <w:rFonts w:hint="eastAsia" w:ascii="Times New Roman" w:hAnsi="Times New Roman"/>
          <w:sz w:val="24"/>
          <w:szCs w:val="24"/>
          <w:lang w:val="en-US" w:eastAsia="zh-CN"/>
        </w:rPr>
        <w:pPrChange w:id="909" w:author="Administrator" w:date="2018-06-26T08:43:04Z">
          <w:pPr>
            <w:spacing w:line="360" w:lineRule="auto"/>
            <w:ind w:firstLine="566" w:firstLineChars="236"/>
          </w:pPr>
        </w:pPrChange>
      </w:pPr>
      <w:ins w:id="911" w:author="Administrator" w:date="2018-06-26T18:13:17Z">
        <w:r>
          <w:rPr>
            <w:rFonts w:hint="eastAsia" w:ascii="Times New Roman" w:hAnsi="Times New Roman"/>
            <w:sz w:val="24"/>
            <w:szCs w:val="24"/>
            <w:lang w:val="en-US" w:eastAsia="zh-CN"/>
          </w:rPr>
          <w:t>7.2</w:t>
        </w:r>
      </w:ins>
      <w:ins w:id="912" w:author="Administrator" w:date="2018-06-26T18:13:18Z">
        <w:r>
          <w:rPr>
            <w:rFonts w:hint="eastAsia" w:ascii="Times New Roman" w:hAnsi="Times New Roman"/>
            <w:sz w:val="24"/>
            <w:szCs w:val="24"/>
            <w:lang w:val="en-US" w:eastAsia="zh-CN"/>
          </w:rPr>
          <w:t xml:space="preserve">.2 </w:t>
        </w:r>
      </w:ins>
      <w:ins w:id="913" w:author="Administrator" w:date="2018-06-26T18:13:36Z">
        <w:r>
          <w:rPr>
            <w:rFonts w:hint="eastAsia" w:ascii="Times New Roman" w:hAnsi="Times New Roman"/>
            <w:sz w:val="24"/>
            <w:szCs w:val="24"/>
            <w:lang w:val="en-US" w:eastAsia="zh-CN"/>
          </w:rPr>
          <w:t>学生</w:t>
        </w:r>
      </w:ins>
      <w:ins w:id="914" w:author="Administrator" w:date="2018-06-26T18:13:37Z">
        <w:r>
          <w:rPr>
            <w:rFonts w:hint="eastAsia" w:ascii="Times New Roman" w:hAnsi="Times New Roman"/>
            <w:sz w:val="24"/>
            <w:szCs w:val="24"/>
            <w:lang w:val="en-US" w:eastAsia="zh-CN"/>
          </w:rPr>
          <w:t>应</w:t>
        </w:r>
      </w:ins>
      <w:ins w:id="915" w:author="Administrator" w:date="2018-06-26T18:13:38Z">
        <w:r>
          <w:rPr>
            <w:rFonts w:hint="eastAsia" w:ascii="Times New Roman" w:hAnsi="Times New Roman"/>
            <w:sz w:val="24"/>
            <w:szCs w:val="24"/>
            <w:lang w:val="en-US" w:eastAsia="zh-CN"/>
          </w:rPr>
          <w:t>按</w:t>
        </w:r>
      </w:ins>
      <w:ins w:id="916" w:author="Administrator" w:date="2018-06-26T18:13:40Z">
        <w:r>
          <w:rPr>
            <w:rFonts w:hint="eastAsia" w:ascii="Times New Roman" w:hAnsi="Times New Roman"/>
            <w:sz w:val="24"/>
            <w:szCs w:val="24"/>
            <w:lang w:val="en-US" w:eastAsia="zh-CN"/>
          </w:rPr>
          <w:t>种类</w:t>
        </w:r>
      </w:ins>
      <w:ins w:id="917" w:author="Administrator" w:date="2018-06-26T18:13:42Z">
        <w:r>
          <w:rPr>
            <w:rFonts w:hint="eastAsia" w:ascii="Times New Roman" w:hAnsi="Times New Roman"/>
            <w:sz w:val="24"/>
            <w:szCs w:val="24"/>
            <w:lang w:val="en-US" w:eastAsia="zh-CN"/>
          </w:rPr>
          <w:t>进行</w:t>
        </w:r>
      </w:ins>
      <w:ins w:id="918" w:author="Administrator" w:date="2018-06-26T18:13:43Z">
        <w:r>
          <w:rPr>
            <w:rFonts w:hint="eastAsia" w:ascii="Times New Roman" w:hAnsi="Times New Roman"/>
            <w:sz w:val="24"/>
            <w:szCs w:val="24"/>
            <w:lang w:val="en-US" w:eastAsia="zh-CN"/>
          </w:rPr>
          <w:t>分类</w:t>
        </w:r>
      </w:ins>
      <w:ins w:id="919" w:author="Administrator" w:date="2018-06-26T18:13:45Z">
        <w:r>
          <w:rPr>
            <w:rFonts w:hint="eastAsia" w:ascii="Times New Roman" w:hAnsi="Times New Roman"/>
            <w:sz w:val="24"/>
            <w:szCs w:val="24"/>
            <w:lang w:val="en-US" w:eastAsia="zh-CN"/>
          </w:rPr>
          <w:t>（</w:t>
        </w:r>
      </w:ins>
      <w:ins w:id="920" w:author="Administrator" w:date="2018-06-26T18:13:47Z">
        <w:r>
          <w:rPr>
            <w:rFonts w:hint="eastAsia" w:ascii="Times New Roman" w:hAnsi="Times New Roman"/>
            <w:sz w:val="24"/>
            <w:szCs w:val="24"/>
            <w:lang w:val="en-US" w:eastAsia="zh-CN"/>
          </w:rPr>
          <w:t>左侧</w:t>
        </w:r>
      </w:ins>
      <w:ins w:id="921" w:author="Administrator" w:date="2018-06-26T18:13:49Z">
        <w:r>
          <w:rPr>
            <w:rFonts w:hint="eastAsia" w:ascii="Times New Roman" w:hAnsi="Times New Roman"/>
            <w:sz w:val="24"/>
            <w:szCs w:val="24"/>
            <w:lang w:val="en-US" w:eastAsia="zh-CN"/>
          </w:rPr>
          <w:t>树</w:t>
        </w:r>
      </w:ins>
      <w:ins w:id="922" w:author="Administrator" w:date="2018-06-26T18:13:51Z">
        <w:r>
          <w:rPr>
            <w:rFonts w:hint="eastAsia" w:ascii="Times New Roman" w:hAnsi="Times New Roman"/>
            <w:sz w:val="24"/>
            <w:szCs w:val="24"/>
            <w:lang w:val="en-US" w:eastAsia="zh-CN"/>
          </w:rPr>
          <w:t>结</w:t>
        </w:r>
      </w:ins>
      <w:ins w:id="923" w:author="Administrator" w:date="2018-06-26T18:13:52Z">
        <w:r>
          <w:rPr>
            <w:rFonts w:hint="eastAsia" w:ascii="Times New Roman" w:hAnsi="Times New Roman"/>
            <w:sz w:val="24"/>
            <w:szCs w:val="24"/>
            <w:lang w:val="en-US" w:eastAsia="zh-CN"/>
          </w:rPr>
          <w:t>构</w:t>
        </w:r>
      </w:ins>
      <w:ins w:id="924" w:author="Administrator" w:date="2018-06-26T18:13:53Z">
        <w:r>
          <w:rPr>
            <w:rFonts w:hint="eastAsia" w:ascii="Times New Roman" w:hAnsi="Times New Roman"/>
            <w:sz w:val="24"/>
            <w:szCs w:val="24"/>
            <w:lang w:val="en-US" w:eastAsia="zh-CN"/>
          </w:rPr>
          <w:t>，右</w:t>
        </w:r>
      </w:ins>
      <w:ins w:id="925" w:author="Administrator" w:date="2018-06-26T18:13:54Z">
        <w:r>
          <w:rPr>
            <w:rFonts w:hint="eastAsia" w:ascii="Times New Roman" w:hAnsi="Times New Roman"/>
            <w:sz w:val="24"/>
            <w:szCs w:val="24"/>
            <w:lang w:val="en-US" w:eastAsia="zh-CN"/>
          </w:rPr>
          <w:t>侧为</w:t>
        </w:r>
      </w:ins>
      <w:ins w:id="926" w:author="Administrator" w:date="2018-06-26T18:13:56Z">
        <w:r>
          <w:rPr>
            <w:rFonts w:hint="eastAsia" w:ascii="Times New Roman" w:hAnsi="Times New Roman"/>
            <w:sz w:val="24"/>
            <w:szCs w:val="24"/>
            <w:lang w:val="en-US" w:eastAsia="zh-CN"/>
          </w:rPr>
          <w:t>列表</w:t>
        </w:r>
      </w:ins>
      <w:ins w:id="927" w:author="Administrator" w:date="2018-06-26T18:13:58Z">
        <w:r>
          <w:rPr>
            <w:rFonts w:hint="eastAsia" w:ascii="Times New Roman" w:hAnsi="Times New Roman"/>
            <w:sz w:val="24"/>
            <w:szCs w:val="24"/>
            <w:lang w:val="en-US" w:eastAsia="zh-CN"/>
          </w:rPr>
          <w:t>结构）</w:t>
        </w:r>
      </w:ins>
    </w:p>
    <w:p>
      <w:pPr>
        <w:numPr>
          <w:ilvl w:val="-1"/>
          <w:numId w:val="0"/>
        </w:numPr>
        <w:spacing w:line="360" w:lineRule="auto"/>
        <w:ind w:left="496" w:leftChars="236" w:firstLine="838" w:firstLineChars="0"/>
        <w:rPr>
          <w:ins w:id="929" w:author="Administrator" w:date="2018-06-26T09:02:05Z"/>
          <w:rFonts w:hint="eastAsia" w:ascii="Times New Roman" w:hAnsi="Times New Roman"/>
          <w:sz w:val="24"/>
          <w:szCs w:val="24"/>
          <w:lang w:val="en-US" w:eastAsia="zh-CN"/>
        </w:rPr>
        <w:pPrChange w:id="928" w:author="Administrator" w:date="2018-06-26T08:43:04Z">
          <w:pPr>
            <w:spacing w:line="360" w:lineRule="auto"/>
            <w:ind w:firstLine="566" w:firstLineChars="236"/>
          </w:pPr>
        </w:pPrChange>
      </w:pPr>
      <w:ins w:id="930" w:author="Administrator" w:date="2018-06-26T18:14:01Z">
        <w:r>
          <w:rPr>
            <w:rFonts w:hint="eastAsia" w:ascii="Times New Roman" w:hAnsi="Times New Roman"/>
            <w:sz w:val="24"/>
            <w:szCs w:val="24"/>
            <w:lang w:val="en-US" w:eastAsia="zh-CN"/>
          </w:rPr>
          <w:t>7.2</w:t>
        </w:r>
      </w:ins>
      <w:ins w:id="931" w:author="Administrator" w:date="2018-06-26T18:14:02Z">
        <w:r>
          <w:rPr>
            <w:rFonts w:hint="eastAsia" w:ascii="Times New Roman" w:hAnsi="Times New Roman"/>
            <w:sz w:val="24"/>
            <w:szCs w:val="24"/>
            <w:lang w:val="en-US" w:eastAsia="zh-CN"/>
          </w:rPr>
          <w:t>.</w:t>
        </w:r>
      </w:ins>
      <w:ins w:id="932" w:author="Administrator" w:date="2018-06-26T18:14:05Z">
        <w:r>
          <w:rPr>
            <w:rFonts w:hint="eastAsia" w:ascii="Times New Roman" w:hAnsi="Times New Roman"/>
            <w:sz w:val="24"/>
            <w:szCs w:val="24"/>
            <w:lang w:val="en-US" w:eastAsia="zh-CN"/>
          </w:rPr>
          <w:t xml:space="preserve">3 </w:t>
        </w:r>
      </w:ins>
      <w:ins w:id="933" w:author="Administrator" w:date="2018-06-26T18:14:17Z">
        <w:r>
          <w:rPr>
            <w:rFonts w:hint="eastAsia" w:ascii="Times New Roman" w:hAnsi="Times New Roman"/>
            <w:sz w:val="24"/>
            <w:szCs w:val="24"/>
            <w:lang w:val="en-US" w:eastAsia="zh-CN"/>
          </w:rPr>
          <w:t>超级管理员</w:t>
        </w:r>
      </w:ins>
      <w:ins w:id="934" w:author="Administrator" w:date="2018-06-26T18:14:19Z">
        <w:r>
          <w:rPr>
            <w:rFonts w:hint="eastAsia" w:ascii="Times New Roman" w:hAnsi="Times New Roman"/>
            <w:sz w:val="24"/>
            <w:szCs w:val="24"/>
            <w:lang w:val="en-US" w:eastAsia="zh-CN"/>
          </w:rPr>
          <w:t>可以</w:t>
        </w:r>
      </w:ins>
      <w:ins w:id="935" w:author="Administrator" w:date="2018-06-26T18:14:20Z">
        <w:r>
          <w:rPr>
            <w:rFonts w:hint="eastAsia" w:ascii="Times New Roman" w:hAnsi="Times New Roman"/>
            <w:sz w:val="24"/>
            <w:szCs w:val="24"/>
            <w:lang w:val="en-US" w:eastAsia="zh-CN"/>
          </w:rPr>
          <w:t>为</w:t>
        </w:r>
      </w:ins>
      <w:ins w:id="936" w:author="Administrator" w:date="2018-06-26T18:14:23Z">
        <w:r>
          <w:rPr>
            <w:rFonts w:hint="eastAsia" w:ascii="Times New Roman" w:hAnsi="Times New Roman"/>
            <w:b/>
            <w:bCs/>
            <w:sz w:val="24"/>
            <w:szCs w:val="24"/>
            <w:highlight w:val="yellow"/>
            <w:lang w:val="en-US" w:eastAsia="zh-CN"/>
          </w:rPr>
          <w:t>单个</w:t>
        </w:r>
      </w:ins>
      <w:ins w:id="937" w:author="Administrator" w:date="2018-06-26T18:14:25Z">
        <w:r>
          <w:rPr>
            <w:rFonts w:hint="eastAsia" w:ascii="Times New Roman" w:hAnsi="Times New Roman"/>
            <w:b/>
            <w:bCs/>
            <w:sz w:val="24"/>
            <w:szCs w:val="24"/>
            <w:highlight w:val="yellow"/>
            <w:lang w:val="en-US" w:eastAsia="zh-CN"/>
          </w:rPr>
          <w:t>学生</w:t>
        </w:r>
      </w:ins>
      <w:ins w:id="938" w:author="Administrator" w:date="2018-06-26T18:14:26Z">
        <w:r>
          <w:rPr>
            <w:rFonts w:hint="eastAsia" w:ascii="Times New Roman" w:hAnsi="Times New Roman"/>
            <w:b/>
            <w:bCs/>
            <w:sz w:val="24"/>
            <w:szCs w:val="24"/>
            <w:highlight w:val="yellow"/>
            <w:lang w:val="en-US" w:eastAsia="zh-CN"/>
          </w:rPr>
          <w:t>或</w:t>
        </w:r>
      </w:ins>
      <w:ins w:id="939" w:author="Administrator" w:date="2018-06-26T18:14:32Z">
        <w:r>
          <w:rPr>
            <w:rFonts w:hint="eastAsia" w:ascii="Times New Roman" w:hAnsi="Times New Roman"/>
            <w:b/>
            <w:bCs/>
            <w:sz w:val="24"/>
            <w:szCs w:val="24"/>
            <w:highlight w:val="yellow"/>
            <w:lang w:val="en-US" w:eastAsia="zh-CN"/>
          </w:rPr>
          <w:t>任</w:t>
        </w:r>
      </w:ins>
      <w:ins w:id="940" w:author="Administrator" w:date="2018-06-26T18:14:33Z">
        <w:r>
          <w:rPr>
            <w:rFonts w:hint="eastAsia" w:ascii="Times New Roman" w:hAnsi="Times New Roman"/>
            <w:b/>
            <w:bCs/>
            <w:sz w:val="24"/>
            <w:szCs w:val="24"/>
            <w:highlight w:val="yellow"/>
            <w:lang w:val="en-US" w:eastAsia="zh-CN"/>
          </w:rPr>
          <w:t>选</w:t>
        </w:r>
      </w:ins>
      <w:ins w:id="941" w:author="Administrator" w:date="2018-06-26T18:14:34Z">
        <w:r>
          <w:rPr>
            <w:rFonts w:hint="eastAsia" w:ascii="Times New Roman" w:hAnsi="Times New Roman"/>
            <w:b/>
            <w:bCs/>
            <w:sz w:val="24"/>
            <w:szCs w:val="24"/>
            <w:highlight w:val="yellow"/>
            <w:lang w:val="en-US" w:eastAsia="zh-CN"/>
          </w:rPr>
          <w:t>的</w:t>
        </w:r>
      </w:ins>
      <w:ins w:id="942" w:author="Administrator" w:date="2018-06-26T18:14:35Z">
        <w:r>
          <w:rPr>
            <w:rFonts w:hint="eastAsia" w:ascii="Times New Roman" w:hAnsi="Times New Roman"/>
            <w:b/>
            <w:bCs/>
            <w:sz w:val="24"/>
            <w:szCs w:val="24"/>
            <w:highlight w:val="yellow"/>
            <w:lang w:val="en-US" w:eastAsia="zh-CN"/>
          </w:rPr>
          <w:t>多个</w:t>
        </w:r>
      </w:ins>
      <w:ins w:id="943" w:author="Administrator" w:date="2018-06-26T18:14:36Z">
        <w:r>
          <w:rPr>
            <w:rFonts w:hint="eastAsia" w:ascii="Times New Roman" w:hAnsi="Times New Roman"/>
            <w:b/>
            <w:bCs/>
            <w:sz w:val="24"/>
            <w:szCs w:val="24"/>
            <w:highlight w:val="yellow"/>
            <w:lang w:val="en-US" w:eastAsia="zh-CN"/>
          </w:rPr>
          <w:t>学生</w:t>
        </w:r>
      </w:ins>
      <w:r>
        <w:rPr>
          <w:rFonts w:hint="eastAsia" w:ascii="Times New Roman" w:hAnsi="Times New Roman"/>
          <w:b/>
          <w:bCs/>
          <w:sz w:val="24"/>
          <w:szCs w:val="24"/>
          <w:highlight w:val="yellow"/>
          <w:lang w:val="en-US" w:eastAsia="zh-CN"/>
        </w:rPr>
        <w:t>（支持全选）</w:t>
      </w:r>
      <w:ins w:id="944" w:author="Administrator" w:date="2018-06-26T18:14:37Z">
        <w:r>
          <w:rPr>
            <w:rFonts w:hint="eastAsia" w:ascii="Times New Roman" w:hAnsi="Times New Roman"/>
            <w:sz w:val="24"/>
            <w:szCs w:val="24"/>
            <w:lang w:val="en-US" w:eastAsia="zh-CN"/>
          </w:rPr>
          <w:t>进行</w:t>
        </w:r>
      </w:ins>
      <w:ins w:id="945" w:author="Administrator" w:date="2018-06-26T18:14:39Z">
        <w:r>
          <w:rPr>
            <w:rFonts w:hint="eastAsia" w:ascii="Times New Roman" w:hAnsi="Times New Roman"/>
            <w:sz w:val="24"/>
            <w:szCs w:val="24"/>
            <w:lang w:val="en-US" w:eastAsia="zh-CN"/>
          </w:rPr>
          <w:t>药</w:t>
        </w:r>
      </w:ins>
      <w:ins w:id="946" w:author="Administrator" w:date="2018-06-26T18:14:40Z">
        <w:r>
          <w:rPr>
            <w:rFonts w:hint="eastAsia" w:ascii="Times New Roman" w:hAnsi="Times New Roman"/>
            <w:sz w:val="24"/>
            <w:szCs w:val="24"/>
            <w:lang w:val="en-US" w:eastAsia="zh-CN"/>
          </w:rPr>
          <w:t>品</w:t>
        </w:r>
      </w:ins>
      <w:ins w:id="947" w:author="Administrator" w:date="2018-06-26T18:14:43Z">
        <w:r>
          <w:rPr>
            <w:rFonts w:hint="eastAsia" w:ascii="Times New Roman" w:hAnsi="Times New Roman"/>
            <w:sz w:val="24"/>
            <w:szCs w:val="24"/>
            <w:lang w:val="en-US" w:eastAsia="zh-CN"/>
          </w:rPr>
          <w:t>权限</w:t>
        </w:r>
      </w:ins>
      <w:ins w:id="948" w:author="Administrator" w:date="2018-06-26T18:14:44Z">
        <w:r>
          <w:rPr>
            <w:rFonts w:hint="eastAsia" w:ascii="Times New Roman" w:hAnsi="Times New Roman"/>
            <w:sz w:val="24"/>
            <w:szCs w:val="24"/>
            <w:lang w:val="en-US" w:eastAsia="zh-CN"/>
          </w:rPr>
          <w:t>设置</w:t>
        </w:r>
      </w:ins>
      <w:ins w:id="949" w:author="Administrator" w:date="2018-06-26T18:14:51Z">
        <w:r>
          <w:rPr>
            <w:rFonts w:hint="eastAsia" w:ascii="Times New Roman" w:hAnsi="Times New Roman"/>
            <w:sz w:val="24"/>
            <w:szCs w:val="24"/>
            <w:lang w:val="en-US" w:eastAsia="zh-CN"/>
          </w:rPr>
          <w:t>。</w:t>
        </w:r>
      </w:ins>
    </w:p>
    <w:p>
      <w:pPr>
        <w:numPr>
          <w:ilvl w:val="-1"/>
          <w:numId w:val="0"/>
        </w:numPr>
        <w:spacing w:line="360" w:lineRule="auto"/>
        <w:ind w:left="0" w:leftChars="0" w:firstLine="420" w:firstLineChars="0"/>
        <w:rPr>
          <w:ins w:id="951" w:author="Administrator" w:date="2018-06-26T09:07:30Z"/>
          <w:rFonts w:hint="eastAsia" w:ascii="Times New Roman" w:hAnsi="Times New Roman"/>
          <w:sz w:val="24"/>
          <w:szCs w:val="24"/>
          <w:lang w:val="en-US" w:eastAsia="zh-CN"/>
        </w:rPr>
        <w:pPrChange w:id="950" w:author="Administrator" w:date="2018-06-26T08:46:37Z">
          <w:pPr>
            <w:spacing w:line="360" w:lineRule="auto"/>
            <w:ind w:firstLine="566" w:firstLineChars="236"/>
          </w:pPr>
        </w:pPrChange>
      </w:pPr>
      <w:ins w:id="952" w:author="Administrator" w:date="2018-06-26T09:06:29Z">
        <w:r>
          <w:rPr>
            <w:rFonts w:hint="eastAsia" w:ascii="Times New Roman" w:hAnsi="Times New Roman"/>
            <w:sz w:val="24"/>
            <w:szCs w:val="24"/>
            <w:lang w:val="en-US" w:eastAsia="zh-CN"/>
          </w:rPr>
          <w:t xml:space="preserve">   </w:t>
        </w:r>
      </w:ins>
      <w:ins w:id="953" w:author="Administrator" w:date="2018-06-26T09:06:30Z">
        <w:r>
          <w:rPr>
            <w:rFonts w:hint="eastAsia" w:ascii="Times New Roman" w:hAnsi="Times New Roman"/>
            <w:sz w:val="24"/>
            <w:szCs w:val="24"/>
            <w:lang w:val="en-US" w:eastAsia="zh-CN"/>
          </w:rPr>
          <w:t>7</w:t>
        </w:r>
      </w:ins>
      <w:ins w:id="954" w:author="Administrator" w:date="2018-06-26T09:06:31Z">
        <w:r>
          <w:rPr>
            <w:rFonts w:hint="eastAsia" w:ascii="Times New Roman" w:hAnsi="Times New Roman"/>
            <w:sz w:val="24"/>
            <w:szCs w:val="24"/>
            <w:lang w:val="en-US" w:eastAsia="zh-CN"/>
          </w:rPr>
          <w:t xml:space="preserve">.3 </w:t>
        </w:r>
      </w:ins>
      <w:ins w:id="955" w:author="Administrator" w:date="2018-06-26T09:06:47Z">
        <w:r>
          <w:rPr>
            <w:rFonts w:hint="eastAsia" w:ascii="Times New Roman" w:hAnsi="Times New Roman"/>
            <w:sz w:val="24"/>
            <w:szCs w:val="24"/>
            <w:lang w:val="en-US" w:eastAsia="zh-CN"/>
          </w:rPr>
          <w:t>教师</w:t>
        </w:r>
      </w:ins>
      <w:ins w:id="956" w:author="Administrator" w:date="2018-06-26T09:07:23Z">
        <w:r>
          <w:rPr>
            <w:rFonts w:hint="eastAsia" w:ascii="Times New Roman" w:hAnsi="Times New Roman"/>
            <w:sz w:val="24"/>
            <w:szCs w:val="24"/>
            <w:lang w:val="en-US" w:eastAsia="zh-CN"/>
          </w:rPr>
          <w:t>经费</w:t>
        </w:r>
      </w:ins>
      <w:ins w:id="957" w:author="Administrator" w:date="2018-06-26T09:08:45Z">
        <w:r>
          <w:rPr>
            <w:rFonts w:hint="eastAsia" w:ascii="Times New Roman" w:hAnsi="Times New Roman"/>
            <w:sz w:val="24"/>
            <w:szCs w:val="24"/>
            <w:lang w:val="en-US" w:eastAsia="zh-CN"/>
          </w:rPr>
          <w:t>操作</w:t>
        </w:r>
      </w:ins>
    </w:p>
    <w:p>
      <w:pPr>
        <w:numPr>
          <w:ilvl w:val="-1"/>
          <w:numId w:val="0"/>
        </w:numPr>
        <w:spacing w:line="360" w:lineRule="auto"/>
        <w:ind w:left="840" w:leftChars="0" w:firstLine="420" w:firstLineChars="0"/>
        <w:rPr>
          <w:ins w:id="959" w:author="Administrator" w:date="2018-06-26T09:08:03Z"/>
          <w:rFonts w:hint="eastAsia" w:ascii="Times New Roman" w:hAnsi="Times New Roman"/>
          <w:sz w:val="24"/>
          <w:szCs w:val="24"/>
          <w:lang w:val="en-US" w:eastAsia="zh-CN"/>
        </w:rPr>
        <w:pPrChange w:id="958" w:author="Administrator" w:date="2018-06-26T09:07:31Z">
          <w:pPr>
            <w:spacing w:line="360" w:lineRule="auto"/>
            <w:ind w:firstLine="566" w:firstLineChars="236"/>
          </w:pPr>
        </w:pPrChange>
      </w:pPr>
      <w:ins w:id="960" w:author="Administrator" w:date="2018-06-26T09:07:33Z">
        <w:r>
          <w:rPr>
            <w:rFonts w:hint="eastAsia" w:ascii="Times New Roman" w:hAnsi="Times New Roman"/>
            <w:sz w:val="24"/>
            <w:szCs w:val="24"/>
            <w:lang w:val="en-US" w:eastAsia="zh-CN"/>
          </w:rPr>
          <w:t>7.</w:t>
        </w:r>
      </w:ins>
      <w:ins w:id="961" w:author="Administrator" w:date="2018-06-26T09:07:36Z">
        <w:r>
          <w:rPr>
            <w:rFonts w:hint="eastAsia" w:ascii="Times New Roman" w:hAnsi="Times New Roman"/>
            <w:sz w:val="24"/>
            <w:szCs w:val="24"/>
            <w:lang w:val="en-US" w:eastAsia="zh-CN"/>
          </w:rPr>
          <w:t xml:space="preserve">3.1 </w:t>
        </w:r>
      </w:ins>
      <w:ins w:id="962" w:author="Administrator" w:date="2018-06-26T09:07:45Z">
        <w:r>
          <w:rPr>
            <w:rFonts w:hint="eastAsia" w:ascii="Times New Roman" w:hAnsi="Times New Roman"/>
            <w:sz w:val="24"/>
            <w:szCs w:val="24"/>
            <w:lang w:val="en-US" w:eastAsia="zh-CN"/>
          </w:rPr>
          <w:t>教师可</w:t>
        </w:r>
      </w:ins>
      <w:ins w:id="963" w:author="Administrator" w:date="2018-06-26T09:07:46Z">
        <w:r>
          <w:rPr>
            <w:rFonts w:hint="eastAsia" w:ascii="Times New Roman" w:hAnsi="Times New Roman"/>
            <w:sz w:val="24"/>
            <w:szCs w:val="24"/>
            <w:lang w:val="en-US" w:eastAsia="zh-CN"/>
          </w:rPr>
          <w:t>以查看</w:t>
        </w:r>
      </w:ins>
      <w:ins w:id="964" w:author="Administrator" w:date="2018-06-26T09:07:51Z">
        <w:r>
          <w:rPr>
            <w:rFonts w:hint="eastAsia" w:ascii="Times New Roman" w:hAnsi="Times New Roman"/>
            <w:sz w:val="24"/>
            <w:szCs w:val="24"/>
            <w:lang w:val="en-US" w:eastAsia="zh-CN"/>
          </w:rPr>
          <w:t>但</w:t>
        </w:r>
      </w:ins>
      <w:ins w:id="965" w:author="Administrator" w:date="2018-06-26T09:07:52Z">
        <w:r>
          <w:rPr>
            <w:rFonts w:hint="eastAsia" w:ascii="Times New Roman" w:hAnsi="Times New Roman"/>
            <w:sz w:val="24"/>
            <w:szCs w:val="24"/>
            <w:lang w:val="en-US" w:eastAsia="zh-CN"/>
          </w:rPr>
          <w:t>不可</w:t>
        </w:r>
      </w:ins>
      <w:ins w:id="966" w:author="Administrator" w:date="2018-06-26T09:07:56Z">
        <w:r>
          <w:rPr>
            <w:rFonts w:hint="eastAsia" w:ascii="Times New Roman" w:hAnsi="Times New Roman"/>
            <w:sz w:val="24"/>
            <w:szCs w:val="24"/>
            <w:lang w:val="en-US" w:eastAsia="zh-CN"/>
          </w:rPr>
          <w:t>修改</w:t>
        </w:r>
      </w:ins>
      <w:ins w:id="967" w:author="Administrator" w:date="2018-06-26T09:07:58Z">
        <w:r>
          <w:rPr>
            <w:rFonts w:hint="eastAsia" w:ascii="Times New Roman" w:hAnsi="Times New Roman"/>
            <w:sz w:val="24"/>
            <w:szCs w:val="24"/>
            <w:lang w:val="en-US" w:eastAsia="zh-CN"/>
          </w:rPr>
          <w:t>其</w:t>
        </w:r>
      </w:ins>
      <w:ins w:id="968" w:author="Administrator" w:date="2018-06-26T09:07:59Z">
        <w:r>
          <w:rPr>
            <w:rFonts w:hint="eastAsia" w:ascii="Times New Roman" w:hAnsi="Times New Roman"/>
            <w:sz w:val="24"/>
            <w:szCs w:val="24"/>
            <w:lang w:val="en-US" w:eastAsia="zh-CN"/>
          </w:rPr>
          <w:t>所有</w:t>
        </w:r>
      </w:ins>
      <w:ins w:id="969" w:author="Administrator" w:date="2018-06-26T09:08:00Z">
        <w:r>
          <w:rPr>
            <w:rFonts w:hint="eastAsia" w:ascii="Times New Roman" w:hAnsi="Times New Roman"/>
            <w:sz w:val="24"/>
            <w:szCs w:val="24"/>
            <w:lang w:val="en-US" w:eastAsia="zh-CN"/>
          </w:rPr>
          <w:t>经费</w:t>
        </w:r>
      </w:ins>
      <w:ins w:id="970" w:author="Administrator" w:date="2018-06-26T09:08:03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ins w:id="972" w:author="Administrator" w:date="2018-06-26T09:06:27Z"/>
          <w:rFonts w:hint="eastAsia" w:ascii="Times New Roman" w:hAnsi="Times New Roman"/>
          <w:sz w:val="24"/>
          <w:szCs w:val="24"/>
          <w:lang w:val="en-US" w:eastAsia="zh-CN"/>
        </w:rPr>
        <w:pPrChange w:id="971" w:author="Administrator" w:date="2018-06-26T09:08:05Z">
          <w:pPr>
            <w:spacing w:line="360" w:lineRule="auto"/>
            <w:ind w:firstLine="566" w:firstLineChars="236"/>
          </w:pPr>
        </w:pPrChange>
      </w:pPr>
      <w:ins w:id="973" w:author="Administrator" w:date="2018-06-26T09:08:06Z">
        <w:r>
          <w:rPr>
            <w:rFonts w:hint="eastAsia" w:ascii="Times New Roman" w:hAnsi="Times New Roman"/>
            <w:sz w:val="24"/>
            <w:szCs w:val="24"/>
            <w:lang w:val="en-US" w:eastAsia="zh-CN"/>
          </w:rPr>
          <w:t>7.</w:t>
        </w:r>
      </w:ins>
      <w:ins w:id="974" w:author="Administrator" w:date="2018-06-26T09:08:07Z">
        <w:r>
          <w:rPr>
            <w:rFonts w:hint="eastAsia" w:ascii="Times New Roman" w:hAnsi="Times New Roman"/>
            <w:sz w:val="24"/>
            <w:szCs w:val="24"/>
            <w:lang w:val="en-US" w:eastAsia="zh-CN"/>
          </w:rPr>
          <w:t>3.2</w:t>
        </w:r>
      </w:ins>
      <w:ins w:id="975" w:author="Administrator" w:date="2018-06-26T09:08:08Z">
        <w:r>
          <w:rPr>
            <w:rFonts w:hint="eastAsia" w:ascii="Times New Roman" w:hAnsi="Times New Roman"/>
            <w:sz w:val="24"/>
            <w:szCs w:val="24"/>
            <w:lang w:val="en-US" w:eastAsia="zh-CN"/>
          </w:rPr>
          <w:t xml:space="preserve"> </w:t>
        </w:r>
      </w:ins>
      <w:ins w:id="976" w:author="Administrator" w:date="2018-06-26T18:15:18Z">
        <w:r>
          <w:rPr>
            <w:rFonts w:hint="eastAsia" w:ascii="Times New Roman" w:hAnsi="Times New Roman"/>
            <w:sz w:val="24"/>
            <w:szCs w:val="24"/>
            <w:rPrChange w:id="977" w:author="Administrator" w:date="2018-06-26T18:15:18Z">
              <w:rPr>
                <w:rFonts w:hint="eastAsia"/>
              </w:rPr>
            </w:rPrChange>
          </w:rPr>
          <w:t>教师本身</w:t>
        </w:r>
      </w:ins>
      <w:ins w:id="979" w:author="Administrator" w:date="2018-06-26T18:15:18Z">
        <w:r>
          <w:rPr>
            <w:rFonts w:hint="eastAsia" w:ascii="Times New Roman" w:hAnsi="Times New Roman"/>
            <w:b/>
            <w:bCs/>
            <w:sz w:val="24"/>
            <w:szCs w:val="24"/>
            <w:highlight w:val="yellow"/>
            <w:rPrChange w:id="980" w:author="Administrator" w:date="2018-06-26T18:15:18Z">
              <w:rPr>
                <w:rFonts w:hint="eastAsia"/>
              </w:rPr>
            </w:rPrChange>
          </w:rPr>
          <w:t>不可进行充值</w:t>
        </w:r>
      </w:ins>
      <w:ins w:id="982" w:author="Administrator" w:date="2018-06-26T18:15:18Z">
        <w:r>
          <w:rPr>
            <w:rFonts w:hint="eastAsia" w:ascii="Times New Roman" w:hAnsi="Times New Roman"/>
            <w:sz w:val="24"/>
            <w:szCs w:val="24"/>
            <w:rPrChange w:id="983" w:author="Administrator" w:date="2018-06-26T18:15:18Z">
              <w:rPr>
                <w:rFonts w:hint="eastAsia"/>
              </w:rPr>
            </w:rPrChange>
          </w:rPr>
          <w:t>，由副院长决定充值金额后，由超级管理员用系统进行充值</w:t>
        </w:r>
      </w:ins>
      <w:ins w:id="985" w:author="Administrator" w:date="2018-06-26T10:18:13Z">
        <w:r>
          <w:rPr>
            <w:rFonts w:hint="eastAsia" w:ascii="Times New Roman" w:hAnsi="Times New Roman"/>
            <w:sz w:val="24"/>
            <w:szCs w:val="24"/>
            <w:lang w:val="en-US" w:eastAsia="zh-CN"/>
          </w:rPr>
          <w:t>。</w:t>
        </w:r>
      </w:ins>
    </w:p>
    <w:p>
      <w:pPr>
        <w:numPr>
          <w:ilvl w:val="-1"/>
          <w:numId w:val="0"/>
        </w:numPr>
        <w:spacing w:line="360" w:lineRule="auto"/>
        <w:ind w:left="0" w:leftChars="0" w:firstLine="420" w:firstLineChars="0"/>
        <w:rPr>
          <w:ins w:id="987" w:author="Administrator" w:date="2018-06-26T08:48:49Z"/>
          <w:rFonts w:hint="eastAsia" w:ascii="Times New Roman" w:hAnsi="Times New Roman"/>
          <w:sz w:val="24"/>
          <w:szCs w:val="24"/>
          <w:lang w:val="en-US" w:eastAsia="zh-CN"/>
        </w:rPr>
        <w:pPrChange w:id="986" w:author="Administrator" w:date="2018-06-26T08:46:37Z">
          <w:pPr>
            <w:spacing w:line="360" w:lineRule="auto"/>
            <w:ind w:firstLine="566" w:firstLineChars="236"/>
          </w:pPr>
        </w:pPrChange>
      </w:pPr>
      <w:ins w:id="988" w:author="Administrator" w:date="2018-06-26T08:46:38Z">
        <w:r>
          <w:rPr>
            <w:rFonts w:hint="eastAsia" w:ascii="Times New Roman" w:hAnsi="Times New Roman"/>
            <w:sz w:val="24"/>
            <w:szCs w:val="24"/>
            <w:lang w:val="en-US" w:eastAsia="zh-CN"/>
          </w:rPr>
          <w:t xml:space="preserve">   </w:t>
        </w:r>
      </w:ins>
      <w:ins w:id="989" w:author="Administrator" w:date="2018-06-26T08:46:41Z">
        <w:r>
          <w:rPr>
            <w:rFonts w:hint="eastAsia" w:ascii="Times New Roman" w:hAnsi="Times New Roman"/>
            <w:sz w:val="24"/>
            <w:szCs w:val="24"/>
            <w:lang w:val="en-US" w:eastAsia="zh-CN"/>
          </w:rPr>
          <w:t>7.</w:t>
        </w:r>
      </w:ins>
      <w:ins w:id="990" w:author="Administrator" w:date="2018-06-26T09:12:05Z">
        <w:r>
          <w:rPr>
            <w:rFonts w:hint="eastAsia" w:ascii="Times New Roman" w:hAnsi="Times New Roman"/>
            <w:sz w:val="24"/>
            <w:szCs w:val="24"/>
            <w:lang w:val="en-US" w:eastAsia="zh-CN"/>
          </w:rPr>
          <w:t>4</w:t>
        </w:r>
      </w:ins>
      <w:ins w:id="991" w:author="Administrator" w:date="2018-06-26T08:46:43Z">
        <w:r>
          <w:rPr>
            <w:rFonts w:hint="eastAsia" w:ascii="Times New Roman" w:hAnsi="Times New Roman"/>
            <w:sz w:val="24"/>
            <w:szCs w:val="24"/>
            <w:lang w:val="en-US" w:eastAsia="zh-CN"/>
          </w:rPr>
          <w:t xml:space="preserve"> </w:t>
        </w:r>
      </w:ins>
      <w:ins w:id="992" w:author="Administrator" w:date="2018-06-26T08:48:46Z">
        <w:r>
          <w:rPr>
            <w:rFonts w:hint="eastAsia" w:ascii="Times New Roman" w:hAnsi="Times New Roman"/>
            <w:sz w:val="24"/>
            <w:szCs w:val="24"/>
            <w:lang w:val="en-US" w:eastAsia="zh-CN"/>
          </w:rPr>
          <w:t>入</w:t>
        </w:r>
      </w:ins>
      <w:ins w:id="993" w:author="Administrator" w:date="2018-06-26T08:48:47Z">
        <w:r>
          <w:rPr>
            <w:rFonts w:hint="eastAsia" w:ascii="Times New Roman" w:hAnsi="Times New Roman"/>
            <w:sz w:val="24"/>
            <w:szCs w:val="24"/>
            <w:lang w:val="en-US" w:eastAsia="zh-CN"/>
          </w:rPr>
          <w:t>库</w:t>
        </w:r>
      </w:ins>
      <w:ins w:id="994" w:author="Administrator" w:date="2018-06-26T08:54:51Z">
        <w:r>
          <w:rPr>
            <w:rFonts w:hint="eastAsia" w:ascii="Times New Roman" w:hAnsi="Times New Roman"/>
            <w:sz w:val="24"/>
            <w:szCs w:val="24"/>
            <w:lang w:val="en-US" w:eastAsia="zh-CN"/>
          </w:rPr>
          <w:t>流</w:t>
        </w:r>
      </w:ins>
      <w:ins w:id="995" w:author="Administrator" w:date="2018-06-26T08:54:52Z">
        <w:r>
          <w:rPr>
            <w:rFonts w:hint="eastAsia" w:ascii="Times New Roman" w:hAnsi="Times New Roman"/>
            <w:sz w:val="24"/>
            <w:szCs w:val="24"/>
            <w:lang w:val="en-US" w:eastAsia="zh-CN"/>
          </w:rPr>
          <w:t>程</w:t>
        </w:r>
      </w:ins>
    </w:p>
    <w:p>
      <w:pPr>
        <w:numPr>
          <w:ilvl w:val="-1"/>
          <w:numId w:val="0"/>
        </w:numPr>
        <w:spacing w:line="360" w:lineRule="auto"/>
        <w:ind w:left="840" w:leftChars="0" w:firstLine="420" w:firstLineChars="0"/>
        <w:rPr>
          <w:ins w:id="997" w:author="Administrator" w:date="2018-06-26T09:10:37Z"/>
          <w:rFonts w:hint="eastAsia" w:ascii="Times New Roman" w:hAnsi="Times New Roman"/>
          <w:sz w:val="24"/>
          <w:szCs w:val="24"/>
          <w:lang w:val="en-US" w:eastAsia="zh-CN"/>
        </w:rPr>
        <w:pPrChange w:id="996" w:author="Administrator" w:date="2018-06-26T08:48:50Z">
          <w:pPr>
            <w:spacing w:line="360" w:lineRule="auto"/>
            <w:ind w:firstLine="566" w:firstLineChars="236"/>
          </w:pPr>
        </w:pPrChange>
      </w:pPr>
      <w:ins w:id="998" w:author="Administrator" w:date="2018-06-26T08:48:51Z">
        <w:r>
          <w:rPr>
            <w:rFonts w:hint="eastAsia" w:ascii="Times New Roman" w:hAnsi="Times New Roman"/>
            <w:sz w:val="24"/>
            <w:szCs w:val="24"/>
            <w:lang w:val="en-US" w:eastAsia="zh-CN"/>
          </w:rPr>
          <w:t>7.</w:t>
        </w:r>
      </w:ins>
      <w:ins w:id="999" w:author="Administrator" w:date="2018-06-26T09:12:07Z">
        <w:r>
          <w:rPr>
            <w:rFonts w:hint="eastAsia" w:ascii="Times New Roman" w:hAnsi="Times New Roman"/>
            <w:sz w:val="24"/>
            <w:szCs w:val="24"/>
            <w:lang w:val="en-US" w:eastAsia="zh-CN"/>
          </w:rPr>
          <w:t>4</w:t>
        </w:r>
      </w:ins>
      <w:ins w:id="1000" w:author="Administrator" w:date="2018-06-26T08:48:52Z">
        <w:r>
          <w:rPr>
            <w:rFonts w:hint="eastAsia" w:ascii="Times New Roman" w:hAnsi="Times New Roman"/>
            <w:sz w:val="24"/>
            <w:szCs w:val="24"/>
            <w:lang w:val="en-US" w:eastAsia="zh-CN"/>
          </w:rPr>
          <w:t>.</w:t>
        </w:r>
      </w:ins>
      <w:ins w:id="1001" w:author="Administrator" w:date="2018-06-26T08:48:53Z">
        <w:r>
          <w:rPr>
            <w:rFonts w:hint="eastAsia" w:ascii="Times New Roman" w:hAnsi="Times New Roman"/>
            <w:sz w:val="24"/>
            <w:szCs w:val="24"/>
            <w:lang w:val="en-US" w:eastAsia="zh-CN"/>
          </w:rPr>
          <w:t xml:space="preserve">1 </w:t>
        </w:r>
      </w:ins>
      <w:ins w:id="1002" w:author="Administrator" w:date="2018-06-26T08:48:54Z">
        <w:r>
          <w:rPr>
            <w:rFonts w:hint="eastAsia" w:ascii="Times New Roman" w:hAnsi="Times New Roman"/>
            <w:sz w:val="24"/>
            <w:szCs w:val="24"/>
            <w:lang w:val="en-US" w:eastAsia="zh-CN"/>
          </w:rPr>
          <w:t>调</w:t>
        </w:r>
      </w:ins>
      <w:ins w:id="1003" w:author="Administrator" w:date="2018-06-26T08:48:55Z">
        <w:r>
          <w:rPr>
            <w:rFonts w:hint="eastAsia" w:ascii="Times New Roman" w:hAnsi="Times New Roman"/>
            <w:sz w:val="24"/>
            <w:szCs w:val="24"/>
            <w:lang w:val="en-US" w:eastAsia="zh-CN"/>
          </w:rPr>
          <w:t>起</w:t>
        </w:r>
      </w:ins>
      <w:ins w:id="1004" w:author="Administrator" w:date="2018-06-26T08:48:57Z">
        <w:r>
          <w:rPr>
            <w:rFonts w:hint="eastAsia" w:ascii="Times New Roman" w:hAnsi="Times New Roman"/>
            <w:sz w:val="24"/>
            <w:szCs w:val="24"/>
            <w:lang w:val="en-US" w:eastAsia="zh-CN"/>
          </w:rPr>
          <w:t>入库</w:t>
        </w:r>
      </w:ins>
      <w:ins w:id="1005" w:author="Administrator" w:date="2018-06-26T08:49:00Z">
        <w:r>
          <w:rPr>
            <w:rFonts w:hint="eastAsia" w:ascii="Times New Roman" w:hAnsi="Times New Roman"/>
            <w:sz w:val="24"/>
            <w:szCs w:val="24"/>
            <w:lang w:val="en-US" w:eastAsia="zh-CN"/>
          </w:rPr>
          <w:t>模块</w:t>
        </w:r>
      </w:ins>
      <w:ins w:id="1006" w:author="Administrator" w:date="2018-06-26T08:49:01Z">
        <w:r>
          <w:rPr>
            <w:rFonts w:hint="eastAsia" w:ascii="Times New Roman" w:hAnsi="Times New Roman"/>
            <w:sz w:val="24"/>
            <w:szCs w:val="24"/>
            <w:lang w:val="en-US" w:eastAsia="zh-CN"/>
          </w:rPr>
          <w:t>后，</w:t>
        </w:r>
      </w:ins>
      <w:ins w:id="1007" w:author="Administrator" w:date="2018-06-26T08:49:23Z">
        <w:r>
          <w:rPr>
            <w:rFonts w:hint="eastAsia" w:ascii="Times New Roman" w:hAnsi="Times New Roman"/>
            <w:sz w:val="24"/>
            <w:szCs w:val="24"/>
            <w:lang w:val="en-US" w:eastAsia="zh-CN"/>
          </w:rPr>
          <w:t>弹</w:t>
        </w:r>
      </w:ins>
      <w:ins w:id="1008" w:author="Administrator" w:date="2018-06-26T08:49:24Z">
        <w:r>
          <w:rPr>
            <w:rFonts w:hint="eastAsia" w:ascii="Times New Roman" w:hAnsi="Times New Roman"/>
            <w:sz w:val="24"/>
            <w:szCs w:val="24"/>
            <w:lang w:val="en-US" w:eastAsia="zh-CN"/>
          </w:rPr>
          <w:t>出</w:t>
        </w:r>
      </w:ins>
      <w:ins w:id="1009" w:author="Administrator" w:date="2018-06-26T08:49:44Z">
        <w:r>
          <w:rPr>
            <w:rFonts w:hint="eastAsia" w:ascii="Times New Roman" w:hAnsi="Times New Roman"/>
            <w:sz w:val="24"/>
            <w:szCs w:val="24"/>
            <w:lang w:val="en-US" w:eastAsia="zh-CN"/>
          </w:rPr>
          <w:t>入</w:t>
        </w:r>
      </w:ins>
      <w:ins w:id="1010" w:author="Administrator" w:date="2018-06-26T08:49:45Z">
        <w:r>
          <w:rPr>
            <w:rFonts w:hint="eastAsia" w:ascii="Times New Roman" w:hAnsi="Times New Roman"/>
            <w:sz w:val="24"/>
            <w:szCs w:val="24"/>
            <w:lang w:val="en-US" w:eastAsia="zh-CN"/>
          </w:rPr>
          <w:t>库清</w:t>
        </w:r>
      </w:ins>
      <w:ins w:id="1011" w:author="Administrator" w:date="2018-06-26T08:49:49Z">
        <w:r>
          <w:rPr>
            <w:rFonts w:hint="eastAsia" w:ascii="Times New Roman" w:hAnsi="Times New Roman"/>
            <w:sz w:val="24"/>
            <w:szCs w:val="24"/>
            <w:lang w:val="en-US" w:eastAsia="zh-CN"/>
          </w:rPr>
          <w:t>单</w:t>
        </w:r>
      </w:ins>
      <w:ins w:id="1012" w:author="Administrator" w:date="2018-06-26T08:49:53Z">
        <w:r>
          <w:rPr>
            <w:rFonts w:hint="eastAsia" w:ascii="Times New Roman" w:hAnsi="Times New Roman"/>
            <w:sz w:val="24"/>
            <w:szCs w:val="24"/>
            <w:lang w:val="en-US" w:eastAsia="zh-CN"/>
          </w:rPr>
          <w:t>页面</w:t>
        </w:r>
      </w:ins>
      <w:ins w:id="1013" w:author="Administrator" w:date="2018-06-26T08:49:54Z">
        <w:r>
          <w:rPr>
            <w:rFonts w:hint="eastAsia" w:ascii="Times New Roman" w:hAnsi="Times New Roman"/>
            <w:sz w:val="24"/>
            <w:szCs w:val="24"/>
            <w:lang w:val="en-US" w:eastAsia="zh-CN"/>
          </w:rPr>
          <w:t>，</w:t>
        </w:r>
      </w:ins>
      <w:ins w:id="1014" w:author="Administrator" w:date="2018-06-26T08:49:56Z">
        <w:r>
          <w:rPr>
            <w:rFonts w:hint="eastAsia" w:ascii="Times New Roman" w:hAnsi="Times New Roman"/>
            <w:sz w:val="24"/>
            <w:szCs w:val="24"/>
            <w:lang w:val="en-US" w:eastAsia="zh-CN"/>
          </w:rPr>
          <w:t>然</w:t>
        </w:r>
      </w:ins>
      <w:ins w:id="1015" w:author="Administrator" w:date="2018-06-26T08:49:57Z">
        <w:r>
          <w:rPr>
            <w:rFonts w:hint="eastAsia" w:ascii="Times New Roman" w:hAnsi="Times New Roman"/>
            <w:sz w:val="24"/>
            <w:szCs w:val="24"/>
            <w:lang w:val="en-US" w:eastAsia="zh-CN"/>
          </w:rPr>
          <w:t>后</w:t>
        </w:r>
      </w:ins>
      <w:ins w:id="1016" w:author="Administrator" w:date="2018-06-26T08:49:58Z">
        <w:r>
          <w:rPr>
            <w:rFonts w:hint="eastAsia" w:ascii="Times New Roman" w:hAnsi="Times New Roman"/>
            <w:sz w:val="24"/>
            <w:szCs w:val="24"/>
            <w:lang w:val="en-US" w:eastAsia="zh-CN"/>
          </w:rPr>
          <w:t>工</w:t>
        </w:r>
      </w:ins>
      <w:ins w:id="1017" w:author="Administrator" w:date="2018-06-26T08:49:59Z">
        <w:r>
          <w:rPr>
            <w:rFonts w:hint="eastAsia" w:ascii="Times New Roman" w:hAnsi="Times New Roman"/>
            <w:sz w:val="24"/>
            <w:szCs w:val="24"/>
            <w:lang w:val="en-US" w:eastAsia="zh-CN"/>
          </w:rPr>
          <w:t>作</w:t>
        </w:r>
      </w:ins>
      <w:ins w:id="1018" w:author="Administrator" w:date="2018-06-26T08:50:00Z">
        <w:r>
          <w:rPr>
            <w:rFonts w:hint="eastAsia" w:ascii="Times New Roman" w:hAnsi="Times New Roman"/>
            <w:sz w:val="24"/>
            <w:szCs w:val="24"/>
            <w:lang w:val="en-US" w:eastAsia="zh-CN"/>
          </w:rPr>
          <w:t>人员可</w:t>
        </w:r>
      </w:ins>
      <w:ins w:id="1019" w:author="Administrator" w:date="2018-06-26T08:50:01Z">
        <w:r>
          <w:rPr>
            <w:rFonts w:hint="eastAsia" w:ascii="Times New Roman" w:hAnsi="Times New Roman"/>
            <w:sz w:val="24"/>
            <w:szCs w:val="24"/>
            <w:lang w:val="en-US" w:eastAsia="zh-CN"/>
          </w:rPr>
          <w:t>通</w:t>
        </w:r>
      </w:ins>
      <w:ins w:id="1020" w:author="Administrator" w:date="2018-06-26T08:50:02Z">
        <w:r>
          <w:rPr>
            <w:rFonts w:hint="eastAsia" w:ascii="Times New Roman" w:hAnsi="Times New Roman"/>
            <w:sz w:val="24"/>
            <w:szCs w:val="24"/>
            <w:lang w:val="en-US" w:eastAsia="zh-CN"/>
          </w:rPr>
          <w:t>过</w:t>
        </w:r>
      </w:ins>
      <w:ins w:id="1021" w:author="Administrator" w:date="2018-06-26T08:50:03Z">
        <w:r>
          <w:rPr>
            <w:rFonts w:hint="eastAsia" w:ascii="Times New Roman" w:hAnsi="Times New Roman"/>
            <w:sz w:val="24"/>
            <w:szCs w:val="24"/>
            <w:lang w:val="en-US" w:eastAsia="zh-CN"/>
          </w:rPr>
          <w:t>扫</w:t>
        </w:r>
      </w:ins>
      <w:ins w:id="1022" w:author="Administrator" w:date="2018-06-26T08:50:04Z">
        <w:r>
          <w:rPr>
            <w:rFonts w:hint="eastAsia" w:ascii="Times New Roman" w:hAnsi="Times New Roman"/>
            <w:sz w:val="24"/>
            <w:szCs w:val="24"/>
            <w:lang w:val="en-US" w:eastAsia="zh-CN"/>
          </w:rPr>
          <w:t>码</w:t>
        </w:r>
      </w:ins>
      <w:ins w:id="1023" w:author="Administrator" w:date="2018-06-26T09:12:26Z">
        <w:r>
          <w:rPr>
            <w:rFonts w:hint="eastAsia" w:ascii="Times New Roman" w:hAnsi="Times New Roman"/>
            <w:sz w:val="24"/>
            <w:szCs w:val="24"/>
            <w:lang w:val="en-US" w:eastAsia="zh-CN"/>
          </w:rPr>
          <w:t>将</w:t>
        </w:r>
      </w:ins>
      <w:ins w:id="1024" w:author="Administrator" w:date="2018-06-26T08:50:23Z">
        <w:r>
          <w:rPr>
            <w:rFonts w:hint="eastAsia" w:ascii="Times New Roman" w:hAnsi="Times New Roman"/>
            <w:sz w:val="24"/>
            <w:szCs w:val="24"/>
            <w:lang w:val="en-US" w:eastAsia="zh-CN"/>
          </w:rPr>
          <w:t>药</w:t>
        </w:r>
      </w:ins>
      <w:ins w:id="1025" w:author="Administrator" w:date="2018-06-26T08:50:24Z">
        <w:r>
          <w:rPr>
            <w:rFonts w:hint="eastAsia" w:ascii="Times New Roman" w:hAnsi="Times New Roman"/>
            <w:sz w:val="24"/>
            <w:szCs w:val="24"/>
            <w:lang w:val="en-US" w:eastAsia="zh-CN"/>
          </w:rPr>
          <w:t>品加</w:t>
        </w:r>
      </w:ins>
      <w:ins w:id="1026" w:author="Administrator" w:date="2018-06-26T08:50:25Z">
        <w:r>
          <w:rPr>
            <w:rFonts w:hint="eastAsia" w:ascii="Times New Roman" w:hAnsi="Times New Roman"/>
            <w:sz w:val="24"/>
            <w:szCs w:val="24"/>
            <w:lang w:val="en-US" w:eastAsia="zh-CN"/>
          </w:rPr>
          <w:t>入清</w:t>
        </w:r>
      </w:ins>
      <w:ins w:id="1027" w:author="Administrator" w:date="2018-06-26T08:50:27Z">
        <w:r>
          <w:rPr>
            <w:rFonts w:hint="eastAsia" w:ascii="Times New Roman" w:hAnsi="Times New Roman"/>
            <w:sz w:val="24"/>
            <w:szCs w:val="24"/>
            <w:lang w:val="en-US" w:eastAsia="zh-CN"/>
          </w:rPr>
          <w:t>单</w:t>
        </w:r>
      </w:ins>
      <w:ins w:id="1028" w:author="Administrator" w:date="2018-06-26T09:10:37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ins w:id="1030" w:author="Administrator" w:date="2018-06-26T09:12:50Z"/>
          <w:rFonts w:hint="eastAsia" w:ascii="Times New Roman" w:hAnsi="Times New Roman"/>
          <w:sz w:val="24"/>
          <w:szCs w:val="24"/>
          <w:lang w:val="en-US" w:eastAsia="zh-CN"/>
        </w:rPr>
        <w:pPrChange w:id="1029" w:author="Administrator" w:date="2018-06-26T08:48:50Z">
          <w:pPr>
            <w:spacing w:line="360" w:lineRule="auto"/>
            <w:ind w:firstLine="566" w:firstLineChars="236"/>
          </w:pPr>
        </w:pPrChange>
      </w:pPr>
      <w:ins w:id="1031" w:author="Administrator" w:date="2018-06-26T09:10:39Z">
        <w:r>
          <w:rPr>
            <w:rFonts w:hint="eastAsia" w:ascii="Times New Roman" w:hAnsi="Times New Roman"/>
            <w:sz w:val="24"/>
            <w:szCs w:val="24"/>
            <w:lang w:val="en-US" w:eastAsia="zh-CN"/>
          </w:rPr>
          <w:t>7.</w:t>
        </w:r>
      </w:ins>
      <w:ins w:id="1032" w:author="Administrator" w:date="2018-06-26T09:12:10Z">
        <w:r>
          <w:rPr>
            <w:rFonts w:hint="eastAsia" w:ascii="Times New Roman" w:hAnsi="Times New Roman"/>
            <w:sz w:val="24"/>
            <w:szCs w:val="24"/>
            <w:lang w:val="en-US" w:eastAsia="zh-CN"/>
          </w:rPr>
          <w:t>4</w:t>
        </w:r>
      </w:ins>
      <w:ins w:id="1033" w:author="Administrator" w:date="2018-06-26T09:10:40Z">
        <w:r>
          <w:rPr>
            <w:rFonts w:hint="eastAsia" w:ascii="Times New Roman" w:hAnsi="Times New Roman"/>
            <w:sz w:val="24"/>
            <w:szCs w:val="24"/>
            <w:lang w:val="en-US" w:eastAsia="zh-CN"/>
          </w:rPr>
          <w:t>.2</w:t>
        </w:r>
      </w:ins>
      <w:ins w:id="1034" w:author="Administrator" w:date="2018-06-26T09:10:41Z">
        <w:r>
          <w:rPr>
            <w:rFonts w:hint="eastAsia" w:ascii="Times New Roman" w:hAnsi="Times New Roman"/>
            <w:sz w:val="24"/>
            <w:szCs w:val="24"/>
            <w:lang w:val="en-US" w:eastAsia="zh-CN"/>
          </w:rPr>
          <w:t xml:space="preserve"> </w:t>
        </w:r>
      </w:ins>
      <w:ins w:id="1035" w:author="Administrator" w:date="2018-06-26T09:10:46Z">
        <w:r>
          <w:rPr>
            <w:rFonts w:hint="eastAsia" w:ascii="Times New Roman" w:hAnsi="Times New Roman"/>
            <w:sz w:val="24"/>
            <w:szCs w:val="24"/>
            <w:lang w:val="en-US" w:eastAsia="zh-CN"/>
          </w:rPr>
          <w:t>本</w:t>
        </w:r>
      </w:ins>
      <w:ins w:id="1036" w:author="Administrator" w:date="2018-06-26T09:10:47Z">
        <w:r>
          <w:rPr>
            <w:rFonts w:hint="eastAsia" w:ascii="Times New Roman" w:hAnsi="Times New Roman"/>
            <w:sz w:val="24"/>
            <w:szCs w:val="24"/>
            <w:lang w:val="en-US" w:eastAsia="zh-CN"/>
          </w:rPr>
          <w:t>次</w:t>
        </w:r>
      </w:ins>
      <w:ins w:id="1037" w:author="Administrator" w:date="2018-06-26T09:10:48Z">
        <w:r>
          <w:rPr>
            <w:rFonts w:hint="eastAsia" w:ascii="Times New Roman" w:hAnsi="Times New Roman"/>
            <w:sz w:val="24"/>
            <w:szCs w:val="24"/>
            <w:lang w:val="en-US" w:eastAsia="zh-CN"/>
          </w:rPr>
          <w:t>入</w:t>
        </w:r>
      </w:ins>
      <w:ins w:id="1038" w:author="Administrator" w:date="2018-06-26T09:10:49Z">
        <w:r>
          <w:rPr>
            <w:rFonts w:hint="eastAsia" w:ascii="Times New Roman" w:hAnsi="Times New Roman"/>
            <w:sz w:val="24"/>
            <w:szCs w:val="24"/>
            <w:lang w:val="en-US" w:eastAsia="zh-CN"/>
          </w:rPr>
          <w:t>库中</w:t>
        </w:r>
      </w:ins>
      <w:ins w:id="1039" w:author="Administrator" w:date="2018-06-26T08:50:32Z">
        <w:r>
          <w:rPr>
            <w:rFonts w:hint="eastAsia" w:ascii="Times New Roman" w:hAnsi="Times New Roman"/>
            <w:sz w:val="24"/>
            <w:szCs w:val="24"/>
            <w:lang w:val="en-US" w:eastAsia="zh-CN"/>
          </w:rPr>
          <w:t>相</w:t>
        </w:r>
      </w:ins>
      <w:ins w:id="1040" w:author="Administrator" w:date="2018-06-26T08:50:33Z">
        <w:r>
          <w:rPr>
            <w:rFonts w:hint="eastAsia" w:ascii="Times New Roman" w:hAnsi="Times New Roman"/>
            <w:sz w:val="24"/>
            <w:szCs w:val="24"/>
            <w:lang w:val="en-US" w:eastAsia="zh-CN"/>
          </w:rPr>
          <w:t>同的</w:t>
        </w:r>
      </w:ins>
      <w:ins w:id="1041" w:author="Administrator" w:date="2018-06-26T08:50:36Z">
        <w:r>
          <w:rPr>
            <w:rFonts w:hint="eastAsia" w:ascii="Times New Roman" w:hAnsi="Times New Roman"/>
            <w:sz w:val="24"/>
            <w:szCs w:val="24"/>
            <w:lang w:val="en-US" w:eastAsia="zh-CN"/>
          </w:rPr>
          <w:t>药</w:t>
        </w:r>
      </w:ins>
      <w:ins w:id="1042" w:author="Administrator" w:date="2018-06-26T08:50:37Z">
        <w:r>
          <w:rPr>
            <w:rFonts w:hint="eastAsia" w:ascii="Times New Roman" w:hAnsi="Times New Roman"/>
            <w:sz w:val="24"/>
            <w:szCs w:val="24"/>
            <w:lang w:val="en-US" w:eastAsia="zh-CN"/>
          </w:rPr>
          <w:t>品</w:t>
        </w:r>
      </w:ins>
      <w:ins w:id="1043" w:author="Administrator" w:date="2018-06-26T08:50:38Z">
        <w:r>
          <w:rPr>
            <w:rFonts w:hint="eastAsia" w:ascii="Times New Roman" w:hAnsi="Times New Roman"/>
            <w:sz w:val="24"/>
            <w:szCs w:val="24"/>
            <w:lang w:val="en-US" w:eastAsia="zh-CN"/>
          </w:rPr>
          <w:t>应</w:t>
        </w:r>
      </w:ins>
      <w:ins w:id="1044" w:author="Administrator" w:date="2018-06-26T08:50:40Z">
        <w:r>
          <w:rPr>
            <w:rFonts w:hint="eastAsia" w:ascii="Times New Roman" w:hAnsi="Times New Roman"/>
            <w:sz w:val="24"/>
            <w:szCs w:val="24"/>
            <w:lang w:val="en-US" w:eastAsia="zh-CN"/>
          </w:rPr>
          <w:t>进</w:t>
        </w:r>
      </w:ins>
      <w:ins w:id="1045" w:author="Administrator" w:date="2018-06-26T08:50:41Z">
        <w:r>
          <w:rPr>
            <w:rFonts w:hint="eastAsia" w:ascii="Times New Roman" w:hAnsi="Times New Roman"/>
            <w:sz w:val="24"/>
            <w:szCs w:val="24"/>
            <w:lang w:val="en-US" w:eastAsia="zh-CN"/>
          </w:rPr>
          <w:t>行</w:t>
        </w:r>
      </w:ins>
      <w:ins w:id="1046" w:author="Administrator" w:date="2018-06-26T08:50:44Z">
        <w:r>
          <w:rPr>
            <w:rFonts w:hint="eastAsia" w:ascii="Times New Roman" w:hAnsi="Times New Roman"/>
            <w:sz w:val="24"/>
            <w:szCs w:val="24"/>
            <w:lang w:val="en-US" w:eastAsia="zh-CN"/>
          </w:rPr>
          <w:t>合并</w:t>
        </w:r>
      </w:ins>
      <w:ins w:id="1047" w:author="Administrator" w:date="2018-06-26T08:50:49Z">
        <w:r>
          <w:rPr>
            <w:rFonts w:hint="eastAsia" w:ascii="Times New Roman" w:hAnsi="Times New Roman"/>
            <w:sz w:val="24"/>
            <w:szCs w:val="24"/>
            <w:lang w:val="en-US" w:eastAsia="zh-CN"/>
          </w:rPr>
          <w:t>（</w:t>
        </w:r>
      </w:ins>
      <w:ins w:id="1048" w:author="Administrator" w:date="2018-06-26T09:11:03Z">
        <w:r>
          <w:rPr>
            <w:rFonts w:hint="eastAsia" w:ascii="Times New Roman" w:hAnsi="Times New Roman"/>
            <w:sz w:val="24"/>
            <w:szCs w:val="24"/>
            <w:lang w:val="en-US" w:eastAsia="zh-CN"/>
          </w:rPr>
          <w:t>与</w:t>
        </w:r>
      </w:ins>
      <w:ins w:id="1049" w:author="Administrator" w:date="2018-06-26T09:11:04Z">
        <w:r>
          <w:rPr>
            <w:rFonts w:hint="eastAsia" w:ascii="Times New Roman" w:hAnsi="Times New Roman"/>
            <w:sz w:val="24"/>
            <w:szCs w:val="24"/>
            <w:lang w:val="en-US" w:eastAsia="zh-CN"/>
          </w:rPr>
          <w:t>旧</w:t>
        </w:r>
      </w:ins>
      <w:ins w:id="1050" w:author="Administrator" w:date="2018-06-26T09:11:05Z">
        <w:r>
          <w:rPr>
            <w:rFonts w:hint="eastAsia" w:ascii="Times New Roman" w:hAnsi="Times New Roman"/>
            <w:sz w:val="24"/>
            <w:szCs w:val="24"/>
            <w:lang w:val="en-US" w:eastAsia="zh-CN"/>
          </w:rPr>
          <w:t>数据</w:t>
        </w:r>
      </w:ins>
      <w:ins w:id="1051" w:author="Administrator" w:date="2018-06-26T09:11:06Z">
        <w:r>
          <w:rPr>
            <w:rFonts w:hint="eastAsia" w:ascii="Times New Roman" w:hAnsi="Times New Roman"/>
            <w:sz w:val="24"/>
            <w:szCs w:val="24"/>
            <w:lang w:val="en-US" w:eastAsia="zh-CN"/>
          </w:rPr>
          <w:t>库中</w:t>
        </w:r>
      </w:ins>
      <w:ins w:id="1052" w:author="Administrator" w:date="2018-06-26T08:50:49Z">
        <w:r>
          <w:rPr>
            <w:rFonts w:hint="eastAsia" w:ascii="Times New Roman" w:hAnsi="Times New Roman"/>
            <w:sz w:val="24"/>
            <w:szCs w:val="24"/>
            <w:lang w:val="en-US" w:eastAsia="zh-CN"/>
          </w:rPr>
          <w:t>不</w:t>
        </w:r>
      </w:ins>
      <w:ins w:id="1053" w:author="Administrator" w:date="2018-06-26T08:50:50Z">
        <w:r>
          <w:rPr>
            <w:rFonts w:hint="eastAsia" w:ascii="Times New Roman" w:hAnsi="Times New Roman"/>
            <w:sz w:val="24"/>
            <w:szCs w:val="24"/>
            <w:lang w:val="en-US" w:eastAsia="zh-CN"/>
          </w:rPr>
          <w:t>同</w:t>
        </w:r>
      </w:ins>
      <w:ins w:id="1054" w:author="Administrator" w:date="2018-06-26T08:50:56Z">
        <w:r>
          <w:rPr>
            <w:rFonts w:hint="eastAsia" w:ascii="Times New Roman" w:hAnsi="Times New Roman"/>
            <w:sz w:val="24"/>
            <w:szCs w:val="24"/>
            <w:lang w:val="en-US" w:eastAsia="zh-CN"/>
          </w:rPr>
          <w:t>厂家的</w:t>
        </w:r>
      </w:ins>
      <w:ins w:id="1055" w:author="Administrator" w:date="2018-06-26T08:50:58Z">
        <w:r>
          <w:rPr>
            <w:rFonts w:hint="eastAsia" w:ascii="Times New Roman" w:hAnsi="Times New Roman"/>
            <w:sz w:val="24"/>
            <w:szCs w:val="24"/>
            <w:lang w:val="en-US" w:eastAsia="zh-CN"/>
          </w:rPr>
          <w:t>药</w:t>
        </w:r>
      </w:ins>
      <w:ins w:id="1056" w:author="Administrator" w:date="2018-06-26T08:50:59Z">
        <w:r>
          <w:rPr>
            <w:rFonts w:hint="eastAsia" w:ascii="Times New Roman" w:hAnsi="Times New Roman"/>
            <w:sz w:val="24"/>
            <w:szCs w:val="24"/>
            <w:lang w:val="en-US" w:eastAsia="zh-CN"/>
          </w:rPr>
          <w:t>品</w:t>
        </w:r>
      </w:ins>
      <w:r>
        <w:rPr>
          <w:rFonts w:hint="eastAsia" w:ascii="Times New Roman" w:hAnsi="Times New Roman"/>
          <w:b/>
          <w:bCs/>
          <w:sz w:val="24"/>
          <w:szCs w:val="24"/>
          <w:highlight w:val="yellow"/>
          <w:lang w:val="en-US" w:eastAsia="zh-CN"/>
        </w:rPr>
        <w:t>不可合并</w:t>
      </w:r>
      <w:ins w:id="1057" w:author="Administrator" w:date="2018-06-26T08:51:02Z">
        <w:r>
          <w:rPr>
            <w:rFonts w:hint="eastAsia" w:ascii="Times New Roman" w:hAnsi="Times New Roman"/>
            <w:sz w:val="24"/>
            <w:szCs w:val="24"/>
            <w:lang w:val="en-US" w:eastAsia="zh-CN"/>
          </w:rPr>
          <w:t>）</w:t>
        </w:r>
      </w:ins>
      <w:ins w:id="1058" w:author="Administrator" w:date="2018-06-26T10:25:22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ins w:id="1060" w:author="Administrator" w:date="2018-06-26T08:53:55Z"/>
          <w:rFonts w:hint="eastAsia" w:ascii="Times New Roman" w:hAnsi="Times New Roman" w:eastAsia="宋体"/>
          <w:sz w:val="24"/>
          <w:szCs w:val="24"/>
          <w:lang w:val="en-US" w:eastAsia="zh-CN"/>
        </w:rPr>
        <w:pPrChange w:id="1059" w:author="Administrator" w:date="2018-06-26T08:48:50Z">
          <w:pPr>
            <w:spacing w:line="360" w:lineRule="auto"/>
            <w:ind w:firstLine="566" w:firstLineChars="236"/>
          </w:pPr>
        </w:pPrChange>
      </w:pPr>
      <w:ins w:id="1061" w:author="Administrator" w:date="2018-06-26T09:12:52Z">
        <w:r>
          <w:rPr>
            <w:rFonts w:hint="eastAsia" w:ascii="Times New Roman" w:hAnsi="Times New Roman"/>
            <w:sz w:val="24"/>
            <w:szCs w:val="24"/>
            <w:lang w:val="en-US" w:eastAsia="zh-CN"/>
          </w:rPr>
          <w:t>7.</w:t>
        </w:r>
      </w:ins>
      <w:ins w:id="1062" w:author="Administrator" w:date="2018-06-26T09:12:53Z">
        <w:r>
          <w:rPr>
            <w:rFonts w:hint="eastAsia" w:ascii="Times New Roman" w:hAnsi="Times New Roman"/>
            <w:sz w:val="24"/>
            <w:szCs w:val="24"/>
            <w:lang w:val="en-US" w:eastAsia="zh-CN"/>
          </w:rPr>
          <w:t>4</w:t>
        </w:r>
      </w:ins>
      <w:ins w:id="1063" w:author="Administrator" w:date="2018-06-26T09:12:57Z">
        <w:r>
          <w:rPr>
            <w:rFonts w:hint="eastAsia" w:ascii="Times New Roman" w:hAnsi="Times New Roman"/>
            <w:sz w:val="24"/>
            <w:szCs w:val="24"/>
            <w:lang w:val="en-US" w:eastAsia="zh-CN"/>
          </w:rPr>
          <w:t xml:space="preserve">.3 </w:t>
        </w:r>
      </w:ins>
      <w:ins w:id="1064" w:author="Administrator" w:date="2018-06-26T09:13:46Z">
        <w:r>
          <w:rPr>
            <w:rFonts w:hint="eastAsia" w:ascii="Times New Roman" w:hAnsi="Times New Roman"/>
            <w:sz w:val="24"/>
            <w:szCs w:val="24"/>
            <w:lang w:val="en-US" w:eastAsia="zh-CN"/>
          </w:rPr>
          <w:t>扫</w:t>
        </w:r>
      </w:ins>
      <w:ins w:id="1065" w:author="Administrator" w:date="2018-06-26T09:13:47Z">
        <w:r>
          <w:rPr>
            <w:rFonts w:hint="eastAsia" w:ascii="Times New Roman" w:hAnsi="Times New Roman"/>
            <w:sz w:val="24"/>
            <w:szCs w:val="24"/>
            <w:lang w:val="en-US" w:eastAsia="zh-CN"/>
          </w:rPr>
          <w:t>码完</w:t>
        </w:r>
      </w:ins>
      <w:ins w:id="1066" w:author="Administrator" w:date="2018-06-26T09:13:48Z">
        <w:r>
          <w:rPr>
            <w:rFonts w:hint="eastAsia" w:ascii="Times New Roman" w:hAnsi="Times New Roman"/>
            <w:sz w:val="24"/>
            <w:szCs w:val="24"/>
            <w:lang w:val="en-US" w:eastAsia="zh-CN"/>
          </w:rPr>
          <w:t>成后</w:t>
        </w:r>
      </w:ins>
      <w:ins w:id="1067" w:author="Administrator" w:date="2018-06-26T09:13:49Z">
        <w:r>
          <w:rPr>
            <w:rFonts w:hint="eastAsia" w:ascii="Times New Roman" w:hAnsi="Times New Roman"/>
            <w:sz w:val="24"/>
            <w:szCs w:val="24"/>
            <w:lang w:val="en-US" w:eastAsia="zh-CN"/>
          </w:rPr>
          <w:t>应</w:t>
        </w:r>
      </w:ins>
      <w:ins w:id="1068" w:author="Administrator" w:date="2018-06-26T09:13:50Z">
        <w:r>
          <w:rPr>
            <w:rFonts w:hint="eastAsia" w:ascii="Times New Roman" w:hAnsi="Times New Roman"/>
            <w:sz w:val="24"/>
            <w:szCs w:val="24"/>
            <w:lang w:val="en-US" w:eastAsia="zh-CN"/>
          </w:rPr>
          <w:t>根据</w:t>
        </w:r>
      </w:ins>
      <w:ins w:id="1069" w:author="Administrator" w:date="2018-06-26T09:13:51Z">
        <w:r>
          <w:rPr>
            <w:rFonts w:hint="eastAsia" w:ascii="Times New Roman" w:hAnsi="Times New Roman"/>
            <w:sz w:val="24"/>
            <w:szCs w:val="24"/>
            <w:lang w:val="en-US" w:eastAsia="zh-CN"/>
          </w:rPr>
          <w:t>是</w:t>
        </w:r>
      </w:ins>
      <w:ins w:id="1070" w:author="Administrator" w:date="2018-06-26T09:13:52Z">
        <w:r>
          <w:rPr>
            <w:rFonts w:hint="eastAsia" w:ascii="Times New Roman" w:hAnsi="Times New Roman"/>
            <w:sz w:val="24"/>
            <w:szCs w:val="24"/>
            <w:lang w:val="en-US" w:eastAsia="zh-CN"/>
          </w:rPr>
          <w:t>否</w:t>
        </w:r>
      </w:ins>
      <w:ins w:id="1071" w:author="Administrator" w:date="2018-06-26T09:13:56Z">
        <w:r>
          <w:rPr>
            <w:rFonts w:hint="eastAsia" w:ascii="Times New Roman" w:hAnsi="Times New Roman"/>
            <w:sz w:val="24"/>
            <w:szCs w:val="24"/>
            <w:lang w:val="en-US" w:eastAsia="zh-CN"/>
          </w:rPr>
          <w:t>含有</w:t>
        </w:r>
      </w:ins>
      <w:ins w:id="1072" w:author="Administrator" w:date="2018-06-26T09:13:32Z">
        <w:r>
          <w:rPr>
            <w:rFonts w:hint="eastAsia" w:ascii="Times New Roman" w:hAnsi="宋体"/>
            <w:sz w:val="24"/>
            <w:szCs w:val="24"/>
          </w:rPr>
          <w:t>易燃易爆</w:t>
        </w:r>
      </w:ins>
      <w:ins w:id="1073" w:author="Administrator" w:date="2018-06-26T09:14:04Z">
        <w:r>
          <w:rPr>
            <w:rFonts w:hint="eastAsia" w:ascii="Times New Roman" w:hAnsi="宋体"/>
            <w:sz w:val="24"/>
            <w:szCs w:val="24"/>
            <w:lang w:eastAsia="zh-CN"/>
          </w:rPr>
          <w:t>或</w:t>
        </w:r>
      </w:ins>
      <w:ins w:id="1074" w:author="Administrator" w:date="2018-06-26T09:13:32Z">
        <w:r>
          <w:rPr>
            <w:rFonts w:hint="eastAsia" w:ascii="Times New Roman" w:hAnsi="宋体"/>
            <w:sz w:val="24"/>
            <w:szCs w:val="24"/>
          </w:rPr>
          <w:t>易制毒药</w:t>
        </w:r>
      </w:ins>
      <w:ins w:id="1075" w:author="Administrator" w:date="2018-06-26T09:14:08Z">
        <w:r>
          <w:rPr>
            <w:rFonts w:hint="eastAsia" w:ascii="Times New Roman" w:hAnsi="宋体"/>
            <w:sz w:val="24"/>
            <w:szCs w:val="24"/>
            <w:lang w:eastAsia="zh-CN"/>
          </w:rPr>
          <w:t>品，</w:t>
        </w:r>
      </w:ins>
      <w:ins w:id="1076" w:author="Administrator" w:date="2018-06-26T09:14:10Z">
        <w:r>
          <w:rPr>
            <w:rFonts w:hint="eastAsia" w:ascii="Times New Roman" w:hAnsi="宋体"/>
            <w:sz w:val="24"/>
            <w:szCs w:val="24"/>
            <w:lang w:eastAsia="zh-CN"/>
          </w:rPr>
          <w:t>并</w:t>
        </w:r>
      </w:ins>
      <w:ins w:id="1077" w:author="Administrator" w:date="2018-06-26T09:14:12Z">
        <w:r>
          <w:rPr>
            <w:rFonts w:hint="eastAsia" w:ascii="Times New Roman" w:hAnsi="宋体"/>
            <w:sz w:val="24"/>
            <w:szCs w:val="24"/>
            <w:lang w:eastAsia="zh-CN"/>
          </w:rPr>
          <w:t>传</w:t>
        </w:r>
      </w:ins>
      <w:ins w:id="1078" w:author="Administrator" w:date="2018-06-26T09:14:15Z">
        <w:r>
          <w:rPr>
            <w:rFonts w:hint="eastAsia" w:ascii="Times New Roman" w:hAnsi="宋体"/>
            <w:sz w:val="24"/>
            <w:szCs w:val="24"/>
            <w:lang w:eastAsia="zh-CN"/>
          </w:rPr>
          <w:t>到</w:t>
        </w:r>
      </w:ins>
      <w:ins w:id="1079" w:author="Administrator" w:date="2018-06-26T09:14:16Z">
        <w:r>
          <w:rPr>
            <w:rFonts w:hint="eastAsia" w:ascii="Times New Roman" w:hAnsi="宋体"/>
            <w:sz w:val="24"/>
            <w:szCs w:val="24"/>
            <w:lang w:eastAsia="zh-CN"/>
          </w:rPr>
          <w:t>相应</w:t>
        </w:r>
      </w:ins>
      <w:ins w:id="1080" w:author="Administrator" w:date="2018-06-26T09:14:18Z">
        <w:r>
          <w:rPr>
            <w:rFonts w:hint="eastAsia" w:ascii="Times New Roman" w:hAnsi="宋体"/>
            <w:sz w:val="24"/>
            <w:szCs w:val="24"/>
            <w:lang w:eastAsia="zh-CN"/>
          </w:rPr>
          <w:t>领导（</w:t>
        </w:r>
      </w:ins>
      <w:ins w:id="1081" w:author="Administrator" w:date="2018-06-26T09:14:22Z">
        <w:r>
          <w:rPr>
            <w:rFonts w:hint="eastAsia" w:ascii="Times New Roman" w:hAnsi="宋体"/>
            <w:sz w:val="24"/>
            <w:szCs w:val="24"/>
            <w:lang w:eastAsia="zh-CN"/>
          </w:rPr>
          <w:t>副</w:t>
        </w:r>
      </w:ins>
      <w:ins w:id="1082" w:author="Administrator" w:date="2018-06-26T09:14:23Z">
        <w:r>
          <w:rPr>
            <w:rFonts w:hint="eastAsia" w:ascii="Times New Roman" w:hAnsi="宋体"/>
            <w:sz w:val="24"/>
            <w:szCs w:val="24"/>
            <w:lang w:eastAsia="zh-CN"/>
          </w:rPr>
          <w:t>院</w:t>
        </w:r>
      </w:ins>
      <w:ins w:id="1083" w:author="Administrator" w:date="2018-06-26T09:14:24Z">
        <w:r>
          <w:rPr>
            <w:rFonts w:hint="eastAsia" w:ascii="Times New Roman" w:hAnsi="宋体"/>
            <w:sz w:val="24"/>
            <w:szCs w:val="24"/>
            <w:lang w:eastAsia="zh-CN"/>
          </w:rPr>
          <w:t>长</w:t>
        </w:r>
      </w:ins>
      <w:ins w:id="1084" w:author="Administrator" w:date="2018-06-26T09:14:30Z">
        <w:r>
          <w:rPr>
            <w:rFonts w:hint="eastAsia" w:ascii="Times New Roman" w:hAnsi="宋体"/>
            <w:sz w:val="24"/>
            <w:szCs w:val="24"/>
            <w:lang w:val="en-US" w:eastAsia="zh-CN"/>
          </w:rPr>
          <w:t>/</w:t>
        </w:r>
      </w:ins>
      <w:ins w:id="1085" w:author="Administrator" w:date="2018-06-26T09:14:32Z">
        <w:r>
          <w:rPr>
            <w:rFonts w:hint="eastAsia" w:ascii="Times New Roman" w:hAnsi="宋体"/>
            <w:sz w:val="24"/>
            <w:szCs w:val="24"/>
            <w:lang w:val="en-US" w:eastAsia="zh-CN"/>
          </w:rPr>
          <w:t>院长</w:t>
        </w:r>
      </w:ins>
      <w:ins w:id="1086" w:author="Administrator" w:date="2018-06-26T09:14:35Z">
        <w:r>
          <w:rPr>
            <w:rFonts w:hint="eastAsia" w:ascii="Times New Roman" w:hAnsi="宋体"/>
            <w:sz w:val="24"/>
            <w:szCs w:val="24"/>
            <w:lang w:val="en-US" w:eastAsia="zh-CN"/>
          </w:rPr>
          <w:t>）</w:t>
        </w:r>
      </w:ins>
      <w:ins w:id="1087" w:author="Administrator" w:date="2018-06-26T09:14:37Z">
        <w:r>
          <w:rPr>
            <w:rFonts w:hint="eastAsia" w:ascii="Times New Roman" w:hAnsi="宋体"/>
            <w:sz w:val="24"/>
            <w:szCs w:val="24"/>
            <w:lang w:val="en-US" w:eastAsia="zh-CN"/>
          </w:rPr>
          <w:t>处</w:t>
        </w:r>
      </w:ins>
      <w:ins w:id="1088" w:author="Administrator" w:date="2018-06-26T09:14:39Z">
        <w:r>
          <w:rPr>
            <w:rFonts w:hint="eastAsia" w:ascii="Times New Roman" w:hAnsi="宋体"/>
            <w:sz w:val="24"/>
            <w:szCs w:val="24"/>
            <w:lang w:val="en-US" w:eastAsia="zh-CN"/>
          </w:rPr>
          <w:t>审</w:t>
        </w:r>
      </w:ins>
      <w:ins w:id="1089" w:author="Administrator" w:date="2018-06-26T09:14:42Z">
        <w:r>
          <w:rPr>
            <w:rFonts w:hint="eastAsia" w:ascii="Times New Roman" w:hAnsi="宋体"/>
            <w:sz w:val="24"/>
            <w:szCs w:val="24"/>
            <w:lang w:val="en-US" w:eastAsia="zh-CN"/>
          </w:rPr>
          <w:t>核</w:t>
        </w:r>
      </w:ins>
      <w:ins w:id="1090" w:author="Administrator" w:date="2018-06-26T09:16:26Z">
        <w:r>
          <w:rPr>
            <w:rFonts w:hint="eastAsia" w:ascii="Times New Roman" w:hAnsi="宋体"/>
            <w:sz w:val="24"/>
            <w:szCs w:val="24"/>
            <w:lang w:val="en-US" w:eastAsia="zh-CN"/>
          </w:rPr>
          <w:t>。</w:t>
        </w:r>
      </w:ins>
      <w:ins w:id="1091" w:author="Administrator" w:date="2018-06-26T09:16:27Z">
        <w:r>
          <w:rPr>
            <w:rFonts w:hint="eastAsia" w:ascii="Times New Roman" w:hAnsi="宋体"/>
            <w:sz w:val="24"/>
            <w:szCs w:val="24"/>
            <w:lang w:val="en-US" w:eastAsia="zh-CN"/>
          </w:rPr>
          <w:t>（</w:t>
        </w:r>
      </w:ins>
      <w:ins w:id="1092" w:author="Administrator" w:date="2018-06-26T09:15:51Z">
        <w:r>
          <w:rPr>
            <w:rFonts w:hint="eastAsia" w:ascii="Times New Roman" w:hAnsi="宋体"/>
            <w:sz w:val="24"/>
            <w:szCs w:val="24"/>
            <w:lang w:val="en-US" w:eastAsia="zh-CN"/>
          </w:rPr>
          <w:t>审</w:t>
        </w:r>
      </w:ins>
      <w:ins w:id="1093" w:author="Administrator" w:date="2018-06-26T09:15:55Z">
        <w:r>
          <w:rPr>
            <w:rFonts w:hint="eastAsia" w:ascii="Times New Roman" w:hAnsi="宋体"/>
            <w:sz w:val="24"/>
            <w:szCs w:val="24"/>
            <w:lang w:val="en-US" w:eastAsia="zh-CN"/>
          </w:rPr>
          <w:t>核</w:t>
        </w:r>
      </w:ins>
      <w:ins w:id="1094" w:author="Administrator" w:date="2018-06-26T09:15:56Z">
        <w:r>
          <w:rPr>
            <w:rFonts w:hint="eastAsia" w:ascii="Times New Roman" w:hAnsi="宋体"/>
            <w:sz w:val="24"/>
            <w:szCs w:val="24"/>
            <w:lang w:val="en-US" w:eastAsia="zh-CN"/>
          </w:rPr>
          <w:t>界</w:t>
        </w:r>
      </w:ins>
      <w:ins w:id="1095" w:author="Administrator" w:date="2018-06-26T09:15:57Z">
        <w:r>
          <w:rPr>
            <w:rFonts w:hint="eastAsia" w:ascii="Times New Roman" w:hAnsi="宋体"/>
            <w:sz w:val="24"/>
            <w:szCs w:val="24"/>
            <w:lang w:val="en-US" w:eastAsia="zh-CN"/>
          </w:rPr>
          <w:t>面</w:t>
        </w:r>
      </w:ins>
      <w:ins w:id="1096" w:author="Administrator" w:date="2018-06-26T09:15:58Z">
        <w:r>
          <w:rPr>
            <w:rFonts w:hint="eastAsia" w:ascii="Times New Roman" w:hAnsi="宋体"/>
            <w:sz w:val="24"/>
            <w:szCs w:val="24"/>
            <w:lang w:val="en-US" w:eastAsia="zh-CN"/>
          </w:rPr>
          <w:t>也应</w:t>
        </w:r>
      </w:ins>
      <w:ins w:id="1097" w:author="Administrator" w:date="2018-06-26T09:15:59Z">
        <w:r>
          <w:rPr>
            <w:rFonts w:hint="eastAsia" w:ascii="Times New Roman" w:hAnsi="宋体"/>
            <w:sz w:val="24"/>
            <w:szCs w:val="24"/>
            <w:lang w:val="en-US" w:eastAsia="zh-CN"/>
          </w:rPr>
          <w:t>以</w:t>
        </w:r>
      </w:ins>
      <w:ins w:id="1098" w:author="Administrator" w:date="2018-06-26T09:16:01Z">
        <w:r>
          <w:rPr>
            <w:rFonts w:hint="eastAsia" w:ascii="Times New Roman" w:hAnsi="宋体"/>
            <w:sz w:val="24"/>
            <w:szCs w:val="24"/>
            <w:lang w:val="en-US" w:eastAsia="zh-CN"/>
          </w:rPr>
          <w:t>列</w:t>
        </w:r>
      </w:ins>
      <w:ins w:id="1099" w:author="Administrator" w:date="2018-06-26T09:16:02Z">
        <w:r>
          <w:rPr>
            <w:rFonts w:hint="eastAsia" w:ascii="Times New Roman" w:hAnsi="宋体"/>
            <w:sz w:val="24"/>
            <w:szCs w:val="24"/>
            <w:lang w:val="en-US" w:eastAsia="zh-CN"/>
          </w:rPr>
          <w:t>表的</w:t>
        </w:r>
      </w:ins>
      <w:ins w:id="1100" w:author="Administrator" w:date="2018-06-26T09:16:04Z">
        <w:r>
          <w:rPr>
            <w:rFonts w:hint="eastAsia" w:ascii="Times New Roman" w:hAnsi="宋体"/>
            <w:sz w:val="24"/>
            <w:szCs w:val="24"/>
            <w:lang w:val="en-US" w:eastAsia="zh-CN"/>
          </w:rPr>
          <w:t>形式</w:t>
        </w:r>
      </w:ins>
      <w:ins w:id="1101" w:author="Administrator" w:date="2018-06-26T09:16:06Z">
        <w:r>
          <w:rPr>
            <w:rFonts w:hint="eastAsia" w:ascii="Times New Roman" w:hAnsi="宋体"/>
            <w:sz w:val="24"/>
            <w:szCs w:val="24"/>
            <w:lang w:val="en-US" w:eastAsia="zh-CN"/>
          </w:rPr>
          <w:t>显示</w:t>
        </w:r>
      </w:ins>
      <w:ins w:id="1102" w:author="Administrator" w:date="2018-06-26T09:16:07Z">
        <w:r>
          <w:rPr>
            <w:rFonts w:hint="eastAsia" w:ascii="Times New Roman" w:hAnsi="宋体"/>
            <w:sz w:val="24"/>
            <w:szCs w:val="24"/>
            <w:lang w:val="en-US" w:eastAsia="zh-CN"/>
          </w:rPr>
          <w:t>，并</w:t>
        </w:r>
      </w:ins>
      <w:ins w:id="1103" w:author="Administrator" w:date="2018-06-26T09:16:08Z">
        <w:r>
          <w:rPr>
            <w:rFonts w:hint="eastAsia" w:ascii="Times New Roman" w:hAnsi="宋体"/>
            <w:sz w:val="24"/>
            <w:szCs w:val="24"/>
            <w:lang w:val="en-US" w:eastAsia="zh-CN"/>
          </w:rPr>
          <w:t>于</w:t>
        </w:r>
      </w:ins>
      <w:ins w:id="1104" w:author="Administrator" w:date="2018-06-26T09:16:09Z">
        <w:r>
          <w:rPr>
            <w:rFonts w:hint="eastAsia" w:ascii="Times New Roman" w:hAnsi="宋体"/>
            <w:sz w:val="24"/>
            <w:szCs w:val="24"/>
            <w:lang w:val="en-US" w:eastAsia="zh-CN"/>
          </w:rPr>
          <w:t>下方</w:t>
        </w:r>
      </w:ins>
      <w:ins w:id="1105" w:author="Administrator" w:date="2018-06-26T09:16:15Z">
        <w:r>
          <w:rPr>
            <w:rFonts w:hint="eastAsia" w:ascii="Times New Roman" w:hAnsi="宋体"/>
            <w:sz w:val="24"/>
            <w:szCs w:val="24"/>
            <w:lang w:val="en-US" w:eastAsia="zh-CN"/>
          </w:rPr>
          <w:t>提供</w:t>
        </w:r>
      </w:ins>
      <w:ins w:id="1106" w:author="Administrator" w:date="2018-06-26T09:16:18Z">
        <w:r>
          <w:rPr>
            <w:rFonts w:hint="eastAsia" w:ascii="Times New Roman" w:hAnsi="宋体"/>
            <w:sz w:val="24"/>
            <w:szCs w:val="24"/>
            <w:lang w:val="en-US" w:eastAsia="zh-CN"/>
          </w:rPr>
          <w:t>审核</w:t>
        </w:r>
      </w:ins>
      <w:ins w:id="1107" w:author="Administrator" w:date="2018-06-26T09:16:22Z">
        <w:r>
          <w:rPr>
            <w:rFonts w:hint="eastAsia" w:ascii="Times New Roman" w:hAnsi="宋体"/>
            <w:sz w:val="24"/>
            <w:szCs w:val="24"/>
            <w:lang w:val="en-US" w:eastAsia="zh-CN"/>
          </w:rPr>
          <w:t>操作</w:t>
        </w:r>
      </w:ins>
      <w:ins w:id="1108" w:author="Administrator" w:date="2018-06-26T09:16:30Z">
        <w:r>
          <w:rPr>
            <w:rFonts w:hint="eastAsia" w:ascii="Times New Roman" w:hAnsi="宋体"/>
            <w:sz w:val="24"/>
            <w:szCs w:val="24"/>
            <w:lang w:val="en-US" w:eastAsia="zh-CN"/>
          </w:rPr>
          <w:t>）</w:t>
        </w:r>
      </w:ins>
    </w:p>
    <w:p>
      <w:pPr>
        <w:numPr>
          <w:ilvl w:val="-1"/>
          <w:numId w:val="0"/>
        </w:numPr>
        <w:spacing w:line="360" w:lineRule="auto"/>
        <w:ind w:left="840" w:leftChars="0" w:firstLine="420" w:firstLineChars="0"/>
        <w:rPr>
          <w:ins w:id="1110" w:author="Administrator" w:date="2018-06-26T09:11:19Z"/>
          <w:rFonts w:hint="eastAsia" w:ascii="Times New Roman" w:hAnsi="Times New Roman"/>
          <w:sz w:val="24"/>
          <w:szCs w:val="24"/>
          <w:lang w:val="en-US" w:eastAsia="zh-CN"/>
        </w:rPr>
        <w:pPrChange w:id="1109" w:author="Administrator" w:date="2018-06-26T08:48:50Z">
          <w:pPr>
            <w:spacing w:line="360" w:lineRule="auto"/>
            <w:ind w:firstLine="566" w:firstLineChars="236"/>
          </w:pPr>
        </w:pPrChange>
      </w:pPr>
      <w:ins w:id="1111" w:author="Administrator" w:date="2018-06-26T08:53:57Z">
        <w:r>
          <w:rPr>
            <w:rFonts w:hint="eastAsia" w:ascii="Times New Roman" w:hAnsi="Times New Roman"/>
            <w:sz w:val="24"/>
            <w:szCs w:val="24"/>
            <w:lang w:val="en-US" w:eastAsia="zh-CN"/>
          </w:rPr>
          <w:t>7</w:t>
        </w:r>
      </w:ins>
      <w:ins w:id="1112" w:author="Administrator" w:date="2018-06-26T08:54:00Z">
        <w:r>
          <w:rPr>
            <w:rFonts w:hint="eastAsia" w:ascii="Times New Roman" w:hAnsi="Times New Roman"/>
            <w:sz w:val="24"/>
            <w:szCs w:val="24"/>
            <w:lang w:val="en-US" w:eastAsia="zh-CN"/>
          </w:rPr>
          <w:t>.</w:t>
        </w:r>
      </w:ins>
      <w:ins w:id="1113" w:author="Administrator" w:date="2018-06-26T09:12:12Z">
        <w:r>
          <w:rPr>
            <w:rFonts w:hint="eastAsia" w:ascii="Times New Roman" w:hAnsi="Times New Roman"/>
            <w:sz w:val="24"/>
            <w:szCs w:val="24"/>
            <w:lang w:val="en-US" w:eastAsia="zh-CN"/>
          </w:rPr>
          <w:t>4</w:t>
        </w:r>
      </w:ins>
      <w:ins w:id="1114" w:author="Administrator" w:date="2018-06-26T08:54:00Z">
        <w:r>
          <w:rPr>
            <w:rFonts w:hint="eastAsia" w:ascii="Times New Roman" w:hAnsi="Times New Roman"/>
            <w:sz w:val="24"/>
            <w:szCs w:val="24"/>
            <w:lang w:val="en-US" w:eastAsia="zh-CN"/>
          </w:rPr>
          <w:t>.</w:t>
        </w:r>
      </w:ins>
      <w:ins w:id="1115" w:author="Administrator" w:date="2018-06-26T09:11:16Z">
        <w:r>
          <w:rPr>
            <w:rFonts w:hint="eastAsia" w:ascii="Times New Roman" w:hAnsi="Times New Roman"/>
            <w:sz w:val="24"/>
            <w:szCs w:val="24"/>
            <w:lang w:val="en-US" w:eastAsia="zh-CN"/>
          </w:rPr>
          <w:t>3</w:t>
        </w:r>
      </w:ins>
      <w:ins w:id="1116" w:author="Administrator" w:date="2018-06-26T09:10:57Z">
        <w:r>
          <w:rPr>
            <w:rFonts w:hint="eastAsia" w:ascii="Times New Roman" w:hAnsi="Times New Roman"/>
            <w:sz w:val="24"/>
            <w:szCs w:val="24"/>
            <w:lang w:val="en-US" w:eastAsia="zh-CN"/>
          </w:rPr>
          <w:t xml:space="preserve"> </w:t>
        </w:r>
      </w:ins>
      <w:ins w:id="1117" w:author="Administrator" w:date="2018-06-26T09:15:04Z">
        <w:r>
          <w:rPr>
            <w:rFonts w:hint="eastAsia" w:ascii="Times New Roman" w:hAnsi="Times New Roman"/>
            <w:sz w:val="24"/>
            <w:szCs w:val="24"/>
            <w:lang w:val="en-US" w:eastAsia="zh-CN"/>
          </w:rPr>
          <w:t>审</w:t>
        </w:r>
      </w:ins>
      <w:ins w:id="1118" w:author="Administrator" w:date="2018-06-26T09:15:05Z">
        <w:r>
          <w:rPr>
            <w:rFonts w:hint="eastAsia" w:ascii="Times New Roman" w:hAnsi="Times New Roman"/>
            <w:sz w:val="24"/>
            <w:szCs w:val="24"/>
            <w:lang w:val="en-US" w:eastAsia="zh-CN"/>
          </w:rPr>
          <w:t>核</w:t>
        </w:r>
      </w:ins>
      <w:ins w:id="1119" w:author="Administrator" w:date="2018-06-26T09:15:08Z">
        <w:r>
          <w:rPr>
            <w:rFonts w:hint="eastAsia" w:ascii="Times New Roman" w:hAnsi="Times New Roman"/>
            <w:sz w:val="24"/>
            <w:szCs w:val="24"/>
            <w:lang w:val="en-US" w:eastAsia="zh-CN"/>
          </w:rPr>
          <w:t>通</w:t>
        </w:r>
      </w:ins>
      <w:ins w:id="1120" w:author="Administrator" w:date="2018-06-26T09:15:09Z">
        <w:r>
          <w:rPr>
            <w:rFonts w:hint="eastAsia" w:ascii="Times New Roman" w:hAnsi="Times New Roman"/>
            <w:sz w:val="24"/>
            <w:szCs w:val="24"/>
            <w:lang w:val="en-US" w:eastAsia="zh-CN"/>
          </w:rPr>
          <w:t>过</w:t>
        </w:r>
      </w:ins>
      <w:ins w:id="1121" w:author="Administrator" w:date="2018-06-26T08:51:40Z">
        <w:r>
          <w:rPr>
            <w:rFonts w:hint="eastAsia" w:ascii="Times New Roman" w:hAnsi="Times New Roman"/>
            <w:sz w:val="24"/>
            <w:szCs w:val="24"/>
            <w:lang w:val="en-US" w:eastAsia="zh-CN"/>
          </w:rPr>
          <w:t>后</w:t>
        </w:r>
      </w:ins>
      <w:ins w:id="1122" w:author="Administrator" w:date="2018-06-26T09:15:14Z">
        <w:r>
          <w:rPr>
            <w:rFonts w:hint="eastAsia" w:ascii="Times New Roman" w:hAnsi="Times New Roman"/>
            <w:sz w:val="24"/>
            <w:szCs w:val="24"/>
            <w:lang w:val="en-US" w:eastAsia="zh-CN"/>
          </w:rPr>
          <w:t>进</w:t>
        </w:r>
      </w:ins>
      <w:ins w:id="1123" w:author="Administrator" w:date="2018-06-26T09:15:15Z">
        <w:r>
          <w:rPr>
            <w:rFonts w:hint="eastAsia" w:ascii="Times New Roman" w:hAnsi="Times New Roman"/>
            <w:sz w:val="24"/>
            <w:szCs w:val="24"/>
            <w:lang w:val="en-US" w:eastAsia="zh-CN"/>
          </w:rPr>
          <w:t>行入</w:t>
        </w:r>
      </w:ins>
      <w:ins w:id="1124" w:author="Administrator" w:date="2018-06-26T09:15:17Z">
        <w:r>
          <w:rPr>
            <w:rFonts w:hint="eastAsia" w:ascii="Times New Roman" w:hAnsi="Times New Roman"/>
            <w:sz w:val="24"/>
            <w:szCs w:val="24"/>
            <w:lang w:val="en-US" w:eastAsia="zh-CN"/>
          </w:rPr>
          <w:t>库</w:t>
        </w:r>
      </w:ins>
      <w:ins w:id="1125" w:author="Administrator" w:date="2018-06-26T09:15:18Z">
        <w:r>
          <w:rPr>
            <w:rFonts w:hint="eastAsia" w:ascii="Times New Roman" w:hAnsi="Times New Roman"/>
            <w:sz w:val="24"/>
            <w:szCs w:val="24"/>
            <w:lang w:val="en-US" w:eastAsia="zh-CN"/>
          </w:rPr>
          <w:t>操作，</w:t>
        </w:r>
      </w:ins>
      <w:r>
        <w:rPr>
          <w:rFonts w:hint="eastAsia" w:ascii="Times New Roman" w:hAnsi="Times New Roman"/>
          <w:sz w:val="24"/>
          <w:szCs w:val="24"/>
          <w:lang w:val="en-US" w:eastAsia="zh-CN"/>
        </w:rPr>
        <w:t>手写板签名后，</w:t>
      </w:r>
      <w:ins w:id="1126" w:author="Administrator" w:date="2018-06-26T09:15:19Z">
        <w:r>
          <w:rPr>
            <w:rFonts w:hint="eastAsia" w:ascii="Times New Roman" w:hAnsi="Times New Roman"/>
            <w:sz w:val="24"/>
            <w:szCs w:val="24"/>
            <w:lang w:val="en-US" w:eastAsia="zh-CN"/>
          </w:rPr>
          <w:t>并</w:t>
        </w:r>
      </w:ins>
      <w:ins w:id="1127" w:author="Administrator" w:date="2018-06-26T08:51:43Z">
        <w:r>
          <w:rPr>
            <w:rFonts w:hint="eastAsia" w:ascii="Times New Roman" w:hAnsi="Times New Roman"/>
            <w:sz w:val="24"/>
            <w:szCs w:val="24"/>
            <w:lang w:val="en-US" w:eastAsia="zh-CN"/>
          </w:rPr>
          <w:t>将</w:t>
        </w:r>
      </w:ins>
      <w:ins w:id="1128" w:author="Administrator" w:date="2018-06-26T08:51:44Z">
        <w:r>
          <w:rPr>
            <w:rFonts w:hint="eastAsia" w:ascii="Times New Roman" w:hAnsi="Times New Roman"/>
            <w:sz w:val="24"/>
            <w:szCs w:val="24"/>
            <w:lang w:val="en-US" w:eastAsia="zh-CN"/>
          </w:rPr>
          <w:t>清</w:t>
        </w:r>
      </w:ins>
      <w:ins w:id="1129" w:author="Administrator" w:date="2018-06-26T08:51:45Z">
        <w:r>
          <w:rPr>
            <w:rFonts w:hint="eastAsia" w:ascii="Times New Roman" w:hAnsi="Times New Roman"/>
            <w:sz w:val="24"/>
            <w:szCs w:val="24"/>
            <w:lang w:val="en-US" w:eastAsia="zh-CN"/>
          </w:rPr>
          <w:t>单</w:t>
        </w:r>
      </w:ins>
      <w:ins w:id="1130" w:author="Administrator" w:date="2018-06-26T08:51:46Z">
        <w:r>
          <w:rPr>
            <w:rFonts w:hint="eastAsia" w:ascii="Times New Roman" w:hAnsi="Times New Roman"/>
            <w:sz w:val="24"/>
            <w:szCs w:val="24"/>
            <w:lang w:val="en-US" w:eastAsia="zh-CN"/>
          </w:rPr>
          <w:t>生</w:t>
        </w:r>
      </w:ins>
      <w:ins w:id="1131" w:author="Administrator" w:date="2018-06-26T08:51:47Z">
        <w:r>
          <w:rPr>
            <w:rFonts w:hint="eastAsia" w:ascii="Times New Roman" w:hAnsi="Times New Roman"/>
            <w:sz w:val="24"/>
            <w:szCs w:val="24"/>
            <w:lang w:val="en-US" w:eastAsia="zh-CN"/>
          </w:rPr>
          <w:t>成</w:t>
        </w:r>
      </w:ins>
      <w:ins w:id="1132" w:author="Administrator" w:date="2018-06-26T08:51:48Z">
        <w:r>
          <w:rPr>
            <w:rFonts w:hint="eastAsia" w:ascii="Times New Roman" w:hAnsi="Times New Roman"/>
            <w:sz w:val="24"/>
            <w:szCs w:val="24"/>
            <w:lang w:val="en-US" w:eastAsia="zh-CN"/>
          </w:rPr>
          <w:t>PDF</w:t>
        </w:r>
      </w:ins>
      <w:ins w:id="1133" w:author="Administrator" w:date="2018-06-26T08:51:50Z">
        <w:r>
          <w:rPr>
            <w:rFonts w:hint="eastAsia" w:ascii="Times New Roman" w:hAnsi="Times New Roman"/>
            <w:sz w:val="24"/>
            <w:szCs w:val="24"/>
            <w:lang w:val="en-US" w:eastAsia="zh-CN"/>
          </w:rPr>
          <w:t>后</w:t>
        </w:r>
      </w:ins>
      <w:ins w:id="1134" w:author="Administrator" w:date="2018-06-26T08:51:51Z">
        <w:r>
          <w:rPr>
            <w:rFonts w:hint="eastAsia" w:ascii="Times New Roman" w:hAnsi="Times New Roman"/>
            <w:sz w:val="24"/>
            <w:szCs w:val="24"/>
            <w:lang w:val="en-US" w:eastAsia="zh-CN"/>
          </w:rPr>
          <w:t>存入</w:t>
        </w:r>
      </w:ins>
      <w:ins w:id="1135" w:author="Administrator" w:date="2018-06-26T08:52:00Z">
        <w:r>
          <w:rPr>
            <w:rFonts w:hint="eastAsia" w:ascii="Times New Roman" w:hAnsi="Times New Roman"/>
            <w:sz w:val="24"/>
            <w:szCs w:val="24"/>
            <w:lang w:val="en-US" w:eastAsia="zh-CN"/>
          </w:rPr>
          <w:t>特</w:t>
        </w:r>
      </w:ins>
      <w:ins w:id="1136" w:author="Administrator" w:date="2018-06-26T08:52:01Z">
        <w:r>
          <w:rPr>
            <w:rFonts w:hint="eastAsia" w:ascii="Times New Roman" w:hAnsi="Times New Roman"/>
            <w:sz w:val="24"/>
            <w:szCs w:val="24"/>
            <w:lang w:val="en-US" w:eastAsia="zh-CN"/>
          </w:rPr>
          <w:t>定的</w:t>
        </w:r>
      </w:ins>
      <w:ins w:id="1137" w:author="Administrator" w:date="2018-06-26T08:52:10Z">
        <w:r>
          <w:rPr>
            <w:rFonts w:hint="eastAsia" w:ascii="Times New Roman" w:hAnsi="Times New Roman"/>
            <w:sz w:val="24"/>
            <w:szCs w:val="24"/>
            <w:lang w:val="en-US" w:eastAsia="zh-CN"/>
          </w:rPr>
          <w:t>目录中</w:t>
        </w:r>
      </w:ins>
      <w:ins w:id="1138" w:author="Administrator" w:date="2018-06-26T10:25:18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ins w:id="1140" w:author="Administrator" w:date="2018-06-26T09:12:31Z"/>
          <w:rFonts w:hint="eastAsia" w:ascii="Times New Roman" w:hAnsi="Times New Roman"/>
          <w:sz w:val="24"/>
          <w:szCs w:val="24"/>
          <w:lang w:val="en-US" w:eastAsia="zh-CN"/>
        </w:rPr>
        <w:pPrChange w:id="1139" w:author="Administrator" w:date="2018-06-26T08:48:50Z">
          <w:pPr>
            <w:spacing w:line="360" w:lineRule="auto"/>
            <w:ind w:firstLine="566" w:firstLineChars="236"/>
          </w:pPr>
        </w:pPrChange>
      </w:pPr>
      <w:ins w:id="1141" w:author="Administrator" w:date="2018-06-26T09:11:20Z">
        <w:r>
          <w:rPr>
            <w:rFonts w:hint="eastAsia" w:ascii="Times New Roman" w:hAnsi="Times New Roman"/>
            <w:sz w:val="24"/>
            <w:szCs w:val="24"/>
            <w:lang w:val="en-US" w:eastAsia="zh-CN"/>
          </w:rPr>
          <w:t>7</w:t>
        </w:r>
      </w:ins>
      <w:ins w:id="1142" w:author="Administrator" w:date="2018-06-26T09:11:22Z">
        <w:r>
          <w:rPr>
            <w:rFonts w:hint="eastAsia" w:ascii="Times New Roman" w:hAnsi="Times New Roman"/>
            <w:sz w:val="24"/>
            <w:szCs w:val="24"/>
            <w:lang w:val="en-US" w:eastAsia="zh-CN"/>
          </w:rPr>
          <w:t>.</w:t>
        </w:r>
      </w:ins>
      <w:ins w:id="1143" w:author="Administrator" w:date="2018-06-26T09:12:14Z">
        <w:r>
          <w:rPr>
            <w:rFonts w:hint="eastAsia" w:ascii="Times New Roman" w:hAnsi="Times New Roman"/>
            <w:sz w:val="24"/>
            <w:szCs w:val="24"/>
            <w:lang w:val="en-US" w:eastAsia="zh-CN"/>
          </w:rPr>
          <w:t>4</w:t>
        </w:r>
      </w:ins>
      <w:ins w:id="1144" w:author="Administrator" w:date="2018-06-26T09:11:24Z">
        <w:r>
          <w:rPr>
            <w:rFonts w:hint="eastAsia" w:ascii="Times New Roman" w:hAnsi="Times New Roman"/>
            <w:sz w:val="24"/>
            <w:szCs w:val="24"/>
            <w:lang w:val="en-US" w:eastAsia="zh-CN"/>
          </w:rPr>
          <w:t>.</w:t>
        </w:r>
      </w:ins>
      <w:ins w:id="1145" w:author="Administrator" w:date="2018-06-26T09:11:26Z">
        <w:r>
          <w:rPr>
            <w:rFonts w:hint="eastAsia" w:ascii="Times New Roman" w:hAnsi="Times New Roman"/>
            <w:sz w:val="24"/>
            <w:szCs w:val="24"/>
            <w:lang w:val="en-US" w:eastAsia="zh-CN"/>
          </w:rPr>
          <w:t xml:space="preserve">4 </w:t>
        </w:r>
      </w:ins>
      <w:ins w:id="1146" w:author="Administrator" w:date="2018-06-26T09:11:36Z">
        <w:r>
          <w:rPr>
            <w:rFonts w:hint="eastAsia" w:ascii="Times New Roman" w:hAnsi="Times New Roman"/>
            <w:sz w:val="24"/>
            <w:szCs w:val="24"/>
            <w:lang w:val="en-US" w:eastAsia="zh-CN"/>
          </w:rPr>
          <w:t>管理</w:t>
        </w:r>
      </w:ins>
      <w:ins w:id="1147" w:author="Administrator" w:date="2018-06-26T09:11:37Z">
        <w:r>
          <w:rPr>
            <w:rFonts w:hint="eastAsia" w:ascii="Times New Roman" w:hAnsi="Times New Roman"/>
            <w:sz w:val="24"/>
            <w:szCs w:val="24"/>
            <w:lang w:val="en-US" w:eastAsia="zh-CN"/>
          </w:rPr>
          <w:t>员可</w:t>
        </w:r>
      </w:ins>
      <w:ins w:id="1148" w:author="Administrator" w:date="2018-06-26T09:11:38Z">
        <w:r>
          <w:rPr>
            <w:rFonts w:hint="eastAsia" w:ascii="Times New Roman" w:hAnsi="Times New Roman"/>
            <w:sz w:val="24"/>
            <w:szCs w:val="24"/>
            <w:lang w:val="en-US" w:eastAsia="zh-CN"/>
          </w:rPr>
          <w:t>导</w:t>
        </w:r>
      </w:ins>
      <w:ins w:id="1149" w:author="Administrator" w:date="2018-06-26T09:11:39Z">
        <w:r>
          <w:rPr>
            <w:rFonts w:hint="eastAsia" w:ascii="Times New Roman" w:hAnsi="Times New Roman"/>
            <w:sz w:val="24"/>
            <w:szCs w:val="24"/>
            <w:lang w:val="en-US" w:eastAsia="zh-CN"/>
          </w:rPr>
          <w:t>出</w:t>
        </w:r>
      </w:ins>
      <w:ins w:id="1150" w:author="Administrator" w:date="2018-06-26T09:11:40Z">
        <w:r>
          <w:rPr>
            <w:rFonts w:hint="eastAsia" w:ascii="Times New Roman" w:hAnsi="Times New Roman"/>
            <w:sz w:val="24"/>
            <w:szCs w:val="24"/>
            <w:lang w:val="en-US" w:eastAsia="zh-CN"/>
          </w:rPr>
          <w:t>或</w:t>
        </w:r>
      </w:ins>
      <w:ins w:id="1151" w:author="Administrator" w:date="2018-06-26T09:11:42Z">
        <w:r>
          <w:rPr>
            <w:rFonts w:hint="eastAsia" w:ascii="Times New Roman" w:hAnsi="Times New Roman"/>
            <w:sz w:val="24"/>
            <w:szCs w:val="24"/>
            <w:lang w:val="en-US" w:eastAsia="zh-CN"/>
          </w:rPr>
          <w:t>打印</w:t>
        </w:r>
      </w:ins>
      <w:ins w:id="1152" w:author="Administrator" w:date="2018-06-26T09:11:55Z">
        <w:r>
          <w:rPr>
            <w:rFonts w:hint="eastAsia" w:ascii="Times New Roman" w:hAnsi="Times New Roman"/>
            <w:sz w:val="24"/>
            <w:szCs w:val="24"/>
            <w:lang w:val="en-US" w:eastAsia="zh-CN"/>
          </w:rPr>
          <w:t>PDF</w:t>
        </w:r>
      </w:ins>
      <w:ins w:id="1153" w:author="Administrator" w:date="2018-06-26T09:11:48Z">
        <w:r>
          <w:rPr>
            <w:rFonts w:hint="eastAsia" w:ascii="Times New Roman" w:hAnsi="Times New Roman"/>
            <w:sz w:val="24"/>
            <w:szCs w:val="24"/>
            <w:lang w:val="en-US" w:eastAsia="zh-CN"/>
          </w:rPr>
          <w:t>清</w:t>
        </w:r>
      </w:ins>
      <w:ins w:id="1154" w:author="Administrator" w:date="2018-06-26T09:11:49Z">
        <w:r>
          <w:rPr>
            <w:rFonts w:hint="eastAsia" w:ascii="Times New Roman" w:hAnsi="Times New Roman"/>
            <w:sz w:val="24"/>
            <w:szCs w:val="24"/>
            <w:lang w:val="en-US" w:eastAsia="zh-CN"/>
          </w:rPr>
          <w:t>单</w:t>
        </w:r>
      </w:ins>
      <w:ins w:id="1155" w:author="Administrator" w:date="2018-06-26T09:11:50Z">
        <w:r>
          <w:rPr>
            <w:rFonts w:hint="eastAsia" w:ascii="Times New Roman" w:hAnsi="Times New Roman"/>
            <w:sz w:val="24"/>
            <w:szCs w:val="24"/>
            <w:lang w:val="en-US" w:eastAsia="zh-CN"/>
          </w:rPr>
          <w:t>文件。</w:t>
        </w:r>
      </w:ins>
    </w:p>
    <w:p>
      <w:pPr>
        <w:numPr>
          <w:ilvl w:val="-1"/>
          <w:numId w:val="0"/>
        </w:numPr>
        <w:spacing w:line="360" w:lineRule="auto"/>
        <w:ind w:left="420" w:leftChars="0" w:firstLine="420" w:firstLineChars="0"/>
        <w:rPr>
          <w:ins w:id="1157" w:author="Administrator" w:date="2018-06-26T09:18:07Z"/>
          <w:rFonts w:hint="eastAsia" w:ascii="Times New Roman" w:hAnsi="Times New Roman"/>
          <w:sz w:val="24"/>
          <w:szCs w:val="24"/>
          <w:lang w:val="en-US" w:eastAsia="zh-CN"/>
        </w:rPr>
        <w:pPrChange w:id="1156" w:author="Administrator" w:date="2018-06-26T09:12:33Z">
          <w:pPr>
            <w:spacing w:line="360" w:lineRule="auto"/>
            <w:ind w:firstLine="566" w:firstLineChars="236"/>
          </w:pPr>
        </w:pPrChange>
      </w:pPr>
      <w:ins w:id="1158" w:author="Administrator" w:date="2018-06-26T09:12:34Z">
        <w:r>
          <w:rPr>
            <w:rFonts w:hint="eastAsia" w:ascii="Times New Roman" w:hAnsi="Times New Roman"/>
            <w:sz w:val="24"/>
            <w:szCs w:val="24"/>
            <w:lang w:val="en-US" w:eastAsia="zh-CN"/>
          </w:rPr>
          <w:t xml:space="preserve">7.5 </w:t>
        </w:r>
      </w:ins>
      <w:ins w:id="1159" w:author="Administrator" w:date="2018-06-26T09:18:03Z">
        <w:r>
          <w:rPr>
            <w:rFonts w:hint="eastAsia" w:ascii="Times New Roman" w:hAnsi="Times New Roman"/>
            <w:sz w:val="24"/>
            <w:szCs w:val="24"/>
            <w:lang w:val="en-US" w:eastAsia="zh-CN"/>
          </w:rPr>
          <w:t>库</w:t>
        </w:r>
      </w:ins>
      <w:ins w:id="1160" w:author="Administrator" w:date="2018-06-26T09:18:04Z">
        <w:r>
          <w:rPr>
            <w:rFonts w:hint="eastAsia" w:ascii="Times New Roman" w:hAnsi="Times New Roman"/>
            <w:sz w:val="24"/>
            <w:szCs w:val="24"/>
            <w:lang w:val="en-US" w:eastAsia="zh-CN"/>
          </w:rPr>
          <w:t>存</w:t>
        </w:r>
      </w:ins>
      <w:ins w:id="1161" w:author="Administrator" w:date="2018-06-26T09:18:05Z">
        <w:r>
          <w:rPr>
            <w:rFonts w:hint="eastAsia" w:ascii="Times New Roman" w:hAnsi="Times New Roman"/>
            <w:sz w:val="24"/>
            <w:szCs w:val="24"/>
            <w:lang w:val="en-US" w:eastAsia="zh-CN"/>
          </w:rPr>
          <w:t>管理</w:t>
        </w:r>
      </w:ins>
      <w:ins w:id="1162" w:author="Administrator" w:date="2018-06-26T09:18:06Z">
        <w:r>
          <w:rPr>
            <w:rFonts w:hint="eastAsia" w:ascii="Times New Roman" w:hAnsi="Times New Roman"/>
            <w:sz w:val="24"/>
            <w:szCs w:val="24"/>
            <w:lang w:val="en-US" w:eastAsia="zh-CN"/>
          </w:rPr>
          <w:t>流</w:t>
        </w:r>
      </w:ins>
      <w:ins w:id="1163" w:author="Administrator" w:date="2018-06-26T09:18:07Z">
        <w:r>
          <w:rPr>
            <w:rFonts w:hint="eastAsia" w:ascii="Times New Roman" w:hAnsi="Times New Roman"/>
            <w:sz w:val="24"/>
            <w:szCs w:val="24"/>
            <w:lang w:val="en-US" w:eastAsia="zh-CN"/>
          </w:rPr>
          <w:t>程</w:t>
        </w:r>
      </w:ins>
    </w:p>
    <w:p>
      <w:pPr>
        <w:numPr>
          <w:ilvl w:val="-1"/>
          <w:numId w:val="0"/>
        </w:numPr>
        <w:spacing w:line="360" w:lineRule="auto"/>
        <w:ind w:left="840" w:leftChars="0" w:firstLine="420" w:firstLineChars="0"/>
        <w:rPr>
          <w:ins w:id="1165" w:author="Administrator" w:date="2018-06-26T09:20:20Z"/>
          <w:rFonts w:hint="eastAsia" w:ascii="Times New Roman" w:hAnsi="Times New Roman"/>
          <w:sz w:val="24"/>
          <w:szCs w:val="24"/>
          <w:lang w:val="en-US" w:eastAsia="zh-CN"/>
        </w:rPr>
        <w:pPrChange w:id="1164" w:author="Administrator" w:date="2018-06-26T09:18:08Z">
          <w:pPr>
            <w:spacing w:line="360" w:lineRule="auto"/>
            <w:ind w:firstLine="566" w:firstLineChars="236"/>
          </w:pPr>
        </w:pPrChange>
      </w:pPr>
      <w:ins w:id="1166" w:author="Administrator" w:date="2018-06-26T09:18:09Z">
        <w:r>
          <w:rPr>
            <w:rFonts w:hint="eastAsia" w:ascii="Times New Roman" w:hAnsi="Times New Roman"/>
            <w:sz w:val="24"/>
            <w:szCs w:val="24"/>
            <w:lang w:val="en-US" w:eastAsia="zh-CN"/>
          </w:rPr>
          <w:t>7.</w:t>
        </w:r>
      </w:ins>
      <w:ins w:id="1167" w:author="Administrator" w:date="2018-06-26T09:19:23Z">
        <w:r>
          <w:rPr>
            <w:rFonts w:hint="eastAsia" w:ascii="Times New Roman" w:hAnsi="Times New Roman"/>
            <w:sz w:val="24"/>
            <w:szCs w:val="24"/>
            <w:lang w:val="en-US" w:eastAsia="zh-CN"/>
          </w:rPr>
          <w:t xml:space="preserve">5.1 </w:t>
        </w:r>
      </w:ins>
      <w:ins w:id="1168" w:author="Administrator" w:date="2018-06-26T09:19:41Z">
        <w:r>
          <w:rPr>
            <w:rFonts w:hint="eastAsia" w:ascii="Times New Roman" w:hAnsi="Times New Roman"/>
            <w:sz w:val="24"/>
            <w:szCs w:val="24"/>
            <w:lang w:val="en-US" w:eastAsia="zh-CN"/>
          </w:rPr>
          <w:t>调</w:t>
        </w:r>
      </w:ins>
      <w:ins w:id="1169" w:author="Administrator" w:date="2018-06-26T09:19:42Z">
        <w:r>
          <w:rPr>
            <w:rFonts w:hint="eastAsia" w:ascii="Times New Roman" w:hAnsi="Times New Roman"/>
            <w:sz w:val="24"/>
            <w:szCs w:val="24"/>
            <w:lang w:val="en-US" w:eastAsia="zh-CN"/>
          </w:rPr>
          <w:t>用</w:t>
        </w:r>
      </w:ins>
      <w:ins w:id="1170" w:author="Administrator" w:date="2018-06-26T09:19:43Z">
        <w:r>
          <w:rPr>
            <w:rFonts w:hint="eastAsia" w:ascii="Times New Roman" w:hAnsi="Times New Roman"/>
            <w:sz w:val="24"/>
            <w:szCs w:val="24"/>
            <w:lang w:val="en-US" w:eastAsia="zh-CN"/>
          </w:rPr>
          <w:t>此功</w:t>
        </w:r>
      </w:ins>
      <w:ins w:id="1171" w:author="Administrator" w:date="2018-06-26T09:19:44Z">
        <w:r>
          <w:rPr>
            <w:rFonts w:hint="eastAsia" w:ascii="Times New Roman" w:hAnsi="Times New Roman"/>
            <w:sz w:val="24"/>
            <w:szCs w:val="24"/>
            <w:lang w:val="en-US" w:eastAsia="zh-CN"/>
          </w:rPr>
          <w:t>能</w:t>
        </w:r>
      </w:ins>
      <w:ins w:id="1172" w:author="Administrator" w:date="2018-06-26T09:19:45Z">
        <w:r>
          <w:rPr>
            <w:rFonts w:hint="eastAsia" w:ascii="Times New Roman" w:hAnsi="Times New Roman"/>
            <w:sz w:val="24"/>
            <w:szCs w:val="24"/>
            <w:lang w:val="en-US" w:eastAsia="zh-CN"/>
          </w:rPr>
          <w:t>后，</w:t>
        </w:r>
      </w:ins>
      <w:ins w:id="1173" w:author="Administrator" w:date="2018-06-26T09:19:59Z">
        <w:r>
          <w:rPr>
            <w:rFonts w:hint="eastAsia" w:ascii="Times New Roman" w:hAnsi="Times New Roman"/>
            <w:sz w:val="24"/>
            <w:szCs w:val="24"/>
            <w:lang w:val="en-US" w:eastAsia="zh-CN"/>
          </w:rPr>
          <w:t>左</w:t>
        </w:r>
      </w:ins>
      <w:ins w:id="1174" w:author="Administrator" w:date="2018-06-26T09:20:00Z">
        <w:r>
          <w:rPr>
            <w:rFonts w:hint="eastAsia" w:ascii="Times New Roman" w:hAnsi="Times New Roman"/>
            <w:sz w:val="24"/>
            <w:szCs w:val="24"/>
            <w:lang w:val="en-US" w:eastAsia="zh-CN"/>
          </w:rPr>
          <w:t>则</w:t>
        </w:r>
      </w:ins>
      <w:ins w:id="1175" w:author="Administrator" w:date="2018-06-26T09:20:01Z">
        <w:r>
          <w:rPr>
            <w:rFonts w:hint="eastAsia" w:ascii="Times New Roman" w:hAnsi="Times New Roman"/>
            <w:sz w:val="24"/>
            <w:szCs w:val="24"/>
            <w:lang w:val="en-US" w:eastAsia="zh-CN"/>
          </w:rPr>
          <w:t>以</w:t>
        </w:r>
      </w:ins>
      <w:ins w:id="1176" w:author="Administrator" w:date="2018-06-26T09:20:03Z">
        <w:r>
          <w:rPr>
            <w:rFonts w:hint="eastAsia" w:ascii="Times New Roman" w:hAnsi="Times New Roman"/>
            <w:sz w:val="24"/>
            <w:szCs w:val="24"/>
            <w:lang w:val="en-US" w:eastAsia="zh-CN"/>
          </w:rPr>
          <w:t>树</w:t>
        </w:r>
      </w:ins>
      <w:ins w:id="1177" w:author="Administrator" w:date="2018-06-26T09:20:04Z">
        <w:r>
          <w:rPr>
            <w:rFonts w:hint="eastAsia" w:ascii="Times New Roman" w:hAnsi="Times New Roman"/>
            <w:sz w:val="24"/>
            <w:szCs w:val="24"/>
            <w:lang w:val="en-US" w:eastAsia="zh-CN"/>
          </w:rPr>
          <w:t>结构</w:t>
        </w:r>
      </w:ins>
      <w:ins w:id="1178" w:author="Administrator" w:date="2018-06-26T09:20:09Z">
        <w:r>
          <w:rPr>
            <w:rFonts w:hint="eastAsia" w:ascii="Times New Roman" w:hAnsi="Times New Roman"/>
            <w:sz w:val="24"/>
            <w:szCs w:val="24"/>
            <w:lang w:val="en-US" w:eastAsia="zh-CN"/>
          </w:rPr>
          <w:t>分类，</w:t>
        </w:r>
      </w:ins>
      <w:ins w:id="1179" w:author="Administrator" w:date="2018-06-26T09:20:10Z">
        <w:r>
          <w:rPr>
            <w:rFonts w:hint="eastAsia" w:ascii="Times New Roman" w:hAnsi="Times New Roman"/>
            <w:sz w:val="24"/>
            <w:szCs w:val="24"/>
            <w:lang w:val="en-US" w:eastAsia="zh-CN"/>
          </w:rPr>
          <w:t>右</w:t>
        </w:r>
      </w:ins>
      <w:ins w:id="1180" w:author="Administrator" w:date="2018-06-26T09:20:13Z">
        <w:r>
          <w:rPr>
            <w:rFonts w:hint="eastAsia" w:ascii="Times New Roman" w:hAnsi="Times New Roman"/>
            <w:sz w:val="24"/>
            <w:szCs w:val="24"/>
            <w:lang w:val="en-US" w:eastAsia="zh-CN"/>
          </w:rPr>
          <w:t>侧</w:t>
        </w:r>
      </w:ins>
      <w:ins w:id="1181" w:author="Administrator" w:date="2018-06-26T09:19:46Z">
        <w:r>
          <w:rPr>
            <w:rFonts w:hint="eastAsia" w:ascii="Times New Roman" w:hAnsi="Times New Roman"/>
            <w:sz w:val="24"/>
            <w:szCs w:val="24"/>
            <w:lang w:val="en-US" w:eastAsia="zh-CN"/>
          </w:rPr>
          <w:t>以列</w:t>
        </w:r>
      </w:ins>
      <w:ins w:id="1182" w:author="Administrator" w:date="2018-06-26T09:19:47Z">
        <w:r>
          <w:rPr>
            <w:rFonts w:hint="eastAsia" w:ascii="Times New Roman" w:hAnsi="Times New Roman"/>
            <w:sz w:val="24"/>
            <w:szCs w:val="24"/>
            <w:lang w:val="en-US" w:eastAsia="zh-CN"/>
          </w:rPr>
          <w:t>表</w:t>
        </w:r>
      </w:ins>
      <w:ins w:id="1183" w:author="Administrator" w:date="2018-06-26T09:19:48Z">
        <w:r>
          <w:rPr>
            <w:rFonts w:hint="eastAsia" w:ascii="Times New Roman" w:hAnsi="Times New Roman"/>
            <w:sz w:val="24"/>
            <w:szCs w:val="24"/>
            <w:lang w:val="en-US" w:eastAsia="zh-CN"/>
          </w:rPr>
          <w:t>形</w:t>
        </w:r>
      </w:ins>
      <w:ins w:id="1184" w:author="Administrator" w:date="2018-06-26T09:19:50Z">
        <w:r>
          <w:rPr>
            <w:rFonts w:hint="eastAsia" w:ascii="Times New Roman" w:hAnsi="Times New Roman"/>
            <w:sz w:val="24"/>
            <w:szCs w:val="24"/>
            <w:lang w:val="en-US" w:eastAsia="zh-CN"/>
          </w:rPr>
          <w:t>式</w:t>
        </w:r>
      </w:ins>
      <w:ins w:id="1185" w:author="Administrator" w:date="2018-06-26T09:20:15Z">
        <w:r>
          <w:rPr>
            <w:rFonts w:hint="eastAsia" w:ascii="Times New Roman" w:hAnsi="Times New Roman"/>
            <w:sz w:val="24"/>
            <w:szCs w:val="24"/>
            <w:lang w:val="en-US" w:eastAsia="zh-CN"/>
          </w:rPr>
          <w:t>进</w:t>
        </w:r>
      </w:ins>
      <w:ins w:id="1186" w:author="Administrator" w:date="2018-06-26T09:20:16Z">
        <w:r>
          <w:rPr>
            <w:rFonts w:hint="eastAsia" w:ascii="Times New Roman" w:hAnsi="Times New Roman"/>
            <w:sz w:val="24"/>
            <w:szCs w:val="24"/>
            <w:lang w:val="en-US" w:eastAsia="zh-CN"/>
          </w:rPr>
          <w:t>行</w:t>
        </w:r>
      </w:ins>
      <w:ins w:id="1187" w:author="Administrator" w:date="2018-06-26T09:20:17Z">
        <w:r>
          <w:rPr>
            <w:rFonts w:hint="eastAsia" w:ascii="Times New Roman" w:hAnsi="Times New Roman"/>
            <w:sz w:val="24"/>
            <w:szCs w:val="24"/>
            <w:lang w:val="en-US" w:eastAsia="zh-CN"/>
          </w:rPr>
          <w:t>展示</w:t>
        </w:r>
      </w:ins>
      <w:ins w:id="1188" w:author="Administrator" w:date="2018-06-26T09:20:19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ins w:id="1190" w:author="Administrator" w:date="2018-06-26T09:21:19Z"/>
          <w:rFonts w:hint="eastAsia" w:ascii="Times New Roman" w:hAnsi="Times New Roman"/>
          <w:sz w:val="24"/>
          <w:szCs w:val="24"/>
          <w:lang w:val="en-US" w:eastAsia="zh-CN"/>
        </w:rPr>
        <w:pPrChange w:id="1189" w:author="Administrator" w:date="2018-06-26T09:18:08Z">
          <w:pPr>
            <w:spacing w:line="360" w:lineRule="auto"/>
            <w:ind w:firstLine="566" w:firstLineChars="236"/>
          </w:pPr>
        </w:pPrChange>
      </w:pPr>
      <w:ins w:id="1191" w:author="Administrator" w:date="2018-06-26T09:20:22Z">
        <w:r>
          <w:rPr>
            <w:rFonts w:hint="eastAsia" w:ascii="Times New Roman" w:hAnsi="Times New Roman"/>
            <w:sz w:val="24"/>
            <w:szCs w:val="24"/>
            <w:lang w:val="en-US" w:eastAsia="zh-CN"/>
          </w:rPr>
          <w:t>7.5</w:t>
        </w:r>
      </w:ins>
      <w:ins w:id="1192" w:author="Administrator" w:date="2018-06-26T09:20:23Z">
        <w:r>
          <w:rPr>
            <w:rFonts w:hint="eastAsia" w:ascii="Times New Roman" w:hAnsi="Times New Roman"/>
            <w:sz w:val="24"/>
            <w:szCs w:val="24"/>
            <w:lang w:val="en-US" w:eastAsia="zh-CN"/>
          </w:rPr>
          <w:t>.</w:t>
        </w:r>
      </w:ins>
      <w:ins w:id="1193" w:author="Administrator" w:date="2018-06-26T09:20:25Z">
        <w:r>
          <w:rPr>
            <w:rFonts w:hint="eastAsia" w:ascii="Times New Roman" w:hAnsi="Times New Roman"/>
            <w:sz w:val="24"/>
            <w:szCs w:val="24"/>
            <w:lang w:val="en-US" w:eastAsia="zh-CN"/>
          </w:rPr>
          <w:t xml:space="preserve">2 </w:t>
        </w:r>
      </w:ins>
      <w:ins w:id="1194" w:author="Administrator" w:date="2018-06-26T09:20:36Z">
        <w:r>
          <w:rPr>
            <w:rFonts w:hint="eastAsia" w:ascii="Times New Roman" w:hAnsi="Times New Roman"/>
            <w:sz w:val="24"/>
            <w:szCs w:val="24"/>
            <w:lang w:val="en-US" w:eastAsia="zh-CN"/>
          </w:rPr>
          <w:t>将</w:t>
        </w:r>
      </w:ins>
      <w:ins w:id="1195" w:author="Administrator" w:date="2018-06-26T09:20:44Z">
        <w:r>
          <w:rPr>
            <w:rFonts w:hint="eastAsia" w:ascii="Times New Roman" w:hAnsi="Times New Roman"/>
            <w:sz w:val="24"/>
            <w:szCs w:val="24"/>
            <w:lang w:val="en-US" w:eastAsia="zh-CN"/>
          </w:rPr>
          <w:t>药</w:t>
        </w:r>
      </w:ins>
      <w:ins w:id="1196" w:author="Administrator" w:date="2018-06-26T09:20:45Z">
        <w:r>
          <w:rPr>
            <w:rFonts w:hint="eastAsia" w:ascii="Times New Roman" w:hAnsi="Times New Roman"/>
            <w:sz w:val="24"/>
            <w:szCs w:val="24"/>
            <w:lang w:val="en-US" w:eastAsia="zh-CN"/>
          </w:rPr>
          <w:t>品</w:t>
        </w:r>
      </w:ins>
      <w:ins w:id="1197" w:author="Administrator" w:date="2018-06-26T09:20:46Z">
        <w:r>
          <w:rPr>
            <w:rFonts w:hint="eastAsia" w:ascii="Times New Roman" w:hAnsi="Times New Roman"/>
            <w:sz w:val="24"/>
            <w:szCs w:val="24"/>
            <w:lang w:val="en-US" w:eastAsia="zh-CN"/>
          </w:rPr>
          <w:t>的</w:t>
        </w:r>
      </w:ins>
      <w:ins w:id="1198" w:author="Administrator" w:date="2018-06-26T09:20:48Z">
        <w:r>
          <w:rPr>
            <w:rFonts w:hint="eastAsia" w:ascii="Times New Roman" w:hAnsi="Times New Roman"/>
            <w:sz w:val="24"/>
            <w:szCs w:val="24"/>
            <w:lang w:val="en-US" w:eastAsia="zh-CN"/>
          </w:rPr>
          <w:t>所有</w:t>
        </w:r>
      </w:ins>
      <w:ins w:id="1199" w:author="Administrator" w:date="2018-06-26T09:20:49Z">
        <w:r>
          <w:rPr>
            <w:rFonts w:hint="eastAsia" w:ascii="Times New Roman" w:hAnsi="Times New Roman"/>
            <w:sz w:val="24"/>
            <w:szCs w:val="24"/>
            <w:lang w:val="en-US" w:eastAsia="zh-CN"/>
          </w:rPr>
          <w:t>信息</w:t>
        </w:r>
      </w:ins>
      <w:ins w:id="1200" w:author="Administrator" w:date="2018-06-26T09:20:50Z">
        <w:r>
          <w:rPr>
            <w:rFonts w:hint="eastAsia" w:ascii="Times New Roman" w:hAnsi="Times New Roman"/>
            <w:sz w:val="24"/>
            <w:szCs w:val="24"/>
            <w:lang w:val="en-US" w:eastAsia="zh-CN"/>
          </w:rPr>
          <w:t>均</w:t>
        </w:r>
      </w:ins>
      <w:ins w:id="1201" w:author="Administrator" w:date="2018-06-26T09:20:51Z">
        <w:r>
          <w:rPr>
            <w:rFonts w:hint="eastAsia" w:ascii="Times New Roman" w:hAnsi="Times New Roman"/>
            <w:sz w:val="24"/>
            <w:szCs w:val="24"/>
            <w:lang w:val="en-US" w:eastAsia="zh-CN"/>
          </w:rPr>
          <w:t>显示出</w:t>
        </w:r>
      </w:ins>
      <w:ins w:id="1202" w:author="Administrator" w:date="2018-06-26T09:20:52Z">
        <w:r>
          <w:rPr>
            <w:rFonts w:hint="eastAsia" w:ascii="Times New Roman" w:hAnsi="Times New Roman"/>
            <w:sz w:val="24"/>
            <w:szCs w:val="24"/>
            <w:lang w:val="en-US" w:eastAsia="zh-CN"/>
          </w:rPr>
          <w:t>来（</w:t>
        </w:r>
      </w:ins>
      <w:ins w:id="1203" w:author="Administrator" w:date="2018-06-26T09:21:10Z">
        <w:r>
          <w:rPr>
            <w:rFonts w:hint="eastAsia" w:ascii="Times New Roman" w:hAnsi="Times New Roman"/>
            <w:sz w:val="24"/>
            <w:szCs w:val="24"/>
            <w:lang w:val="en-US" w:eastAsia="zh-CN"/>
          </w:rPr>
          <w:t>是否</w:t>
        </w:r>
      </w:ins>
      <w:ins w:id="1204" w:author="Administrator" w:date="2018-06-26T09:21:11Z">
        <w:r>
          <w:rPr>
            <w:rFonts w:hint="eastAsia" w:ascii="Times New Roman" w:hAnsi="Times New Roman"/>
            <w:sz w:val="24"/>
            <w:szCs w:val="24"/>
            <w:lang w:val="en-US" w:eastAsia="zh-CN"/>
          </w:rPr>
          <w:t>显示</w:t>
        </w:r>
      </w:ins>
      <w:ins w:id="1205" w:author="Administrator" w:date="2018-06-26T09:20:53Z">
        <w:r>
          <w:rPr>
            <w:rFonts w:hint="eastAsia" w:ascii="Times New Roman" w:hAnsi="Times New Roman"/>
            <w:sz w:val="24"/>
            <w:szCs w:val="24"/>
            <w:lang w:val="en-US" w:eastAsia="zh-CN"/>
          </w:rPr>
          <w:t>ID</w:t>
        </w:r>
      </w:ins>
      <w:ins w:id="1206" w:author="Administrator" w:date="2018-06-26T09:21:13Z">
        <w:r>
          <w:rPr>
            <w:rFonts w:hint="eastAsia" w:ascii="Times New Roman" w:hAnsi="Times New Roman"/>
            <w:sz w:val="24"/>
            <w:szCs w:val="24"/>
            <w:lang w:val="en-US" w:eastAsia="zh-CN"/>
          </w:rPr>
          <w:t>应</w:t>
        </w:r>
      </w:ins>
      <w:ins w:id="1207" w:author="Administrator" w:date="2018-06-26T09:21:14Z">
        <w:r>
          <w:rPr>
            <w:rFonts w:hint="eastAsia" w:ascii="Times New Roman" w:hAnsi="Times New Roman"/>
            <w:sz w:val="24"/>
            <w:szCs w:val="24"/>
            <w:lang w:val="en-US" w:eastAsia="zh-CN"/>
          </w:rPr>
          <w:t>提供</w:t>
        </w:r>
      </w:ins>
      <w:ins w:id="1208" w:author="Administrator" w:date="2018-06-26T09:21:15Z">
        <w:r>
          <w:rPr>
            <w:rFonts w:hint="eastAsia" w:ascii="Times New Roman" w:hAnsi="Times New Roman"/>
            <w:sz w:val="24"/>
            <w:szCs w:val="24"/>
            <w:lang w:val="en-US" w:eastAsia="zh-CN"/>
          </w:rPr>
          <w:t>设置</w:t>
        </w:r>
      </w:ins>
      <w:ins w:id="1209" w:author="Administrator" w:date="2018-06-26T09:21:00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ins w:id="1211" w:author="Administrator" w:date="2018-06-26T09:23:10Z"/>
          <w:rFonts w:hint="eastAsia" w:ascii="Times New Roman" w:hAnsi="Times New Roman"/>
          <w:kern w:val="2"/>
          <w:sz w:val="24"/>
          <w:szCs w:val="24"/>
          <w:lang w:eastAsia="zh-CN"/>
        </w:rPr>
        <w:pPrChange w:id="1210" w:author="Administrator" w:date="2018-06-26T09:18:08Z">
          <w:pPr>
            <w:spacing w:line="360" w:lineRule="auto"/>
            <w:ind w:firstLine="566" w:firstLineChars="236"/>
          </w:pPr>
        </w:pPrChange>
      </w:pPr>
      <w:ins w:id="1212" w:author="Administrator" w:date="2018-06-26T09:21:20Z">
        <w:r>
          <w:rPr>
            <w:rFonts w:hint="eastAsia" w:ascii="Times New Roman" w:hAnsi="Times New Roman"/>
            <w:sz w:val="24"/>
            <w:szCs w:val="24"/>
            <w:lang w:val="en-US" w:eastAsia="zh-CN"/>
          </w:rPr>
          <w:t>7.5</w:t>
        </w:r>
      </w:ins>
      <w:ins w:id="1213" w:author="Administrator" w:date="2018-06-26T09:21:21Z">
        <w:r>
          <w:rPr>
            <w:rFonts w:hint="eastAsia" w:ascii="Times New Roman" w:hAnsi="Times New Roman"/>
            <w:sz w:val="24"/>
            <w:szCs w:val="24"/>
            <w:lang w:val="en-US" w:eastAsia="zh-CN"/>
          </w:rPr>
          <w:t xml:space="preserve">.3 </w:t>
        </w:r>
      </w:ins>
      <w:ins w:id="1214" w:author="Administrator" w:date="2018-06-26T09:22:21Z">
        <w:r>
          <w:rPr>
            <w:rFonts w:hint="eastAsia" w:ascii="Times New Roman" w:hAnsi="Times New Roman"/>
            <w:sz w:val="24"/>
            <w:szCs w:val="24"/>
            <w:lang w:val="en-US" w:eastAsia="zh-CN"/>
          </w:rPr>
          <w:t>各</w:t>
        </w:r>
      </w:ins>
      <w:ins w:id="1215" w:author="Administrator" w:date="2018-06-26T09:22:23Z">
        <w:r>
          <w:rPr>
            <w:rFonts w:hint="eastAsia" w:ascii="Times New Roman" w:hAnsi="Times New Roman"/>
            <w:sz w:val="24"/>
            <w:szCs w:val="24"/>
            <w:lang w:val="en-US" w:eastAsia="zh-CN"/>
          </w:rPr>
          <w:t>药品</w:t>
        </w:r>
      </w:ins>
      <w:ins w:id="1216" w:author="Administrator" w:date="2018-06-26T09:22:24Z">
        <w:r>
          <w:rPr>
            <w:rFonts w:hint="eastAsia" w:ascii="Times New Roman" w:hAnsi="Times New Roman"/>
            <w:sz w:val="24"/>
            <w:szCs w:val="24"/>
            <w:lang w:val="en-US" w:eastAsia="zh-CN"/>
          </w:rPr>
          <w:t>的</w:t>
        </w:r>
      </w:ins>
      <w:ins w:id="1217" w:author="Administrator" w:date="2018-06-26T09:22:17Z">
        <w:r>
          <w:rPr>
            <w:rFonts w:hint="eastAsia" w:ascii="Times New Roman" w:hAnsi="Times New Roman"/>
            <w:kern w:val="2"/>
            <w:sz w:val="24"/>
            <w:szCs w:val="24"/>
          </w:rPr>
          <w:t>黄色预警值</w:t>
        </w:r>
      </w:ins>
      <w:ins w:id="1218" w:author="Administrator" w:date="2018-06-26T09:22:26Z">
        <w:r>
          <w:rPr>
            <w:rFonts w:hint="eastAsia" w:ascii="Times New Roman" w:hAnsi="Times New Roman"/>
            <w:kern w:val="2"/>
            <w:sz w:val="24"/>
            <w:szCs w:val="24"/>
            <w:lang w:eastAsia="zh-CN"/>
          </w:rPr>
          <w:t>和</w:t>
        </w:r>
      </w:ins>
      <w:ins w:id="1219" w:author="Administrator" w:date="2018-06-26T09:22:29Z">
        <w:r>
          <w:rPr>
            <w:rFonts w:hint="eastAsia" w:ascii="Times New Roman" w:hAnsi="Times New Roman"/>
            <w:kern w:val="2"/>
            <w:sz w:val="24"/>
            <w:szCs w:val="24"/>
            <w:lang w:eastAsia="zh-CN"/>
          </w:rPr>
          <w:t>红</w:t>
        </w:r>
      </w:ins>
      <w:ins w:id="1220" w:author="Administrator" w:date="2018-06-26T09:22:30Z">
        <w:r>
          <w:rPr>
            <w:rFonts w:hint="eastAsia" w:ascii="Times New Roman" w:hAnsi="Times New Roman"/>
            <w:kern w:val="2"/>
            <w:sz w:val="24"/>
            <w:szCs w:val="24"/>
            <w:lang w:eastAsia="zh-CN"/>
          </w:rPr>
          <w:t>色</w:t>
        </w:r>
      </w:ins>
      <w:ins w:id="1221" w:author="Administrator" w:date="2018-06-26T09:22:36Z">
        <w:r>
          <w:rPr>
            <w:rFonts w:hint="eastAsia" w:ascii="Times New Roman" w:hAnsi="Times New Roman"/>
            <w:kern w:val="2"/>
            <w:sz w:val="24"/>
            <w:szCs w:val="24"/>
            <w:lang w:eastAsia="zh-CN"/>
          </w:rPr>
          <w:t>预</w:t>
        </w:r>
      </w:ins>
      <w:ins w:id="1222" w:author="Administrator" w:date="2018-06-26T09:22:38Z">
        <w:r>
          <w:rPr>
            <w:rFonts w:hint="eastAsia" w:ascii="Times New Roman" w:hAnsi="Times New Roman"/>
            <w:kern w:val="2"/>
            <w:sz w:val="24"/>
            <w:szCs w:val="24"/>
            <w:lang w:eastAsia="zh-CN"/>
          </w:rPr>
          <w:t>警</w:t>
        </w:r>
      </w:ins>
      <w:ins w:id="1223" w:author="Administrator" w:date="2018-06-26T09:22:39Z">
        <w:r>
          <w:rPr>
            <w:rFonts w:hint="eastAsia" w:ascii="Times New Roman" w:hAnsi="Times New Roman"/>
            <w:kern w:val="2"/>
            <w:sz w:val="24"/>
            <w:szCs w:val="24"/>
            <w:lang w:eastAsia="zh-CN"/>
          </w:rPr>
          <w:t>值</w:t>
        </w:r>
      </w:ins>
      <w:ins w:id="1224" w:author="Administrator" w:date="2018-06-26T09:22:40Z">
        <w:r>
          <w:rPr>
            <w:rFonts w:hint="eastAsia" w:ascii="Times New Roman" w:hAnsi="Times New Roman"/>
            <w:kern w:val="2"/>
            <w:sz w:val="24"/>
            <w:szCs w:val="24"/>
            <w:lang w:eastAsia="zh-CN"/>
          </w:rPr>
          <w:t>应</w:t>
        </w:r>
      </w:ins>
      <w:ins w:id="1225" w:author="Administrator" w:date="2018-06-26T09:22:41Z">
        <w:r>
          <w:rPr>
            <w:rFonts w:hint="eastAsia" w:ascii="Times New Roman" w:hAnsi="Times New Roman"/>
            <w:kern w:val="2"/>
            <w:sz w:val="24"/>
            <w:szCs w:val="24"/>
            <w:lang w:eastAsia="zh-CN"/>
          </w:rPr>
          <w:t>可修</w:t>
        </w:r>
      </w:ins>
      <w:ins w:id="1226" w:author="Administrator" w:date="2018-06-26T09:22:42Z">
        <w:r>
          <w:rPr>
            <w:rFonts w:hint="eastAsia" w:ascii="Times New Roman" w:hAnsi="Times New Roman"/>
            <w:kern w:val="2"/>
            <w:sz w:val="24"/>
            <w:szCs w:val="24"/>
            <w:lang w:eastAsia="zh-CN"/>
          </w:rPr>
          <w:t>改</w:t>
        </w:r>
      </w:ins>
      <w:ins w:id="1227" w:author="Administrator" w:date="2018-06-26T09:22:45Z">
        <w:r>
          <w:rPr>
            <w:rFonts w:hint="eastAsia" w:ascii="Times New Roman" w:hAnsi="Times New Roman"/>
            <w:kern w:val="2"/>
            <w:sz w:val="24"/>
            <w:szCs w:val="24"/>
            <w:lang w:eastAsia="zh-CN"/>
          </w:rPr>
          <w:t>。</w:t>
        </w:r>
      </w:ins>
    </w:p>
    <w:p>
      <w:pPr>
        <w:numPr>
          <w:ilvl w:val="-1"/>
          <w:numId w:val="0"/>
        </w:numPr>
        <w:spacing w:line="360" w:lineRule="auto"/>
        <w:ind w:left="840" w:leftChars="0" w:firstLine="420" w:firstLineChars="0"/>
        <w:rPr>
          <w:ins w:id="1229" w:author="Administrator" w:date="2018-06-26T09:23:37Z"/>
          <w:rFonts w:hint="eastAsia" w:ascii="Times New Roman" w:hAnsi="Times New Roman"/>
          <w:b w:val="0"/>
          <w:kern w:val="2"/>
          <w:sz w:val="24"/>
          <w:szCs w:val="24"/>
          <w:lang w:eastAsia="zh-CN"/>
        </w:rPr>
        <w:pPrChange w:id="1228" w:author="Administrator" w:date="2018-06-26T09:18:08Z">
          <w:pPr>
            <w:spacing w:line="360" w:lineRule="auto"/>
            <w:ind w:firstLine="566" w:firstLineChars="236"/>
          </w:pPr>
        </w:pPrChange>
      </w:pPr>
      <w:ins w:id="1230" w:author="Administrator" w:date="2018-06-26T09:23:11Z">
        <w:r>
          <w:rPr>
            <w:rFonts w:hint="eastAsia" w:ascii="Times New Roman" w:hAnsi="Times New Roman"/>
            <w:kern w:val="2"/>
            <w:sz w:val="24"/>
            <w:szCs w:val="24"/>
            <w:lang w:val="en-US" w:eastAsia="zh-CN"/>
          </w:rPr>
          <w:t>7.5</w:t>
        </w:r>
      </w:ins>
      <w:ins w:id="1231" w:author="Administrator" w:date="2018-06-26T09:23:12Z">
        <w:r>
          <w:rPr>
            <w:rFonts w:hint="eastAsia" w:ascii="Times New Roman" w:hAnsi="Times New Roman"/>
            <w:kern w:val="2"/>
            <w:sz w:val="24"/>
            <w:szCs w:val="24"/>
            <w:lang w:val="en-US" w:eastAsia="zh-CN"/>
          </w:rPr>
          <w:t xml:space="preserve">.4 </w:t>
        </w:r>
      </w:ins>
      <w:ins w:id="1232" w:author="Administrator" w:date="2018-06-26T09:23:16Z">
        <w:r>
          <w:rPr>
            <w:rFonts w:hint="eastAsia" w:ascii="Times New Roman" w:hAnsi="Times New Roman"/>
            <w:kern w:val="2"/>
            <w:sz w:val="24"/>
            <w:szCs w:val="24"/>
            <w:lang w:val="en-US" w:eastAsia="zh-CN"/>
          </w:rPr>
          <w:t>各</w:t>
        </w:r>
      </w:ins>
      <w:ins w:id="1233" w:author="Administrator" w:date="2018-06-26T09:23:17Z">
        <w:r>
          <w:rPr>
            <w:rFonts w:hint="eastAsia" w:ascii="Times New Roman" w:hAnsi="Times New Roman"/>
            <w:kern w:val="2"/>
            <w:sz w:val="24"/>
            <w:szCs w:val="24"/>
            <w:lang w:val="en-US" w:eastAsia="zh-CN"/>
          </w:rPr>
          <w:t>药</w:t>
        </w:r>
      </w:ins>
      <w:ins w:id="1234" w:author="Administrator" w:date="2018-06-26T09:23:18Z">
        <w:r>
          <w:rPr>
            <w:rFonts w:hint="eastAsia" w:ascii="Times New Roman" w:hAnsi="Times New Roman"/>
            <w:kern w:val="2"/>
            <w:sz w:val="24"/>
            <w:szCs w:val="24"/>
            <w:lang w:val="en-US" w:eastAsia="zh-CN"/>
          </w:rPr>
          <w:t>品</w:t>
        </w:r>
      </w:ins>
      <w:ins w:id="1235" w:author="Administrator" w:date="2018-06-26T09:23:19Z">
        <w:r>
          <w:rPr>
            <w:rFonts w:hint="eastAsia" w:ascii="Times New Roman" w:hAnsi="Times New Roman"/>
            <w:kern w:val="2"/>
            <w:sz w:val="24"/>
            <w:szCs w:val="24"/>
            <w:lang w:val="en-US" w:eastAsia="zh-CN"/>
          </w:rPr>
          <w:t>对</w:t>
        </w:r>
      </w:ins>
      <w:ins w:id="1236" w:author="Administrator" w:date="2018-06-26T09:23:22Z">
        <w:r>
          <w:rPr>
            <w:rFonts w:hint="eastAsia" w:ascii="Times New Roman" w:hAnsi="Times New Roman"/>
            <w:kern w:val="2"/>
            <w:sz w:val="24"/>
            <w:szCs w:val="24"/>
            <w:lang w:val="en-US" w:eastAsia="zh-CN"/>
          </w:rPr>
          <w:t>各</w:t>
        </w:r>
      </w:ins>
      <w:ins w:id="1237" w:author="Administrator" w:date="2018-06-26T09:23:23Z">
        <w:r>
          <w:rPr>
            <w:rFonts w:hint="eastAsia" w:ascii="Times New Roman" w:hAnsi="Times New Roman"/>
            <w:kern w:val="2"/>
            <w:sz w:val="24"/>
            <w:szCs w:val="24"/>
            <w:lang w:val="en-US" w:eastAsia="zh-CN"/>
          </w:rPr>
          <w:t>用户的</w:t>
        </w:r>
      </w:ins>
      <w:ins w:id="1238" w:author="Administrator" w:date="2018-06-26T09:23:13Z">
        <w:r>
          <w:rPr>
            <w:rFonts w:hint="eastAsia" w:ascii="Times New Roman" w:hAnsi="Times New Roman"/>
            <w:b w:val="0"/>
            <w:kern w:val="2"/>
            <w:sz w:val="24"/>
            <w:szCs w:val="24"/>
          </w:rPr>
          <w:t>领取权限</w:t>
        </w:r>
      </w:ins>
      <w:ins w:id="1239" w:author="Administrator" w:date="2018-06-26T09:23:31Z">
        <w:r>
          <w:rPr>
            <w:rFonts w:hint="eastAsia" w:ascii="Times New Roman" w:hAnsi="Times New Roman"/>
            <w:b w:val="0"/>
            <w:kern w:val="2"/>
            <w:sz w:val="24"/>
            <w:szCs w:val="24"/>
            <w:lang w:eastAsia="zh-CN"/>
          </w:rPr>
          <w:t>也</w:t>
        </w:r>
      </w:ins>
      <w:ins w:id="1240" w:author="Administrator" w:date="2018-06-26T09:23:35Z">
        <w:r>
          <w:rPr>
            <w:rFonts w:hint="eastAsia" w:ascii="Times New Roman" w:hAnsi="Times New Roman"/>
            <w:b w:val="0"/>
            <w:kern w:val="2"/>
            <w:sz w:val="24"/>
            <w:szCs w:val="24"/>
            <w:lang w:eastAsia="zh-CN"/>
          </w:rPr>
          <w:t>可</w:t>
        </w:r>
      </w:ins>
      <w:ins w:id="1241" w:author="Administrator" w:date="2018-06-26T09:23:36Z">
        <w:r>
          <w:rPr>
            <w:rFonts w:hint="eastAsia" w:ascii="Times New Roman" w:hAnsi="Times New Roman"/>
            <w:b w:val="0"/>
            <w:kern w:val="2"/>
            <w:sz w:val="24"/>
            <w:szCs w:val="24"/>
            <w:lang w:eastAsia="zh-CN"/>
          </w:rPr>
          <w:t>修改</w:t>
        </w:r>
      </w:ins>
      <w:ins w:id="1242" w:author="Administrator" w:date="2018-06-26T09:23:37Z">
        <w:r>
          <w:rPr>
            <w:rFonts w:hint="eastAsia" w:ascii="Times New Roman" w:hAnsi="Times New Roman"/>
            <w:b w:val="0"/>
            <w:kern w:val="2"/>
            <w:sz w:val="24"/>
            <w:szCs w:val="24"/>
            <w:lang w:eastAsia="zh-CN"/>
          </w:rPr>
          <w:t>；</w:t>
        </w:r>
      </w:ins>
    </w:p>
    <w:p>
      <w:pPr>
        <w:numPr>
          <w:ilvl w:val="-1"/>
          <w:numId w:val="0"/>
        </w:numPr>
        <w:spacing w:line="360" w:lineRule="auto"/>
        <w:ind w:left="840" w:leftChars="0" w:firstLine="420" w:firstLineChars="0"/>
        <w:rPr>
          <w:ins w:id="1244" w:author="Administrator" w:date="2018-06-26T09:51:13Z"/>
          <w:rFonts w:hint="eastAsia" w:ascii="Times New Roman" w:hAnsi="Times New Roman"/>
          <w:b w:val="0"/>
          <w:kern w:val="2"/>
          <w:sz w:val="24"/>
          <w:szCs w:val="24"/>
          <w:lang w:val="en-US" w:eastAsia="zh-CN"/>
        </w:rPr>
        <w:pPrChange w:id="1243" w:author="Administrator" w:date="2018-06-26T09:18:08Z">
          <w:pPr>
            <w:spacing w:line="360" w:lineRule="auto"/>
            <w:ind w:firstLine="566" w:firstLineChars="236"/>
          </w:pPr>
        </w:pPrChange>
      </w:pPr>
      <w:ins w:id="1245" w:author="Administrator" w:date="2018-06-26T09:23:38Z">
        <w:r>
          <w:rPr>
            <w:rFonts w:hint="eastAsia" w:ascii="Times New Roman" w:hAnsi="Times New Roman"/>
            <w:b w:val="0"/>
            <w:kern w:val="2"/>
            <w:sz w:val="24"/>
            <w:szCs w:val="24"/>
            <w:lang w:val="en-US" w:eastAsia="zh-CN"/>
          </w:rPr>
          <w:t>7</w:t>
        </w:r>
      </w:ins>
      <w:ins w:id="1246" w:author="Administrator" w:date="2018-06-26T09:23:39Z">
        <w:r>
          <w:rPr>
            <w:rFonts w:hint="eastAsia" w:ascii="Times New Roman" w:hAnsi="Times New Roman"/>
            <w:b w:val="0"/>
            <w:kern w:val="2"/>
            <w:sz w:val="24"/>
            <w:szCs w:val="24"/>
            <w:lang w:val="en-US" w:eastAsia="zh-CN"/>
          </w:rPr>
          <w:t>.5.5</w:t>
        </w:r>
      </w:ins>
      <w:ins w:id="1247" w:author="Administrator" w:date="2018-06-26T09:23:40Z">
        <w:r>
          <w:rPr>
            <w:rFonts w:hint="eastAsia" w:ascii="Times New Roman" w:hAnsi="Times New Roman"/>
            <w:b w:val="0"/>
            <w:kern w:val="2"/>
            <w:sz w:val="24"/>
            <w:szCs w:val="24"/>
            <w:lang w:val="en-US" w:eastAsia="zh-CN"/>
          </w:rPr>
          <w:t xml:space="preserve"> </w:t>
        </w:r>
      </w:ins>
      <w:ins w:id="1248" w:author="Administrator" w:date="2018-06-26T09:23:46Z">
        <w:r>
          <w:rPr>
            <w:rFonts w:hint="eastAsia" w:ascii="Times New Roman" w:hAnsi="Times New Roman"/>
            <w:b w:val="0"/>
            <w:kern w:val="2"/>
            <w:sz w:val="24"/>
            <w:szCs w:val="24"/>
            <w:lang w:val="en-US" w:eastAsia="zh-CN"/>
          </w:rPr>
          <w:t>若</w:t>
        </w:r>
      </w:ins>
      <w:ins w:id="1249" w:author="Administrator" w:date="2018-06-26T09:23:47Z">
        <w:r>
          <w:rPr>
            <w:rFonts w:hint="eastAsia" w:ascii="Times New Roman" w:hAnsi="Times New Roman"/>
            <w:b w:val="0"/>
            <w:kern w:val="2"/>
            <w:sz w:val="24"/>
            <w:szCs w:val="24"/>
            <w:lang w:val="en-US" w:eastAsia="zh-CN"/>
          </w:rPr>
          <w:t>3</w:t>
        </w:r>
      </w:ins>
      <w:ins w:id="1250" w:author="Administrator" w:date="2018-06-26T09:23:48Z">
        <w:r>
          <w:rPr>
            <w:rFonts w:hint="eastAsia" w:ascii="Times New Roman" w:hAnsi="Times New Roman"/>
            <w:b w:val="0"/>
            <w:kern w:val="2"/>
            <w:sz w:val="24"/>
            <w:szCs w:val="24"/>
            <w:lang w:val="en-US" w:eastAsia="zh-CN"/>
          </w:rPr>
          <w:t>与</w:t>
        </w:r>
      </w:ins>
      <w:ins w:id="1251" w:author="Administrator" w:date="2018-06-26T09:23:49Z">
        <w:r>
          <w:rPr>
            <w:rFonts w:hint="eastAsia" w:ascii="Times New Roman" w:hAnsi="Times New Roman"/>
            <w:b w:val="0"/>
            <w:kern w:val="2"/>
            <w:sz w:val="24"/>
            <w:szCs w:val="24"/>
            <w:lang w:val="en-US" w:eastAsia="zh-CN"/>
          </w:rPr>
          <w:t>4</w:t>
        </w:r>
      </w:ins>
      <w:ins w:id="1252" w:author="Administrator" w:date="2018-06-26T09:23:50Z">
        <w:r>
          <w:rPr>
            <w:rFonts w:hint="eastAsia" w:ascii="Times New Roman" w:hAnsi="Times New Roman"/>
            <w:b w:val="0"/>
            <w:kern w:val="2"/>
            <w:sz w:val="24"/>
            <w:szCs w:val="24"/>
            <w:lang w:val="en-US" w:eastAsia="zh-CN"/>
          </w:rPr>
          <w:t>中</w:t>
        </w:r>
      </w:ins>
      <w:ins w:id="1253" w:author="Administrator" w:date="2018-06-26T09:23:52Z">
        <w:r>
          <w:rPr>
            <w:rFonts w:hint="eastAsia" w:ascii="Times New Roman" w:hAnsi="Times New Roman"/>
            <w:b w:val="0"/>
            <w:kern w:val="2"/>
            <w:sz w:val="24"/>
            <w:szCs w:val="24"/>
            <w:lang w:val="en-US" w:eastAsia="zh-CN"/>
          </w:rPr>
          <w:t>有</w:t>
        </w:r>
      </w:ins>
      <w:ins w:id="1254" w:author="Administrator" w:date="2018-06-26T09:23:54Z">
        <w:r>
          <w:rPr>
            <w:rFonts w:hint="eastAsia" w:ascii="Times New Roman" w:hAnsi="Times New Roman"/>
            <w:b w:val="0"/>
            <w:kern w:val="2"/>
            <w:sz w:val="24"/>
            <w:szCs w:val="24"/>
            <w:lang w:val="en-US" w:eastAsia="zh-CN"/>
          </w:rPr>
          <w:t>任意</w:t>
        </w:r>
      </w:ins>
      <w:ins w:id="1255" w:author="Administrator" w:date="2018-06-26T09:23:55Z">
        <w:r>
          <w:rPr>
            <w:rFonts w:hint="eastAsia" w:ascii="Times New Roman" w:hAnsi="Times New Roman"/>
            <w:b w:val="0"/>
            <w:kern w:val="2"/>
            <w:sz w:val="24"/>
            <w:szCs w:val="24"/>
            <w:lang w:val="en-US" w:eastAsia="zh-CN"/>
          </w:rPr>
          <w:t>修</w:t>
        </w:r>
      </w:ins>
      <w:ins w:id="1256" w:author="Administrator" w:date="2018-06-26T09:23:56Z">
        <w:r>
          <w:rPr>
            <w:rFonts w:hint="eastAsia" w:ascii="Times New Roman" w:hAnsi="Times New Roman"/>
            <w:b w:val="0"/>
            <w:kern w:val="2"/>
            <w:sz w:val="24"/>
            <w:szCs w:val="24"/>
            <w:lang w:val="en-US" w:eastAsia="zh-CN"/>
          </w:rPr>
          <w:t>改，</w:t>
        </w:r>
      </w:ins>
      <w:ins w:id="1257" w:author="Administrator" w:date="2018-06-26T09:23:57Z">
        <w:r>
          <w:rPr>
            <w:rFonts w:hint="eastAsia" w:ascii="Times New Roman" w:hAnsi="Times New Roman"/>
            <w:b w:val="0"/>
            <w:kern w:val="2"/>
            <w:sz w:val="24"/>
            <w:szCs w:val="24"/>
            <w:lang w:val="en-US" w:eastAsia="zh-CN"/>
          </w:rPr>
          <w:t>则</w:t>
        </w:r>
      </w:ins>
      <w:ins w:id="1258" w:author="Administrator" w:date="2018-06-26T09:23:59Z">
        <w:r>
          <w:rPr>
            <w:rFonts w:hint="eastAsia" w:ascii="Times New Roman" w:hAnsi="Times New Roman"/>
            <w:b w:val="0"/>
            <w:kern w:val="2"/>
            <w:sz w:val="24"/>
            <w:szCs w:val="24"/>
            <w:lang w:val="en-US" w:eastAsia="zh-CN"/>
          </w:rPr>
          <w:t>提</w:t>
        </w:r>
      </w:ins>
      <w:ins w:id="1259" w:author="Administrator" w:date="2018-06-26T09:23:59Z">
        <w:r>
          <w:rPr>
            <w:rFonts w:hint="eastAsia" w:ascii="Times New Roman" w:hAnsi="Times New Roman"/>
            <w:b/>
            <w:bCs/>
            <w:kern w:val="2"/>
            <w:sz w:val="24"/>
            <w:szCs w:val="24"/>
            <w:lang w:val="en-US" w:eastAsia="zh-CN"/>
          </w:rPr>
          <w:t>供保</w:t>
        </w:r>
      </w:ins>
      <w:ins w:id="1260" w:author="Administrator" w:date="2018-06-26T09:24:00Z">
        <w:r>
          <w:rPr>
            <w:rFonts w:hint="eastAsia" w:ascii="Times New Roman" w:hAnsi="Times New Roman"/>
            <w:b/>
            <w:bCs/>
            <w:kern w:val="2"/>
            <w:sz w:val="24"/>
            <w:szCs w:val="24"/>
            <w:lang w:val="en-US" w:eastAsia="zh-CN"/>
          </w:rPr>
          <w:t>存</w:t>
        </w:r>
      </w:ins>
      <w:ins w:id="1261" w:author="Administrator" w:date="2018-06-26T09:24:01Z">
        <w:r>
          <w:rPr>
            <w:rFonts w:hint="eastAsia" w:ascii="Times New Roman" w:hAnsi="Times New Roman"/>
            <w:b/>
            <w:bCs/>
            <w:kern w:val="2"/>
            <w:sz w:val="24"/>
            <w:szCs w:val="24"/>
            <w:lang w:val="en-US" w:eastAsia="zh-CN"/>
          </w:rPr>
          <w:t>功能</w:t>
        </w:r>
      </w:ins>
      <w:ins w:id="1262" w:author="Administrator" w:date="2018-06-26T09:24:02Z">
        <w:r>
          <w:rPr>
            <w:rFonts w:hint="eastAsia" w:ascii="Times New Roman" w:hAnsi="Times New Roman"/>
            <w:b w:val="0"/>
            <w:kern w:val="2"/>
            <w:sz w:val="24"/>
            <w:szCs w:val="24"/>
            <w:lang w:val="en-US" w:eastAsia="zh-CN"/>
          </w:rPr>
          <w:t>。存</w:t>
        </w:r>
      </w:ins>
      <w:ins w:id="1263" w:author="Administrator" w:date="2018-06-26T09:24:05Z">
        <w:r>
          <w:rPr>
            <w:rFonts w:hint="eastAsia" w:ascii="Times New Roman" w:hAnsi="Times New Roman"/>
            <w:b w:val="0"/>
            <w:kern w:val="2"/>
            <w:sz w:val="24"/>
            <w:szCs w:val="24"/>
            <w:lang w:val="en-US" w:eastAsia="zh-CN"/>
          </w:rPr>
          <w:t>储修</w:t>
        </w:r>
      </w:ins>
      <w:ins w:id="1264" w:author="Administrator" w:date="2018-06-26T09:24:06Z">
        <w:r>
          <w:rPr>
            <w:rFonts w:hint="eastAsia" w:ascii="Times New Roman" w:hAnsi="Times New Roman"/>
            <w:b w:val="0"/>
            <w:kern w:val="2"/>
            <w:sz w:val="24"/>
            <w:szCs w:val="24"/>
            <w:lang w:val="en-US" w:eastAsia="zh-CN"/>
          </w:rPr>
          <w:t>改；</w:t>
        </w:r>
      </w:ins>
    </w:p>
    <w:p>
      <w:pPr>
        <w:numPr>
          <w:ilvl w:val="-1"/>
          <w:numId w:val="0"/>
        </w:numPr>
        <w:spacing w:line="360" w:lineRule="auto"/>
        <w:ind w:left="420" w:leftChars="0" w:firstLine="420" w:firstLineChars="0"/>
        <w:rPr>
          <w:ins w:id="1266" w:author="Administrator" w:date="2018-06-26T09:51:28Z"/>
          <w:rFonts w:hint="eastAsia" w:ascii="Times New Roman" w:hAnsi="Times New Roman"/>
          <w:b w:val="0"/>
          <w:kern w:val="2"/>
          <w:sz w:val="24"/>
          <w:szCs w:val="24"/>
          <w:lang w:val="en-US" w:eastAsia="zh-CN"/>
        </w:rPr>
        <w:pPrChange w:id="1265" w:author="Administrator" w:date="2018-06-26T09:51:19Z">
          <w:pPr>
            <w:spacing w:line="360" w:lineRule="auto"/>
            <w:ind w:firstLine="566" w:firstLineChars="236"/>
          </w:pPr>
        </w:pPrChange>
      </w:pPr>
      <w:ins w:id="1267" w:author="Administrator" w:date="2018-06-26T09:51:15Z">
        <w:r>
          <w:rPr>
            <w:rFonts w:hint="eastAsia" w:ascii="Times New Roman" w:hAnsi="Times New Roman"/>
            <w:b w:val="0"/>
            <w:kern w:val="2"/>
            <w:sz w:val="24"/>
            <w:szCs w:val="24"/>
            <w:lang w:val="en-US" w:eastAsia="zh-CN"/>
          </w:rPr>
          <w:t>7.6</w:t>
        </w:r>
      </w:ins>
      <w:ins w:id="1268" w:author="Administrator" w:date="2018-06-26T09:51:21Z">
        <w:r>
          <w:rPr>
            <w:rFonts w:hint="eastAsia" w:ascii="Times New Roman" w:hAnsi="Times New Roman"/>
            <w:b w:val="0"/>
            <w:kern w:val="2"/>
            <w:sz w:val="24"/>
            <w:szCs w:val="24"/>
            <w:lang w:val="en-US" w:eastAsia="zh-CN"/>
          </w:rPr>
          <w:t xml:space="preserve"> </w:t>
        </w:r>
      </w:ins>
      <w:ins w:id="1269" w:author="Administrator" w:date="2018-06-26T09:51:22Z">
        <w:r>
          <w:rPr>
            <w:rFonts w:hint="eastAsia" w:ascii="Times New Roman" w:hAnsi="Times New Roman"/>
            <w:b w:val="0"/>
            <w:kern w:val="2"/>
            <w:sz w:val="24"/>
            <w:szCs w:val="24"/>
            <w:lang w:val="en-US" w:eastAsia="zh-CN"/>
          </w:rPr>
          <w:t>出</w:t>
        </w:r>
      </w:ins>
      <w:ins w:id="1270" w:author="Administrator" w:date="2018-06-26T09:51:23Z">
        <w:r>
          <w:rPr>
            <w:rFonts w:hint="eastAsia" w:ascii="Times New Roman" w:hAnsi="Times New Roman"/>
            <w:b w:val="0"/>
            <w:kern w:val="2"/>
            <w:sz w:val="24"/>
            <w:szCs w:val="24"/>
            <w:lang w:val="en-US" w:eastAsia="zh-CN"/>
          </w:rPr>
          <w:t>库</w:t>
        </w:r>
      </w:ins>
      <w:ins w:id="1271" w:author="Administrator" w:date="2018-06-26T09:51:24Z">
        <w:r>
          <w:rPr>
            <w:rFonts w:hint="eastAsia" w:ascii="Times New Roman" w:hAnsi="Times New Roman"/>
            <w:b w:val="0"/>
            <w:kern w:val="2"/>
            <w:sz w:val="24"/>
            <w:szCs w:val="24"/>
            <w:lang w:val="en-US" w:eastAsia="zh-CN"/>
          </w:rPr>
          <w:t>管理</w:t>
        </w:r>
      </w:ins>
      <w:ins w:id="1272" w:author="Administrator" w:date="2018-06-26T09:51:26Z">
        <w:r>
          <w:rPr>
            <w:rFonts w:hint="eastAsia" w:ascii="Times New Roman" w:hAnsi="Times New Roman"/>
            <w:b w:val="0"/>
            <w:kern w:val="2"/>
            <w:sz w:val="24"/>
            <w:szCs w:val="24"/>
            <w:lang w:val="en-US" w:eastAsia="zh-CN"/>
          </w:rPr>
          <w:t>流</w:t>
        </w:r>
      </w:ins>
      <w:ins w:id="1273" w:author="Administrator" w:date="2018-06-26T09:51:27Z">
        <w:r>
          <w:rPr>
            <w:rFonts w:hint="eastAsia" w:ascii="Times New Roman" w:hAnsi="Times New Roman"/>
            <w:b w:val="0"/>
            <w:kern w:val="2"/>
            <w:sz w:val="24"/>
            <w:szCs w:val="24"/>
            <w:lang w:val="en-US" w:eastAsia="zh-CN"/>
          </w:rPr>
          <w:t>程</w:t>
        </w:r>
      </w:ins>
    </w:p>
    <w:p>
      <w:pPr>
        <w:numPr>
          <w:ilvl w:val="-1"/>
          <w:numId w:val="0"/>
        </w:numPr>
        <w:spacing w:line="360" w:lineRule="auto"/>
        <w:ind w:left="840" w:leftChars="0" w:firstLine="420" w:firstLineChars="0"/>
        <w:rPr>
          <w:ins w:id="1275" w:author="Administrator" w:date="2018-06-26T09:55:34Z"/>
          <w:rFonts w:hint="eastAsia" w:ascii="Times New Roman" w:hAnsi="Times New Roman"/>
          <w:b w:val="0"/>
          <w:kern w:val="2"/>
          <w:sz w:val="24"/>
          <w:szCs w:val="24"/>
          <w:lang w:val="en-US" w:eastAsia="zh-CN"/>
        </w:rPr>
        <w:pPrChange w:id="1274" w:author="Administrator" w:date="2018-06-26T09:51:29Z">
          <w:pPr>
            <w:spacing w:line="360" w:lineRule="auto"/>
            <w:ind w:firstLine="566" w:firstLineChars="236"/>
          </w:pPr>
        </w:pPrChange>
      </w:pPr>
      <w:ins w:id="1276" w:author="Administrator" w:date="2018-06-26T09:51:31Z">
        <w:r>
          <w:rPr>
            <w:rFonts w:hint="eastAsia" w:ascii="Times New Roman" w:hAnsi="Times New Roman"/>
            <w:b w:val="0"/>
            <w:kern w:val="2"/>
            <w:sz w:val="24"/>
            <w:szCs w:val="24"/>
            <w:lang w:val="en-US" w:eastAsia="zh-CN"/>
          </w:rPr>
          <w:t>7</w:t>
        </w:r>
      </w:ins>
      <w:ins w:id="1277" w:author="Administrator" w:date="2018-06-26T09:51:33Z">
        <w:r>
          <w:rPr>
            <w:rFonts w:hint="eastAsia" w:ascii="Times New Roman" w:hAnsi="Times New Roman"/>
            <w:b w:val="0"/>
            <w:kern w:val="2"/>
            <w:sz w:val="24"/>
            <w:szCs w:val="24"/>
            <w:lang w:val="en-US" w:eastAsia="zh-CN"/>
          </w:rPr>
          <w:t>.</w:t>
        </w:r>
      </w:ins>
      <w:ins w:id="1278" w:author="Administrator" w:date="2018-06-26T09:51:36Z">
        <w:r>
          <w:rPr>
            <w:rFonts w:hint="eastAsia" w:ascii="Times New Roman" w:hAnsi="Times New Roman"/>
            <w:b w:val="0"/>
            <w:kern w:val="2"/>
            <w:sz w:val="24"/>
            <w:szCs w:val="24"/>
            <w:lang w:val="en-US" w:eastAsia="zh-CN"/>
          </w:rPr>
          <w:t>6.1</w:t>
        </w:r>
      </w:ins>
      <w:ins w:id="1279" w:author="Administrator" w:date="2018-06-26T09:51:37Z">
        <w:r>
          <w:rPr>
            <w:rFonts w:hint="eastAsia" w:ascii="Times New Roman" w:hAnsi="Times New Roman"/>
            <w:b w:val="0"/>
            <w:kern w:val="2"/>
            <w:sz w:val="24"/>
            <w:szCs w:val="24"/>
            <w:lang w:val="en-US" w:eastAsia="zh-CN"/>
          </w:rPr>
          <w:t xml:space="preserve"> </w:t>
        </w:r>
      </w:ins>
      <w:ins w:id="1280" w:author="Administrator" w:date="2018-06-26T09:51:43Z">
        <w:r>
          <w:rPr>
            <w:rFonts w:hint="eastAsia" w:ascii="Times New Roman" w:hAnsi="Times New Roman"/>
            <w:b w:val="0"/>
            <w:kern w:val="2"/>
            <w:sz w:val="24"/>
            <w:szCs w:val="24"/>
            <w:lang w:val="en-US" w:eastAsia="zh-CN"/>
          </w:rPr>
          <w:t>学生</w:t>
        </w:r>
      </w:ins>
      <w:ins w:id="1281" w:author="Administrator" w:date="2018-06-26T09:52:23Z">
        <w:r>
          <w:rPr>
            <w:rFonts w:hint="eastAsia" w:ascii="Times New Roman" w:hAnsi="Times New Roman"/>
            <w:b w:val="0"/>
            <w:kern w:val="2"/>
            <w:sz w:val="24"/>
            <w:szCs w:val="24"/>
            <w:lang w:val="en-US" w:eastAsia="zh-CN"/>
          </w:rPr>
          <w:t>或</w:t>
        </w:r>
      </w:ins>
      <w:ins w:id="1282" w:author="Administrator" w:date="2018-06-26T09:52:27Z">
        <w:r>
          <w:rPr>
            <w:rFonts w:hint="eastAsia" w:ascii="Times New Roman" w:hAnsi="Times New Roman"/>
            <w:b w:val="0"/>
            <w:kern w:val="2"/>
            <w:sz w:val="24"/>
            <w:szCs w:val="24"/>
            <w:lang w:val="en-US" w:eastAsia="zh-CN"/>
          </w:rPr>
          <w:t>教师</w:t>
        </w:r>
      </w:ins>
      <w:ins w:id="1283" w:author="Administrator" w:date="2018-06-26T09:51:45Z">
        <w:r>
          <w:rPr>
            <w:rFonts w:hint="eastAsia" w:ascii="Times New Roman" w:hAnsi="Times New Roman"/>
            <w:b w:val="0"/>
            <w:kern w:val="2"/>
            <w:sz w:val="24"/>
            <w:szCs w:val="24"/>
            <w:lang w:val="en-US" w:eastAsia="zh-CN"/>
          </w:rPr>
          <w:t>调用</w:t>
        </w:r>
      </w:ins>
      <w:ins w:id="1284" w:author="Administrator" w:date="2018-06-26T09:51:48Z">
        <w:r>
          <w:rPr>
            <w:rFonts w:hint="eastAsia" w:ascii="Times New Roman" w:hAnsi="Times New Roman"/>
            <w:b w:val="0"/>
            <w:kern w:val="2"/>
            <w:sz w:val="24"/>
            <w:szCs w:val="24"/>
            <w:lang w:val="en-US" w:eastAsia="zh-CN"/>
          </w:rPr>
          <w:t>申请</w:t>
        </w:r>
      </w:ins>
      <w:ins w:id="1285" w:author="Administrator" w:date="2018-06-26T09:54:39Z">
        <w:r>
          <w:rPr>
            <w:rFonts w:hint="eastAsia" w:ascii="Times New Roman" w:hAnsi="Times New Roman"/>
            <w:b w:val="0"/>
            <w:kern w:val="2"/>
            <w:sz w:val="24"/>
            <w:szCs w:val="24"/>
            <w:lang w:val="en-US" w:eastAsia="zh-CN"/>
          </w:rPr>
          <w:t>药</w:t>
        </w:r>
      </w:ins>
      <w:ins w:id="1286" w:author="Administrator" w:date="2018-06-26T09:54:40Z">
        <w:r>
          <w:rPr>
            <w:rFonts w:hint="eastAsia" w:ascii="Times New Roman" w:hAnsi="Times New Roman"/>
            <w:b w:val="0"/>
            <w:kern w:val="2"/>
            <w:sz w:val="24"/>
            <w:szCs w:val="24"/>
            <w:lang w:val="en-US" w:eastAsia="zh-CN"/>
          </w:rPr>
          <w:t>品</w:t>
        </w:r>
      </w:ins>
      <w:ins w:id="1287" w:author="Administrator" w:date="2018-06-26T09:51:50Z">
        <w:r>
          <w:rPr>
            <w:rFonts w:hint="eastAsia" w:ascii="Times New Roman" w:hAnsi="Times New Roman"/>
            <w:b w:val="0"/>
            <w:kern w:val="2"/>
            <w:sz w:val="24"/>
            <w:szCs w:val="24"/>
            <w:lang w:val="en-US" w:eastAsia="zh-CN"/>
          </w:rPr>
          <w:t>功能</w:t>
        </w:r>
      </w:ins>
      <w:ins w:id="1288" w:author="Administrator" w:date="2018-06-26T09:58:25Z">
        <w:r>
          <w:rPr>
            <w:rFonts w:hint="eastAsia" w:ascii="Times New Roman" w:hAnsi="Times New Roman"/>
            <w:b w:val="0"/>
            <w:kern w:val="2"/>
            <w:sz w:val="24"/>
            <w:szCs w:val="24"/>
            <w:lang w:val="en-US" w:eastAsia="zh-CN"/>
          </w:rPr>
          <w:t>（</w:t>
        </w:r>
      </w:ins>
      <w:ins w:id="1289" w:author="Administrator" w:date="2018-06-26T09:58:28Z">
        <w:r>
          <w:rPr>
            <w:rFonts w:hint="eastAsia" w:ascii="Times New Roman" w:hAnsi="Times New Roman"/>
            <w:b w:val="0"/>
            <w:kern w:val="2"/>
            <w:sz w:val="24"/>
            <w:szCs w:val="24"/>
            <w:lang w:val="en-US" w:eastAsia="zh-CN"/>
          </w:rPr>
          <w:t>肯</w:t>
        </w:r>
      </w:ins>
      <w:ins w:id="1290" w:author="Administrator" w:date="2018-06-26T09:58:29Z">
        <w:r>
          <w:rPr>
            <w:rFonts w:hint="eastAsia" w:ascii="Times New Roman" w:hAnsi="Times New Roman"/>
            <w:b w:val="0"/>
            <w:kern w:val="2"/>
            <w:sz w:val="24"/>
            <w:szCs w:val="24"/>
            <w:lang w:val="en-US" w:eastAsia="zh-CN"/>
          </w:rPr>
          <w:t>定要</w:t>
        </w:r>
      </w:ins>
      <w:ins w:id="1291" w:author="Administrator" w:date="2018-06-26T09:58:33Z">
        <w:r>
          <w:rPr>
            <w:rFonts w:hint="eastAsia" w:ascii="Times New Roman" w:hAnsi="Times New Roman"/>
            <w:b w:val="0"/>
            <w:kern w:val="2"/>
            <w:sz w:val="24"/>
            <w:szCs w:val="24"/>
            <w:lang w:val="en-US" w:eastAsia="zh-CN"/>
          </w:rPr>
          <w:t>对</w:t>
        </w:r>
      </w:ins>
      <w:ins w:id="1292" w:author="Administrator" w:date="2018-06-26T09:58:34Z">
        <w:r>
          <w:rPr>
            <w:rFonts w:hint="eastAsia" w:ascii="Times New Roman" w:hAnsi="Times New Roman"/>
            <w:b w:val="0"/>
            <w:kern w:val="2"/>
            <w:sz w:val="24"/>
            <w:szCs w:val="24"/>
            <w:lang w:val="en-US" w:eastAsia="zh-CN"/>
          </w:rPr>
          <w:t>药</w:t>
        </w:r>
      </w:ins>
      <w:ins w:id="1293" w:author="Administrator" w:date="2018-06-26T09:58:35Z">
        <w:r>
          <w:rPr>
            <w:rFonts w:hint="eastAsia" w:ascii="Times New Roman" w:hAnsi="Times New Roman"/>
            <w:b w:val="0"/>
            <w:kern w:val="2"/>
            <w:sz w:val="24"/>
            <w:szCs w:val="24"/>
            <w:lang w:val="en-US" w:eastAsia="zh-CN"/>
          </w:rPr>
          <w:t>品有</w:t>
        </w:r>
      </w:ins>
      <w:ins w:id="1294" w:author="Administrator" w:date="2018-06-26T09:58:37Z">
        <w:r>
          <w:rPr>
            <w:rFonts w:hint="eastAsia" w:ascii="Times New Roman" w:hAnsi="Times New Roman"/>
            <w:b w:val="0"/>
            <w:kern w:val="2"/>
            <w:sz w:val="24"/>
            <w:szCs w:val="24"/>
            <w:lang w:val="en-US" w:eastAsia="zh-CN"/>
          </w:rPr>
          <w:t>相应</w:t>
        </w:r>
      </w:ins>
      <w:ins w:id="1295" w:author="Administrator" w:date="2018-06-26T09:58:38Z">
        <w:r>
          <w:rPr>
            <w:rFonts w:hint="eastAsia" w:ascii="Times New Roman" w:hAnsi="Times New Roman"/>
            <w:b w:val="0"/>
            <w:kern w:val="2"/>
            <w:sz w:val="24"/>
            <w:szCs w:val="24"/>
            <w:lang w:val="en-US" w:eastAsia="zh-CN"/>
          </w:rPr>
          <w:t>权限</w:t>
        </w:r>
      </w:ins>
      <w:ins w:id="1296" w:author="Administrator" w:date="2018-06-26T09:51:50Z">
        <w:r>
          <w:rPr>
            <w:rFonts w:hint="eastAsia" w:ascii="Times New Roman" w:hAnsi="Times New Roman"/>
            <w:b w:val="0"/>
            <w:kern w:val="2"/>
            <w:sz w:val="24"/>
            <w:szCs w:val="24"/>
            <w:lang w:val="en-US" w:eastAsia="zh-CN"/>
          </w:rPr>
          <w:t>，</w:t>
        </w:r>
      </w:ins>
      <w:ins w:id="1297" w:author="Administrator" w:date="2018-06-26T09:51:59Z">
        <w:r>
          <w:rPr>
            <w:rFonts w:hint="eastAsia" w:ascii="Times New Roman" w:hAnsi="Times New Roman"/>
            <w:b w:val="0"/>
            <w:kern w:val="2"/>
            <w:sz w:val="24"/>
            <w:szCs w:val="24"/>
            <w:lang w:val="en-US" w:eastAsia="zh-CN"/>
          </w:rPr>
          <w:t>填</w:t>
        </w:r>
      </w:ins>
      <w:ins w:id="1298" w:author="Administrator" w:date="2018-06-26T09:52:00Z">
        <w:r>
          <w:rPr>
            <w:rFonts w:hint="eastAsia" w:ascii="Times New Roman" w:hAnsi="Times New Roman"/>
            <w:b w:val="0"/>
            <w:kern w:val="2"/>
            <w:sz w:val="24"/>
            <w:szCs w:val="24"/>
            <w:lang w:val="en-US" w:eastAsia="zh-CN"/>
          </w:rPr>
          <w:t>写</w:t>
        </w:r>
      </w:ins>
      <w:ins w:id="1299" w:author="Administrator" w:date="2018-06-26T09:52:03Z">
        <w:r>
          <w:rPr>
            <w:rFonts w:hint="eastAsia" w:ascii="Times New Roman" w:hAnsi="Times New Roman"/>
            <w:b w:val="0"/>
            <w:kern w:val="2"/>
            <w:sz w:val="24"/>
            <w:szCs w:val="24"/>
            <w:lang w:val="en-US" w:eastAsia="zh-CN"/>
          </w:rPr>
          <w:t>相应</w:t>
        </w:r>
      </w:ins>
      <w:ins w:id="1300" w:author="Administrator" w:date="2018-06-26T09:52:05Z">
        <w:r>
          <w:rPr>
            <w:rFonts w:hint="eastAsia" w:ascii="Times New Roman" w:hAnsi="Times New Roman"/>
            <w:b w:val="0"/>
            <w:kern w:val="2"/>
            <w:sz w:val="24"/>
            <w:szCs w:val="24"/>
            <w:lang w:val="en-US" w:eastAsia="zh-CN"/>
          </w:rPr>
          <w:t>的</w:t>
        </w:r>
      </w:ins>
      <w:ins w:id="1301" w:author="Administrator" w:date="2018-06-26T09:52:07Z">
        <w:r>
          <w:rPr>
            <w:rFonts w:hint="eastAsia" w:ascii="Times New Roman" w:hAnsi="Times New Roman"/>
            <w:b w:val="0"/>
            <w:kern w:val="2"/>
            <w:sz w:val="24"/>
            <w:szCs w:val="24"/>
            <w:lang w:val="en-US" w:eastAsia="zh-CN"/>
          </w:rPr>
          <w:t>药</w:t>
        </w:r>
      </w:ins>
      <w:ins w:id="1302" w:author="Administrator" w:date="2018-06-26T09:52:08Z">
        <w:r>
          <w:rPr>
            <w:rFonts w:hint="eastAsia" w:ascii="Times New Roman" w:hAnsi="Times New Roman"/>
            <w:b w:val="0"/>
            <w:kern w:val="2"/>
            <w:sz w:val="24"/>
            <w:szCs w:val="24"/>
            <w:lang w:val="en-US" w:eastAsia="zh-CN"/>
          </w:rPr>
          <w:t>品</w:t>
        </w:r>
      </w:ins>
      <w:ins w:id="1303" w:author="Administrator" w:date="2018-06-26T09:52:09Z">
        <w:r>
          <w:rPr>
            <w:rFonts w:hint="eastAsia" w:ascii="Times New Roman" w:hAnsi="Times New Roman"/>
            <w:b w:val="0"/>
            <w:kern w:val="2"/>
            <w:sz w:val="24"/>
            <w:szCs w:val="24"/>
            <w:lang w:val="en-US" w:eastAsia="zh-CN"/>
          </w:rPr>
          <w:t>名</w:t>
        </w:r>
      </w:ins>
      <w:ins w:id="1304" w:author="Administrator" w:date="2018-06-26T09:52:14Z">
        <w:r>
          <w:rPr>
            <w:rFonts w:hint="eastAsia" w:ascii="Times New Roman" w:hAnsi="Times New Roman"/>
            <w:b w:val="0"/>
            <w:kern w:val="2"/>
            <w:sz w:val="24"/>
            <w:szCs w:val="24"/>
            <w:lang w:val="en-US" w:eastAsia="zh-CN"/>
          </w:rPr>
          <w:t>和</w:t>
        </w:r>
      </w:ins>
      <w:ins w:id="1305" w:author="Administrator" w:date="2018-06-26T09:52:16Z">
        <w:r>
          <w:rPr>
            <w:rFonts w:hint="eastAsia" w:ascii="Times New Roman" w:hAnsi="Times New Roman"/>
            <w:b w:val="0"/>
            <w:kern w:val="2"/>
            <w:sz w:val="24"/>
            <w:szCs w:val="24"/>
            <w:lang w:val="en-US" w:eastAsia="zh-CN"/>
          </w:rPr>
          <w:t>数量</w:t>
        </w:r>
      </w:ins>
      <w:ins w:id="1306" w:author="Administrator" w:date="2018-06-26T09:52:17Z">
        <w:r>
          <w:rPr>
            <w:rFonts w:hint="eastAsia" w:ascii="Times New Roman" w:hAnsi="Times New Roman"/>
            <w:b w:val="0"/>
            <w:kern w:val="2"/>
            <w:sz w:val="24"/>
            <w:szCs w:val="24"/>
            <w:lang w:val="en-US" w:eastAsia="zh-CN"/>
          </w:rPr>
          <w:t>。</w:t>
        </w:r>
      </w:ins>
      <w:ins w:id="1307" w:author="Administrator" w:date="2018-06-26T09:54:49Z">
        <w:r>
          <w:rPr>
            <w:rFonts w:hint="eastAsia" w:ascii="Times New Roman" w:hAnsi="Times New Roman"/>
            <w:b w:val="0"/>
            <w:kern w:val="2"/>
            <w:sz w:val="24"/>
            <w:szCs w:val="24"/>
            <w:lang w:val="en-US" w:eastAsia="zh-CN"/>
          </w:rPr>
          <w:t>同时</w:t>
        </w:r>
      </w:ins>
      <w:ins w:id="1308" w:author="Administrator" w:date="2018-06-26T09:54:50Z">
        <w:r>
          <w:rPr>
            <w:rFonts w:hint="eastAsia" w:ascii="Times New Roman" w:hAnsi="Times New Roman"/>
            <w:b w:val="0"/>
            <w:kern w:val="2"/>
            <w:sz w:val="24"/>
            <w:szCs w:val="24"/>
            <w:lang w:val="en-US" w:eastAsia="zh-CN"/>
          </w:rPr>
          <w:t>系统</w:t>
        </w:r>
      </w:ins>
      <w:ins w:id="1309" w:author="Administrator" w:date="2018-06-26T09:54:52Z">
        <w:r>
          <w:rPr>
            <w:rFonts w:hint="eastAsia" w:ascii="Times New Roman" w:hAnsi="Times New Roman"/>
            <w:b w:val="0"/>
            <w:kern w:val="2"/>
            <w:sz w:val="24"/>
            <w:szCs w:val="24"/>
            <w:lang w:val="en-US" w:eastAsia="zh-CN"/>
          </w:rPr>
          <w:t>自动</w:t>
        </w:r>
      </w:ins>
      <w:ins w:id="1310" w:author="Administrator" w:date="2018-06-26T09:54:54Z">
        <w:r>
          <w:rPr>
            <w:rFonts w:hint="eastAsia" w:ascii="Times New Roman" w:hAnsi="Times New Roman"/>
            <w:b w:val="0"/>
            <w:kern w:val="2"/>
            <w:sz w:val="24"/>
            <w:szCs w:val="24"/>
            <w:lang w:val="en-US" w:eastAsia="zh-CN"/>
          </w:rPr>
          <w:t>计算当</w:t>
        </w:r>
      </w:ins>
      <w:ins w:id="1311" w:author="Administrator" w:date="2018-06-26T09:54:55Z">
        <w:r>
          <w:rPr>
            <w:rFonts w:hint="eastAsia" w:ascii="Times New Roman" w:hAnsi="Times New Roman"/>
            <w:b w:val="0"/>
            <w:kern w:val="2"/>
            <w:sz w:val="24"/>
            <w:szCs w:val="24"/>
            <w:lang w:val="en-US" w:eastAsia="zh-CN"/>
          </w:rPr>
          <w:t>前</w:t>
        </w:r>
      </w:ins>
      <w:ins w:id="1312" w:author="Administrator" w:date="2018-06-26T09:54:56Z">
        <w:r>
          <w:rPr>
            <w:rFonts w:hint="eastAsia" w:ascii="Times New Roman" w:hAnsi="Times New Roman"/>
            <w:b w:val="0"/>
            <w:kern w:val="2"/>
            <w:sz w:val="24"/>
            <w:szCs w:val="24"/>
            <w:lang w:val="en-US" w:eastAsia="zh-CN"/>
          </w:rPr>
          <w:t>选中</w:t>
        </w:r>
      </w:ins>
      <w:ins w:id="1313" w:author="Administrator" w:date="2018-06-26T09:54:58Z">
        <w:r>
          <w:rPr>
            <w:rFonts w:hint="eastAsia" w:ascii="Times New Roman" w:hAnsi="Times New Roman"/>
            <w:b w:val="0"/>
            <w:kern w:val="2"/>
            <w:sz w:val="24"/>
            <w:szCs w:val="24"/>
            <w:lang w:val="en-US" w:eastAsia="zh-CN"/>
          </w:rPr>
          <w:t>药品</w:t>
        </w:r>
      </w:ins>
      <w:ins w:id="1314" w:author="Administrator" w:date="2018-06-26T09:54:59Z">
        <w:r>
          <w:rPr>
            <w:rFonts w:hint="eastAsia" w:ascii="Times New Roman" w:hAnsi="Times New Roman"/>
            <w:b w:val="0"/>
            <w:kern w:val="2"/>
            <w:sz w:val="24"/>
            <w:szCs w:val="24"/>
            <w:lang w:val="en-US" w:eastAsia="zh-CN"/>
          </w:rPr>
          <w:t>的</w:t>
        </w:r>
      </w:ins>
      <w:ins w:id="1315" w:author="Administrator" w:date="2018-06-26T09:55:02Z">
        <w:r>
          <w:rPr>
            <w:rFonts w:hint="eastAsia" w:ascii="Times New Roman" w:hAnsi="Times New Roman"/>
            <w:b w:val="0"/>
            <w:kern w:val="2"/>
            <w:sz w:val="24"/>
            <w:szCs w:val="24"/>
            <w:lang w:val="en-US" w:eastAsia="zh-CN"/>
          </w:rPr>
          <w:t>金额</w:t>
        </w:r>
      </w:ins>
      <w:ins w:id="1316" w:author="Administrator" w:date="2018-06-26T09:55:03Z">
        <w:r>
          <w:rPr>
            <w:rFonts w:hint="eastAsia" w:ascii="Times New Roman" w:hAnsi="Times New Roman"/>
            <w:b w:val="0"/>
            <w:kern w:val="2"/>
            <w:sz w:val="24"/>
            <w:szCs w:val="24"/>
            <w:lang w:val="en-US" w:eastAsia="zh-CN"/>
          </w:rPr>
          <w:t>总</w:t>
        </w:r>
      </w:ins>
      <w:ins w:id="1317" w:author="Administrator" w:date="2018-06-26T09:55:04Z">
        <w:r>
          <w:rPr>
            <w:rFonts w:hint="eastAsia" w:ascii="Times New Roman" w:hAnsi="Times New Roman"/>
            <w:b w:val="0"/>
            <w:kern w:val="2"/>
            <w:sz w:val="24"/>
            <w:szCs w:val="24"/>
            <w:lang w:val="en-US" w:eastAsia="zh-CN"/>
          </w:rPr>
          <w:t>数</w:t>
        </w:r>
      </w:ins>
      <w:ins w:id="1318" w:author="Administrator" w:date="2018-06-26T09:55:05Z">
        <w:r>
          <w:rPr>
            <w:rFonts w:hint="eastAsia" w:ascii="Times New Roman" w:hAnsi="Times New Roman"/>
            <w:b w:val="0"/>
            <w:kern w:val="2"/>
            <w:sz w:val="24"/>
            <w:szCs w:val="24"/>
            <w:lang w:val="en-US" w:eastAsia="zh-CN"/>
          </w:rPr>
          <w:t>，</w:t>
        </w:r>
      </w:ins>
      <w:ins w:id="1319" w:author="Administrator" w:date="2018-06-26T09:55:08Z">
        <w:r>
          <w:rPr>
            <w:rFonts w:hint="eastAsia" w:ascii="Times New Roman" w:hAnsi="Times New Roman"/>
            <w:b w:val="0"/>
            <w:kern w:val="2"/>
            <w:sz w:val="24"/>
            <w:szCs w:val="24"/>
            <w:lang w:val="en-US" w:eastAsia="zh-CN"/>
          </w:rPr>
          <w:t>并与</w:t>
        </w:r>
      </w:ins>
      <w:ins w:id="1320" w:author="Administrator" w:date="2018-06-26T09:55:12Z">
        <w:r>
          <w:rPr>
            <w:rFonts w:hint="eastAsia" w:ascii="Times New Roman" w:hAnsi="Times New Roman"/>
            <w:b w:val="0"/>
            <w:kern w:val="2"/>
            <w:sz w:val="24"/>
            <w:szCs w:val="24"/>
            <w:lang w:val="en-US" w:eastAsia="zh-CN"/>
          </w:rPr>
          <w:t>教师</w:t>
        </w:r>
      </w:ins>
      <w:ins w:id="1321" w:author="Administrator" w:date="2018-06-26T09:55:22Z">
        <w:r>
          <w:rPr>
            <w:rFonts w:hint="eastAsia" w:ascii="Times New Roman" w:hAnsi="Times New Roman"/>
            <w:b w:val="0"/>
            <w:kern w:val="2"/>
            <w:sz w:val="24"/>
            <w:szCs w:val="24"/>
            <w:lang w:val="en-US" w:eastAsia="zh-CN"/>
          </w:rPr>
          <w:t>可用</w:t>
        </w:r>
      </w:ins>
      <w:ins w:id="1322" w:author="Administrator" w:date="2018-06-26T09:55:14Z">
        <w:r>
          <w:rPr>
            <w:rFonts w:hint="eastAsia" w:ascii="Times New Roman" w:hAnsi="Times New Roman"/>
            <w:b w:val="0"/>
            <w:kern w:val="2"/>
            <w:sz w:val="24"/>
            <w:szCs w:val="24"/>
            <w:lang w:val="en-US" w:eastAsia="zh-CN"/>
          </w:rPr>
          <w:t>经</w:t>
        </w:r>
      </w:ins>
      <w:ins w:id="1323" w:author="Administrator" w:date="2018-06-26T09:55:16Z">
        <w:r>
          <w:rPr>
            <w:rFonts w:hint="eastAsia" w:ascii="Times New Roman" w:hAnsi="Times New Roman"/>
            <w:b w:val="0"/>
            <w:kern w:val="2"/>
            <w:sz w:val="24"/>
            <w:szCs w:val="24"/>
            <w:lang w:val="en-US" w:eastAsia="zh-CN"/>
          </w:rPr>
          <w:t>费</w:t>
        </w:r>
      </w:ins>
      <w:ins w:id="1324" w:author="Administrator" w:date="2018-06-26T09:55:24Z">
        <w:r>
          <w:rPr>
            <w:rFonts w:hint="eastAsia" w:ascii="Times New Roman" w:hAnsi="Times New Roman"/>
            <w:b w:val="0"/>
            <w:kern w:val="2"/>
            <w:sz w:val="24"/>
            <w:szCs w:val="24"/>
            <w:lang w:val="en-US" w:eastAsia="zh-CN"/>
          </w:rPr>
          <w:t>金额</w:t>
        </w:r>
      </w:ins>
      <w:ins w:id="1325" w:author="Administrator" w:date="2018-06-26T09:55:25Z">
        <w:r>
          <w:rPr>
            <w:rFonts w:hint="eastAsia" w:ascii="Times New Roman" w:hAnsi="Times New Roman"/>
            <w:b w:val="0"/>
            <w:kern w:val="2"/>
            <w:sz w:val="24"/>
            <w:szCs w:val="24"/>
            <w:lang w:val="en-US" w:eastAsia="zh-CN"/>
          </w:rPr>
          <w:t>对比</w:t>
        </w:r>
      </w:ins>
      <w:ins w:id="1326" w:author="Administrator" w:date="2018-06-26T09:55:26Z">
        <w:r>
          <w:rPr>
            <w:rFonts w:hint="eastAsia" w:ascii="Times New Roman" w:hAnsi="Times New Roman"/>
            <w:b w:val="0"/>
            <w:kern w:val="2"/>
            <w:sz w:val="24"/>
            <w:szCs w:val="24"/>
            <w:lang w:val="en-US" w:eastAsia="zh-CN"/>
          </w:rPr>
          <w:t>，</w:t>
        </w:r>
      </w:ins>
      <w:ins w:id="1327" w:author="Administrator" w:date="2018-06-26T09:55:28Z">
        <w:r>
          <w:rPr>
            <w:rFonts w:hint="eastAsia" w:ascii="Times New Roman" w:hAnsi="Times New Roman"/>
            <w:b w:val="0"/>
            <w:kern w:val="2"/>
            <w:sz w:val="24"/>
            <w:szCs w:val="24"/>
            <w:lang w:val="en-US" w:eastAsia="zh-CN"/>
          </w:rPr>
          <w:t>若</w:t>
        </w:r>
      </w:ins>
      <w:ins w:id="1328" w:author="Administrator" w:date="2018-06-26T09:55:30Z">
        <w:r>
          <w:rPr>
            <w:rFonts w:hint="eastAsia" w:ascii="Times New Roman" w:hAnsi="Times New Roman"/>
            <w:b w:val="0"/>
            <w:kern w:val="2"/>
            <w:sz w:val="24"/>
            <w:szCs w:val="24"/>
            <w:lang w:val="en-US" w:eastAsia="zh-CN"/>
          </w:rPr>
          <w:t>不</w:t>
        </w:r>
      </w:ins>
      <w:ins w:id="1329" w:author="Administrator" w:date="2018-06-26T09:55:31Z">
        <w:r>
          <w:rPr>
            <w:rFonts w:hint="eastAsia" w:ascii="Times New Roman" w:hAnsi="Times New Roman"/>
            <w:b w:val="0"/>
            <w:kern w:val="2"/>
            <w:sz w:val="24"/>
            <w:szCs w:val="24"/>
            <w:lang w:val="en-US" w:eastAsia="zh-CN"/>
          </w:rPr>
          <w:t>足则</w:t>
        </w:r>
      </w:ins>
      <w:ins w:id="1330" w:author="Administrator" w:date="2018-06-26T09:55:33Z">
        <w:r>
          <w:rPr>
            <w:rFonts w:hint="eastAsia" w:ascii="Times New Roman" w:hAnsi="Times New Roman"/>
            <w:b w:val="0"/>
            <w:kern w:val="2"/>
            <w:sz w:val="24"/>
            <w:szCs w:val="24"/>
            <w:lang w:val="en-US" w:eastAsia="zh-CN"/>
          </w:rPr>
          <w:t>提示；</w:t>
        </w:r>
      </w:ins>
    </w:p>
    <w:p>
      <w:pPr>
        <w:numPr>
          <w:ilvl w:val="-1"/>
          <w:numId w:val="0"/>
        </w:numPr>
        <w:spacing w:line="360" w:lineRule="auto"/>
        <w:ind w:left="840" w:leftChars="0" w:firstLine="420" w:firstLineChars="0"/>
        <w:rPr>
          <w:ins w:id="1332" w:author="Administrator" w:date="2018-06-26T09:56:56Z"/>
          <w:rFonts w:hint="eastAsia" w:ascii="Times New Roman" w:hAnsi="Times New Roman"/>
          <w:b w:val="0"/>
          <w:kern w:val="2"/>
          <w:sz w:val="24"/>
          <w:szCs w:val="24"/>
          <w:lang w:val="en-US" w:eastAsia="zh-CN"/>
        </w:rPr>
        <w:pPrChange w:id="1331" w:author="Administrator" w:date="2018-06-26T09:51:29Z">
          <w:pPr>
            <w:spacing w:line="360" w:lineRule="auto"/>
            <w:ind w:firstLine="566" w:firstLineChars="236"/>
          </w:pPr>
        </w:pPrChange>
      </w:pPr>
      <w:ins w:id="1333" w:author="Administrator" w:date="2018-06-26T09:55:35Z">
        <w:r>
          <w:rPr>
            <w:rFonts w:hint="eastAsia" w:ascii="Times New Roman" w:hAnsi="Times New Roman"/>
            <w:b w:val="0"/>
            <w:kern w:val="2"/>
            <w:sz w:val="24"/>
            <w:szCs w:val="24"/>
            <w:lang w:val="en-US" w:eastAsia="zh-CN"/>
          </w:rPr>
          <w:t>7.</w:t>
        </w:r>
      </w:ins>
      <w:ins w:id="1334" w:author="Administrator" w:date="2018-06-26T09:55:36Z">
        <w:r>
          <w:rPr>
            <w:rFonts w:hint="eastAsia" w:ascii="Times New Roman" w:hAnsi="Times New Roman"/>
            <w:b w:val="0"/>
            <w:kern w:val="2"/>
            <w:sz w:val="24"/>
            <w:szCs w:val="24"/>
            <w:lang w:val="en-US" w:eastAsia="zh-CN"/>
          </w:rPr>
          <w:t>6.2</w:t>
        </w:r>
      </w:ins>
      <w:ins w:id="1335" w:author="Administrator" w:date="2018-06-26T09:55:37Z">
        <w:r>
          <w:rPr>
            <w:rFonts w:hint="eastAsia" w:ascii="Times New Roman" w:hAnsi="Times New Roman"/>
            <w:b w:val="0"/>
            <w:kern w:val="2"/>
            <w:sz w:val="24"/>
            <w:szCs w:val="24"/>
            <w:lang w:val="en-US" w:eastAsia="zh-CN"/>
          </w:rPr>
          <w:t xml:space="preserve"> </w:t>
        </w:r>
      </w:ins>
      <w:ins w:id="1336" w:author="Administrator" w:date="2018-06-26T09:55:39Z">
        <w:r>
          <w:rPr>
            <w:rFonts w:hint="eastAsia" w:ascii="Times New Roman" w:hAnsi="Times New Roman"/>
            <w:b w:val="0"/>
            <w:kern w:val="2"/>
            <w:sz w:val="24"/>
            <w:szCs w:val="24"/>
            <w:lang w:val="en-US" w:eastAsia="zh-CN"/>
          </w:rPr>
          <w:t>若</w:t>
        </w:r>
      </w:ins>
      <w:ins w:id="1337" w:author="Administrator" w:date="2018-06-26T09:55:42Z">
        <w:r>
          <w:rPr>
            <w:rFonts w:hint="eastAsia" w:ascii="Times New Roman" w:hAnsi="Times New Roman"/>
            <w:b w:val="0"/>
            <w:kern w:val="2"/>
            <w:sz w:val="24"/>
            <w:szCs w:val="24"/>
            <w:lang w:val="en-US" w:eastAsia="zh-CN"/>
          </w:rPr>
          <w:t>申请</w:t>
        </w:r>
      </w:ins>
      <w:ins w:id="1338" w:author="Administrator" w:date="2018-06-26T09:55:43Z">
        <w:r>
          <w:rPr>
            <w:rFonts w:hint="eastAsia" w:ascii="Times New Roman" w:hAnsi="Times New Roman"/>
            <w:b w:val="0"/>
            <w:kern w:val="2"/>
            <w:sz w:val="24"/>
            <w:szCs w:val="24"/>
            <w:lang w:val="en-US" w:eastAsia="zh-CN"/>
          </w:rPr>
          <w:t>人是</w:t>
        </w:r>
      </w:ins>
      <w:ins w:id="1339" w:author="Administrator" w:date="2018-06-26T09:55:44Z">
        <w:r>
          <w:rPr>
            <w:rFonts w:hint="eastAsia" w:ascii="Times New Roman" w:hAnsi="Times New Roman"/>
            <w:b w:val="0"/>
            <w:kern w:val="2"/>
            <w:sz w:val="24"/>
            <w:szCs w:val="24"/>
            <w:lang w:val="en-US" w:eastAsia="zh-CN"/>
          </w:rPr>
          <w:t>学生</w:t>
        </w:r>
      </w:ins>
      <w:ins w:id="1340" w:author="Administrator" w:date="2018-06-26T09:56:27Z">
        <w:r>
          <w:rPr>
            <w:rFonts w:hint="eastAsia" w:ascii="Times New Roman" w:hAnsi="Times New Roman"/>
            <w:b w:val="0"/>
            <w:kern w:val="2"/>
            <w:sz w:val="24"/>
            <w:szCs w:val="24"/>
            <w:lang w:val="en-US" w:eastAsia="zh-CN"/>
          </w:rPr>
          <w:t>，则</w:t>
        </w:r>
      </w:ins>
      <w:ins w:id="1341" w:author="Administrator" w:date="2018-06-26T09:56:29Z">
        <w:r>
          <w:rPr>
            <w:rFonts w:hint="eastAsia" w:ascii="Times New Roman" w:hAnsi="Times New Roman"/>
            <w:b w:val="0"/>
            <w:kern w:val="2"/>
            <w:sz w:val="24"/>
            <w:szCs w:val="24"/>
            <w:lang w:val="en-US" w:eastAsia="zh-CN"/>
          </w:rPr>
          <w:t>需</w:t>
        </w:r>
      </w:ins>
      <w:ins w:id="1342" w:author="Administrator" w:date="2018-06-26T09:56:31Z">
        <w:r>
          <w:rPr>
            <w:rFonts w:hint="eastAsia" w:ascii="Times New Roman" w:hAnsi="Times New Roman"/>
            <w:b w:val="0"/>
            <w:kern w:val="2"/>
            <w:sz w:val="24"/>
            <w:szCs w:val="24"/>
            <w:lang w:val="en-US" w:eastAsia="zh-CN"/>
          </w:rPr>
          <w:t>将</w:t>
        </w:r>
      </w:ins>
      <w:ins w:id="1343" w:author="Administrator" w:date="2018-06-26T09:56:32Z">
        <w:r>
          <w:rPr>
            <w:rFonts w:hint="eastAsia" w:ascii="Times New Roman" w:hAnsi="Times New Roman"/>
            <w:b w:val="0"/>
            <w:kern w:val="2"/>
            <w:sz w:val="24"/>
            <w:szCs w:val="24"/>
            <w:lang w:val="en-US" w:eastAsia="zh-CN"/>
          </w:rPr>
          <w:t>申请</w:t>
        </w:r>
      </w:ins>
      <w:ins w:id="1344" w:author="Administrator" w:date="2018-06-26T09:56:34Z">
        <w:r>
          <w:rPr>
            <w:rFonts w:hint="eastAsia" w:ascii="Times New Roman" w:hAnsi="Times New Roman"/>
            <w:b w:val="0"/>
            <w:kern w:val="2"/>
            <w:sz w:val="24"/>
            <w:szCs w:val="24"/>
            <w:lang w:val="en-US" w:eastAsia="zh-CN"/>
          </w:rPr>
          <w:t>明</w:t>
        </w:r>
      </w:ins>
      <w:ins w:id="1345" w:author="Administrator" w:date="2018-06-26T09:56:35Z">
        <w:r>
          <w:rPr>
            <w:rFonts w:hint="eastAsia" w:ascii="Times New Roman" w:hAnsi="Times New Roman"/>
            <w:b w:val="0"/>
            <w:kern w:val="2"/>
            <w:sz w:val="24"/>
            <w:szCs w:val="24"/>
            <w:lang w:val="en-US" w:eastAsia="zh-CN"/>
          </w:rPr>
          <w:t>细表</w:t>
        </w:r>
      </w:ins>
      <w:ins w:id="1346" w:author="Administrator" w:date="2018-06-26T09:56:38Z">
        <w:r>
          <w:rPr>
            <w:rFonts w:hint="eastAsia" w:ascii="Times New Roman" w:hAnsi="Times New Roman"/>
            <w:b/>
            <w:bCs/>
            <w:kern w:val="2"/>
            <w:sz w:val="24"/>
            <w:szCs w:val="24"/>
            <w:highlight w:val="yellow"/>
            <w:lang w:val="en-US" w:eastAsia="zh-CN"/>
          </w:rPr>
          <w:t>传</w:t>
        </w:r>
      </w:ins>
      <w:ins w:id="1347" w:author="Administrator" w:date="2018-06-26T09:56:46Z">
        <w:r>
          <w:rPr>
            <w:rFonts w:hint="eastAsia" w:ascii="Times New Roman" w:hAnsi="Times New Roman"/>
            <w:b/>
            <w:bCs/>
            <w:kern w:val="2"/>
            <w:sz w:val="24"/>
            <w:szCs w:val="24"/>
            <w:highlight w:val="yellow"/>
            <w:lang w:val="en-US" w:eastAsia="zh-CN"/>
          </w:rPr>
          <w:t>递</w:t>
        </w:r>
      </w:ins>
      <w:ins w:id="1348" w:author="Administrator" w:date="2018-06-26T09:56:47Z">
        <w:r>
          <w:rPr>
            <w:rFonts w:hint="eastAsia" w:ascii="Times New Roman" w:hAnsi="Times New Roman"/>
            <w:b/>
            <w:bCs/>
            <w:kern w:val="2"/>
            <w:sz w:val="24"/>
            <w:szCs w:val="24"/>
            <w:highlight w:val="yellow"/>
            <w:lang w:val="en-US" w:eastAsia="zh-CN"/>
          </w:rPr>
          <w:t>给</w:t>
        </w:r>
      </w:ins>
      <w:ins w:id="1349" w:author="Administrator" w:date="2018-06-26T09:56:48Z">
        <w:r>
          <w:rPr>
            <w:rFonts w:hint="eastAsia" w:ascii="Times New Roman" w:hAnsi="Times New Roman"/>
            <w:b/>
            <w:bCs/>
            <w:kern w:val="2"/>
            <w:sz w:val="24"/>
            <w:szCs w:val="24"/>
            <w:highlight w:val="yellow"/>
            <w:lang w:val="en-US" w:eastAsia="zh-CN"/>
          </w:rPr>
          <w:t>其</w:t>
        </w:r>
      </w:ins>
      <w:ins w:id="1350" w:author="Administrator" w:date="2018-06-26T09:56:49Z">
        <w:r>
          <w:rPr>
            <w:rFonts w:hint="eastAsia" w:ascii="Times New Roman" w:hAnsi="Times New Roman"/>
            <w:b/>
            <w:bCs/>
            <w:kern w:val="2"/>
            <w:sz w:val="24"/>
            <w:szCs w:val="24"/>
            <w:highlight w:val="yellow"/>
            <w:lang w:val="en-US" w:eastAsia="zh-CN"/>
          </w:rPr>
          <w:t>相应的</w:t>
        </w:r>
      </w:ins>
      <w:ins w:id="1351" w:author="Administrator" w:date="2018-06-26T09:56:52Z">
        <w:r>
          <w:rPr>
            <w:rFonts w:hint="eastAsia" w:ascii="Times New Roman" w:hAnsi="Times New Roman"/>
            <w:b/>
            <w:bCs/>
            <w:kern w:val="2"/>
            <w:sz w:val="24"/>
            <w:szCs w:val="24"/>
            <w:highlight w:val="yellow"/>
            <w:lang w:val="en-US" w:eastAsia="zh-CN"/>
          </w:rPr>
          <w:t>教师</w:t>
        </w:r>
      </w:ins>
      <w:ins w:id="1352" w:author="Administrator" w:date="2018-06-26T10:04:43Z">
        <w:r>
          <w:rPr>
            <w:rFonts w:hint="eastAsia" w:ascii="Times New Roman" w:hAnsi="Times New Roman"/>
            <w:b w:val="0"/>
            <w:kern w:val="2"/>
            <w:sz w:val="24"/>
            <w:szCs w:val="24"/>
            <w:lang w:val="en-US" w:eastAsia="zh-CN"/>
          </w:rPr>
          <w:t>；</w:t>
        </w:r>
      </w:ins>
    </w:p>
    <w:p>
      <w:pPr>
        <w:numPr>
          <w:ilvl w:val="-1"/>
          <w:numId w:val="0"/>
        </w:numPr>
        <w:spacing w:line="360" w:lineRule="auto"/>
        <w:ind w:left="840" w:leftChars="0" w:firstLine="420" w:firstLineChars="0"/>
        <w:rPr>
          <w:ins w:id="1354" w:author="Administrator" w:date="2018-06-26T09:59:55Z"/>
          <w:rFonts w:hint="eastAsia" w:ascii="Times New Roman" w:hAnsi="宋体"/>
          <w:b/>
          <w:sz w:val="24"/>
          <w:szCs w:val="24"/>
          <w:lang w:val="en-US" w:eastAsia="zh-CN"/>
        </w:rPr>
        <w:pPrChange w:id="1353" w:author="Administrator" w:date="2018-06-26T09:51:29Z">
          <w:pPr>
            <w:spacing w:line="360" w:lineRule="auto"/>
            <w:ind w:firstLine="566" w:firstLineChars="236"/>
          </w:pPr>
        </w:pPrChange>
      </w:pPr>
      <w:ins w:id="1355" w:author="Administrator" w:date="2018-06-26T09:56:57Z">
        <w:r>
          <w:rPr>
            <w:rFonts w:hint="eastAsia" w:ascii="Times New Roman" w:hAnsi="Times New Roman"/>
            <w:b w:val="0"/>
            <w:kern w:val="2"/>
            <w:sz w:val="24"/>
            <w:szCs w:val="24"/>
            <w:lang w:val="en-US" w:eastAsia="zh-CN"/>
          </w:rPr>
          <w:t>7.6.</w:t>
        </w:r>
      </w:ins>
      <w:ins w:id="1356" w:author="Administrator" w:date="2018-06-26T09:56:58Z">
        <w:r>
          <w:rPr>
            <w:rFonts w:hint="eastAsia" w:ascii="Times New Roman" w:hAnsi="Times New Roman"/>
            <w:b w:val="0"/>
            <w:kern w:val="2"/>
            <w:sz w:val="24"/>
            <w:szCs w:val="24"/>
            <w:lang w:val="en-US" w:eastAsia="zh-CN"/>
          </w:rPr>
          <w:t xml:space="preserve">3 </w:t>
        </w:r>
      </w:ins>
      <w:ins w:id="1357" w:author="Administrator" w:date="2018-06-26T09:57:57Z">
        <w:r>
          <w:rPr>
            <w:rFonts w:hint="eastAsia" w:ascii="Times New Roman" w:hAnsi="Times New Roman"/>
            <w:b w:val="0"/>
            <w:kern w:val="2"/>
            <w:sz w:val="24"/>
            <w:szCs w:val="24"/>
            <w:lang w:val="en-US" w:eastAsia="zh-CN"/>
          </w:rPr>
          <w:t>含有</w:t>
        </w:r>
      </w:ins>
      <w:ins w:id="1358" w:author="Administrator" w:date="2018-06-26T09:57:39Z">
        <w:r>
          <w:rPr>
            <w:rFonts w:hint="eastAsia" w:ascii="Times New Roman" w:hAnsi="宋体"/>
            <w:b w:val="0"/>
            <w:bCs/>
            <w:sz w:val="24"/>
            <w:szCs w:val="24"/>
            <w:rPrChange w:id="1359" w:author="Administrator" w:date="2018-06-26T09:59:39Z">
              <w:rPr>
                <w:rFonts w:hint="eastAsia" w:ascii="Times New Roman" w:hAnsi="宋体"/>
                <w:b/>
                <w:sz w:val="24"/>
                <w:szCs w:val="24"/>
              </w:rPr>
            </w:rPrChange>
          </w:rPr>
          <w:t>易燃易爆</w:t>
        </w:r>
      </w:ins>
      <w:ins w:id="1360" w:author="Administrator" w:date="2018-06-26T09:57:42Z">
        <w:r>
          <w:rPr>
            <w:rFonts w:hint="eastAsia" w:ascii="Times New Roman" w:hAnsi="宋体"/>
            <w:b w:val="0"/>
            <w:bCs/>
            <w:sz w:val="24"/>
            <w:szCs w:val="24"/>
            <w:lang w:eastAsia="zh-CN"/>
            <w:rPrChange w:id="1361" w:author="Administrator" w:date="2018-06-26T09:59:39Z">
              <w:rPr>
                <w:rFonts w:hint="eastAsia" w:ascii="Times New Roman" w:hAnsi="宋体"/>
                <w:b/>
                <w:sz w:val="24"/>
                <w:szCs w:val="24"/>
                <w:lang w:eastAsia="zh-CN"/>
              </w:rPr>
            </w:rPrChange>
          </w:rPr>
          <w:t>或</w:t>
        </w:r>
      </w:ins>
      <w:ins w:id="1362" w:author="Administrator" w:date="2018-06-26T09:57:43Z">
        <w:r>
          <w:rPr>
            <w:rFonts w:hint="eastAsia" w:ascii="Times New Roman" w:hAnsi="宋体"/>
            <w:b w:val="0"/>
            <w:bCs/>
            <w:sz w:val="24"/>
            <w:szCs w:val="24"/>
            <w:lang w:eastAsia="zh-CN"/>
            <w:rPrChange w:id="1363" w:author="Administrator" w:date="2018-06-26T09:59:39Z">
              <w:rPr>
                <w:rFonts w:hint="eastAsia" w:ascii="Times New Roman" w:hAnsi="宋体"/>
                <w:b/>
                <w:sz w:val="24"/>
                <w:szCs w:val="24"/>
                <w:lang w:eastAsia="zh-CN"/>
              </w:rPr>
            </w:rPrChange>
          </w:rPr>
          <w:t>易</w:t>
        </w:r>
      </w:ins>
      <w:ins w:id="1364" w:author="Administrator" w:date="2018-06-26T09:57:44Z">
        <w:r>
          <w:rPr>
            <w:rFonts w:hint="eastAsia" w:ascii="Times New Roman" w:hAnsi="宋体"/>
            <w:b w:val="0"/>
            <w:bCs/>
            <w:sz w:val="24"/>
            <w:szCs w:val="24"/>
            <w:lang w:eastAsia="zh-CN"/>
            <w:rPrChange w:id="1365" w:author="Administrator" w:date="2018-06-26T09:59:39Z">
              <w:rPr>
                <w:rFonts w:hint="eastAsia" w:ascii="Times New Roman" w:hAnsi="宋体"/>
                <w:b/>
                <w:sz w:val="24"/>
                <w:szCs w:val="24"/>
                <w:lang w:eastAsia="zh-CN"/>
              </w:rPr>
            </w:rPrChange>
          </w:rPr>
          <w:t>制</w:t>
        </w:r>
      </w:ins>
      <w:ins w:id="1366" w:author="Administrator" w:date="2018-06-26T09:57:47Z">
        <w:r>
          <w:rPr>
            <w:rFonts w:hint="eastAsia" w:ascii="Times New Roman" w:hAnsi="宋体"/>
            <w:b w:val="0"/>
            <w:bCs/>
            <w:sz w:val="24"/>
            <w:szCs w:val="24"/>
            <w:lang w:eastAsia="zh-CN"/>
            <w:rPrChange w:id="1367" w:author="Administrator" w:date="2018-06-26T09:59:39Z">
              <w:rPr>
                <w:rFonts w:hint="eastAsia" w:ascii="Times New Roman" w:hAnsi="宋体"/>
                <w:b/>
                <w:sz w:val="24"/>
                <w:szCs w:val="24"/>
                <w:lang w:eastAsia="zh-CN"/>
              </w:rPr>
            </w:rPrChange>
          </w:rPr>
          <w:t>毒</w:t>
        </w:r>
      </w:ins>
      <w:ins w:id="1368" w:author="Administrator" w:date="2018-06-26T09:58:00Z">
        <w:r>
          <w:rPr>
            <w:rFonts w:hint="eastAsia" w:ascii="Times New Roman" w:hAnsi="宋体"/>
            <w:b w:val="0"/>
            <w:bCs/>
            <w:sz w:val="24"/>
            <w:szCs w:val="24"/>
            <w:lang w:eastAsia="zh-CN"/>
            <w:rPrChange w:id="1369" w:author="Administrator" w:date="2018-06-26T09:59:39Z">
              <w:rPr>
                <w:rFonts w:hint="eastAsia" w:ascii="Times New Roman" w:hAnsi="宋体"/>
                <w:b/>
                <w:sz w:val="24"/>
                <w:szCs w:val="24"/>
                <w:lang w:eastAsia="zh-CN"/>
              </w:rPr>
            </w:rPrChange>
          </w:rPr>
          <w:t>药</w:t>
        </w:r>
      </w:ins>
      <w:ins w:id="1370" w:author="Administrator" w:date="2018-06-26T09:58:01Z">
        <w:r>
          <w:rPr>
            <w:rFonts w:hint="eastAsia" w:ascii="Times New Roman" w:hAnsi="宋体"/>
            <w:b w:val="0"/>
            <w:bCs/>
            <w:sz w:val="24"/>
            <w:szCs w:val="24"/>
            <w:lang w:eastAsia="zh-CN"/>
            <w:rPrChange w:id="1371" w:author="Administrator" w:date="2018-06-26T09:59:39Z">
              <w:rPr>
                <w:rFonts w:hint="eastAsia" w:ascii="Times New Roman" w:hAnsi="宋体"/>
                <w:b/>
                <w:sz w:val="24"/>
                <w:szCs w:val="24"/>
                <w:lang w:eastAsia="zh-CN"/>
              </w:rPr>
            </w:rPrChange>
          </w:rPr>
          <w:t>品的</w:t>
        </w:r>
      </w:ins>
      <w:ins w:id="1372" w:author="Administrator" w:date="2018-06-26T09:58:02Z">
        <w:r>
          <w:rPr>
            <w:rFonts w:hint="eastAsia" w:ascii="Times New Roman" w:hAnsi="宋体"/>
            <w:b w:val="0"/>
            <w:bCs/>
            <w:sz w:val="24"/>
            <w:szCs w:val="24"/>
            <w:lang w:eastAsia="zh-CN"/>
            <w:rPrChange w:id="1373" w:author="Administrator" w:date="2018-06-26T09:59:39Z">
              <w:rPr>
                <w:rFonts w:hint="eastAsia" w:ascii="Times New Roman" w:hAnsi="宋体"/>
                <w:b/>
                <w:sz w:val="24"/>
                <w:szCs w:val="24"/>
                <w:lang w:eastAsia="zh-CN"/>
              </w:rPr>
            </w:rPrChange>
          </w:rPr>
          <w:t>要</w:t>
        </w:r>
      </w:ins>
      <w:ins w:id="1374" w:author="Administrator" w:date="2018-06-26T09:58:03Z">
        <w:r>
          <w:rPr>
            <w:rFonts w:hint="eastAsia" w:ascii="Times New Roman" w:hAnsi="宋体"/>
            <w:b w:val="0"/>
            <w:bCs/>
            <w:sz w:val="24"/>
            <w:szCs w:val="24"/>
            <w:lang w:eastAsia="zh-CN"/>
            <w:rPrChange w:id="1375" w:author="Administrator" w:date="2018-06-26T09:59:39Z">
              <w:rPr>
                <w:rFonts w:hint="eastAsia" w:ascii="Times New Roman" w:hAnsi="宋体"/>
                <w:b/>
                <w:sz w:val="24"/>
                <w:szCs w:val="24"/>
                <w:lang w:eastAsia="zh-CN"/>
              </w:rPr>
            </w:rPrChange>
          </w:rPr>
          <w:t>再</w:t>
        </w:r>
      </w:ins>
      <w:ins w:id="1376" w:author="Administrator" w:date="2018-06-26T09:58:04Z">
        <w:r>
          <w:rPr>
            <w:rFonts w:hint="eastAsia" w:ascii="Times New Roman" w:hAnsi="宋体"/>
            <w:b w:val="0"/>
            <w:bCs/>
            <w:sz w:val="24"/>
            <w:szCs w:val="24"/>
            <w:lang w:eastAsia="zh-CN"/>
            <w:rPrChange w:id="1377" w:author="Administrator" w:date="2018-06-26T09:59:39Z">
              <w:rPr>
                <w:rFonts w:hint="eastAsia" w:ascii="Times New Roman" w:hAnsi="宋体"/>
                <w:b/>
                <w:sz w:val="24"/>
                <w:szCs w:val="24"/>
                <w:lang w:eastAsia="zh-CN"/>
              </w:rPr>
            </w:rPrChange>
          </w:rPr>
          <w:t>次</w:t>
        </w:r>
      </w:ins>
      <w:ins w:id="1378" w:author="Administrator" w:date="2018-06-26T09:58:05Z">
        <w:r>
          <w:rPr>
            <w:rFonts w:hint="eastAsia" w:ascii="Times New Roman" w:hAnsi="宋体"/>
            <w:b w:val="0"/>
            <w:bCs/>
            <w:sz w:val="24"/>
            <w:szCs w:val="24"/>
            <w:lang w:eastAsia="zh-CN"/>
            <w:rPrChange w:id="1379" w:author="Administrator" w:date="2018-06-26T09:59:39Z">
              <w:rPr>
                <w:rFonts w:hint="eastAsia" w:ascii="Times New Roman" w:hAnsi="宋体"/>
                <w:b/>
                <w:sz w:val="24"/>
                <w:szCs w:val="24"/>
                <w:lang w:eastAsia="zh-CN"/>
              </w:rPr>
            </w:rPrChange>
          </w:rPr>
          <w:t>将</w:t>
        </w:r>
      </w:ins>
      <w:ins w:id="1380" w:author="Administrator" w:date="2018-06-26T09:58:06Z">
        <w:r>
          <w:rPr>
            <w:rFonts w:hint="eastAsia" w:ascii="Times New Roman" w:hAnsi="宋体"/>
            <w:b w:val="0"/>
            <w:bCs/>
            <w:sz w:val="24"/>
            <w:szCs w:val="24"/>
            <w:lang w:eastAsia="zh-CN"/>
            <w:rPrChange w:id="1381" w:author="Administrator" w:date="2018-06-26T09:59:39Z">
              <w:rPr>
                <w:rFonts w:hint="eastAsia" w:ascii="Times New Roman" w:hAnsi="宋体"/>
                <w:b/>
                <w:sz w:val="24"/>
                <w:szCs w:val="24"/>
                <w:lang w:eastAsia="zh-CN"/>
              </w:rPr>
            </w:rPrChange>
          </w:rPr>
          <w:t>明细</w:t>
        </w:r>
      </w:ins>
      <w:ins w:id="1382" w:author="Administrator" w:date="2018-06-26T09:58:07Z">
        <w:r>
          <w:rPr>
            <w:rFonts w:hint="eastAsia" w:ascii="Times New Roman" w:hAnsi="宋体"/>
            <w:b w:val="0"/>
            <w:bCs/>
            <w:sz w:val="24"/>
            <w:szCs w:val="24"/>
            <w:lang w:eastAsia="zh-CN"/>
            <w:rPrChange w:id="1383" w:author="Administrator" w:date="2018-06-26T09:59:39Z">
              <w:rPr>
                <w:rFonts w:hint="eastAsia" w:ascii="Times New Roman" w:hAnsi="宋体"/>
                <w:b/>
                <w:sz w:val="24"/>
                <w:szCs w:val="24"/>
                <w:lang w:eastAsia="zh-CN"/>
              </w:rPr>
            </w:rPrChange>
          </w:rPr>
          <w:t>表</w:t>
        </w:r>
      </w:ins>
      <w:ins w:id="1384" w:author="Administrator" w:date="2018-06-26T09:58:09Z">
        <w:r>
          <w:rPr>
            <w:rFonts w:hint="eastAsia" w:ascii="Times New Roman" w:hAnsi="宋体"/>
            <w:b w:val="0"/>
            <w:bCs/>
            <w:sz w:val="24"/>
            <w:szCs w:val="24"/>
            <w:lang w:eastAsia="zh-CN"/>
            <w:rPrChange w:id="1385" w:author="Administrator" w:date="2018-06-26T09:59:39Z">
              <w:rPr>
                <w:rFonts w:hint="eastAsia" w:ascii="Times New Roman" w:hAnsi="宋体"/>
                <w:b/>
                <w:sz w:val="24"/>
                <w:szCs w:val="24"/>
                <w:lang w:eastAsia="zh-CN"/>
              </w:rPr>
            </w:rPrChange>
          </w:rPr>
          <w:t>上</w:t>
        </w:r>
      </w:ins>
      <w:ins w:id="1386" w:author="Administrator" w:date="2018-06-26T09:58:10Z">
        <w:r>
          <w:rPr>
            <w:rFonts w:hint="eastAsia" w:ascii="Times New Roman" w:hAnsi="宋体"/>
            <w:b w:val="0"/>
            <w:bCs/>
            <w:sz w:val="24"/>
            <w:szCs w:val="24"/>
            <w:lang w:eastAsia="zh-CN"/>
            <w:rPrChange w:id="1387" w:author="Administrator" w:date="2018-06-26T09:59:39Z">
              <w:rPr>
                <w:rFonts w:hint="eastAsia" w:ascii="Times New Roman" w:hAnsi="宋体"/>
                <w:b/>
                <w:sz w:val="24"/>
                <w:szCs w:val="24"/>
                <w:lang w:eastAsia="zh-CN"/>
              </w:rPr>
            </w:rPrChange>
          </w:rPr>
          <w:t>传</w:t>
        </w:r>
      </w:ins>
      <w:ins w:id="1388" w:author="Administrator" w:date="2018-06-26T09:58:12Z">
        <w:r>
          <w:rPr>
            <w:rFonts w:hint="eastAsia" w:ascii="Times New Roman" w:hAnsi="宋体"/>
            <w:b w:val="0"/>
            <w:bCs/>
            <w:sz w:val="24"/>
            <w:szCs w:val="24"/>
            <w:lang w:eastAsia="zh-CN"/>
            <w:rPrChange w:id="1389" w:author="Administrator" w:date="2018-06-26T09:59:39Z">
              <w:rPr>
                <w:rFonts w:hint="eastAsia" w:ascii="Times New Roman" w:hAnsi="宋体"/>
                <w:b/>
                <w:sz w:val="24"/>
                <w:szCs w:val="24"/>
                <w:lang w:eastAsia="zh-CN"/>
              </w:rPr>
            </w:rPrChange>
          </w:rPr>
          <w:t>至</w:t>
        </w:r>
      </w:ins>
      <w:ins w:id="1390" w:author="Administrator" w:date="2018-06-26T09:58:14Z">
        <w:r>
          <w:rPr>
            <w:rFonts w:hint="eastAsia" w:ascii="Times New Roman" w:hAnsi="宋体"/>
            <w:b w:val="0"/>
            <w:bCs/>
            <w:sz w:val="24"/>
            <w:szCs w:val="24"/>
            <w:lang w:eastAsia="zh-CN"/>
            <w:rPrChange w:id="1391" w:author="Administrator" w:date="2018-06-26T09:59:39Z">
              <w:rPr>
                <w:rFonts w:hint="eastAsia" w:ascii="Times New Roman" w:hAnsi="宋体"/>
                <w:b/>
                <w:sz w:val="24"/>
                <w:szCs w:val="24"/>
                <w:lang w:eastAsia="zh-CN"/>
              </w:rPr>
            </w:rPrChange>
          </w:rPr>
          <w:t>领导</w:t>
        </w:r>
      </w:ins>
      <w:ins w:id="1392" w:author="Administrator" w:date="2018-06-26T09:58:15Z">
        <w:r>
          <w:rPr>
            <w:rFonts w:hint="eastAsia" w:ascii="Times New Roman" w:hAnsi="宋体"/>
            <w:b w:val="0"/>
            <w:bCs/>
            <w:sz w:val="24"/>
            <w:szCs w:val="24"/>
            <w:lang w:eastAsia="zh-CN"/>
            <w:rPrChange w:id="1393" w:author="Administrator" w:date="2018-06-26T09:59:39Z">
              <w:rPr>
                <w:rFonts w:hint="eastAsia" w:ascii="Times New Roman" w:hAnsi="宋体"/>
                <w:b/>
                <w:sz w:val="24"/>
                <w:szCs w:val="24"/>
                <w:lang w:eastAsia="zh-CN"/>
              </w:rPr>
            </w:rPrChange>
          </w:rPr>
          <w:t>层</w:t>
        </w:r>
      </w:ins>
      <w:ins w:id="1394" w:author="Administrator" w:date="2018-06-26T09:58:42Z">
        <w:r>
          <w:rPr>
            <w:rFonts w:hint="eastAsia" w:ascii="Times New Roman" w:hAnsi="宋体"/>
            <w:b w:val="0"/>
            <w:bCs/>
            <w:sz w:val="24"/>
            <w:szCs w:val="24"/>
            <w:lang w:eastAsia="zh-CN"/>
            <w:rPrChange w:id="1395" w:author="Administrator" w:date="2018-06-26T09:59:39Z">
              <w:rPr>
                <w:rFonts w:hint="eastAsia" w:ascii="Times New Roman" w:hAnsi="宋体"/>
                <w:b/>
                <w:sz w:val="24"/>
                <w:szCs w:val="24"/>
                <w:lang w:eastAsia="zh-CN"/>
              </w:rPr>
            </w:rPrChange>
          </w:rPr>
          <w:t>（</w:t>
        </w:r>
      </w:ins>
      <w:ins w:id="1396" w:author="Administrator" w:date="2018-06-26T09:58:44Z">
        <w:r>
          <w:rPr>
            <w:rFonts w:hint="eastAsia" w:ascii="Times New Roman" w:hAnsi="宋体"/>
            <w:b w:val="0"/>
            <w:bCs/>
            <w:sz w:val="24"/>
            <w:szCs w:val="24"/>
            <w:lang w:eastAsia="zh-CN"/>
            <w:rPrChange w:id="1397" w:author="Administrator" w:date="2018-06-26T09:59:39Z">
              <w:rPr>
                <w:rFonts w:hint="eastAsia" w:ascii="Times New Roman" w:hAnsi="宋体"/>
                <w:b/>
                <w:sz w:val="24"/>
                <w:szCs w:val="24"/>
                <w:lang w:eastAsia="zh-CN"/>
              </w:rPr>
            </w:rPrChange>
          </w:rPr>
          <w:t>副</w:t>
        </w:r>
      </w:ins>
      <w:ins w:id="1398" w:author="Administrator" w:date="2018-06-26T09:58:45Z">
        <w:r>
          <w:rPr>
            <w:rFonts w:hint="eastAsia" w:ascii="Times New Roman" w:hAnsi="宋体"/>
            <w:b w:val="0"/>
            <w:bCs/>
            <w:sz w:val="24"/>
            <w:szCs w:val="24"/>
            <w:lang w:eastAsia="zh-CN"/>
            <w:rPrChange w:id="1399" w:author="Administrator" w:date="2018-06-26T09:59:39Z">
              <w:rPr>
                <w:rFonts w:hint="eastAsia" w:ascii="Times New Roman" w:hAnsi="宋体"/>
                <w:b/>
                <w:sz w:val="24"/>
                <w:szCs w:val="24"/>
                <w:lang w:eastAsia="zh-CN"/>
              </w:rPr>
            </w:rPrChange>
          </w:rPr>
          <w:t>院长</w:t>
        </w:r>
      </w:ins>
      <w:ins w:id="1400" w:author="Administrator" w:date="2018-06-26T09:58:46Z">
        <w:r>
          <w:rPr>
            <w:rFonts w:hint="eastAsia" w:ascii="Times New Roman" w:hAnsi="宋体"/>
            <w:b w:val="0"/>
            <w:bCs/>
            <w:sz w:val="24"/>
            <w:szCs w:val="24"/>
            <w:lang w:eastAsia="zh-CN"/>
            <w:rPrChange w:id="1401" w:author="Administrator" w:date="2018-06-26T09:59:39Z">
              <w:rPr>
                <w:rFonts w:hint="eastAsia" w:ascii="Times New Roman" w:hAnsi="宋体"/>
                <w:b/>
                <w:sz w:val="24"/>
                <w:szCs w:val="24"/>
                <w:lang w:eastAsia="zh-CN"/>
              </w:rPr>
            </w:rPrChange>
          </w:rPr>
          <w:t>或</w:t>
        </w:r>
      </w:ins>
      <w:ins w:id="1402" w:author="Administrator" w:date="2018-06-26T09:58:50Z">
        <w:r>
          <w:rPr>
            <w:rFonts w:hint="eastAsia" w:ascii="Times New Roman" w:hAnsi="宋体"/>
            <w:b w:val="0"/>
            <w:bCs/>
            <w:sz w:val="24"/>
            <w:szCs w:val="24"/>
            <w:lang w:eastAsia="zh-CN"/>
            <w:rPrChange w:id="1403" w:author="Administrator" w:date="2018-06-26T09:59:39Z">
              <w:rPr>
                <w:rFonts w:hint="eastAsia" w:ascii="Times New Roman" w:hAnsi="宋体"/>
                <w:b/>
                <w:sz w:val="24"/>
                <w:szCs w:val="24"/>
                <w:lang w:eastAsia="zh-CN"/>
              </w:rPr>
            </w:rPrChange>
          </w:rPr>
          <w:t>院长</w:t>
        </w:r>
      </w:ins>
      <w:ins w:id="1404" w:author="Administrator" w:date="2018-06-26T09:58:53Z">
        <w:r>
          <w:rPr>
            <w:rFonts w:hint="eastAsia" w:ascii="Times New Roman" w:hAnsi="宋体"/>
            <w:b w:val="0"/>
            <w:bCs/>
            <w:sz w:val="24"/>
            <w:szCs w:val="24"/>
            <w:lang w:eastAsia="zh-CN"/>
            <w:rPrChange w:id="1405" w:author="Administrator" w:date="2018-06-26T09:59:39Z">
              <w:rPr>
                <w:rFonts w:hint="eastAsia" w:ascii="Times New Roman" w:hAnsi="宋体"/>
                <w:b/>
                <w:sz w:val="24"/>
                <w:szCs w:val="24"/>
                <w:lang w:eastAsia="zh-CN"/>
              </w:rPr>
            </w:rPrChange>
          </w:rPr>
          <w:t>）</w:t>
        </w:r>
      </w:ins>
      <w:ins w:id="1406" w:author="Administrator" w:date="2018-06-26T09:59:53Z">
        <w:r>
          <w:rPr>
            <w:rFonts w:hint="eastAsia" w:ascii="Times New Roman" w:hAnsi="宋体"/>
            <w:b w:val="0"/>
            <w:bCs/>
            <w:sz w:val="24"/>
            <w:szCs w:val="24"/>
            <w:lang w:eastAsia="zh-CN"/>
          </w:rPr>
          <w:t>审批</w:t>
        </w:r>
      </w:ins>
      <w:ins w:id="1407" w:author="Administrator" w:date="2018-06-26T10:04:38Z">
        <w:r>
          <w:rPr>
            <w:rFonts w:hint="eastAsia" w:ascii="Times New Roman" w:hAnsi="宋体"/>
            <w:b w:val="0"/>
            <w:bCs/>
            <w:sz w:val="24"/>
            <w:szCs w:val="24"/>
            <w:lang w:eastAsia="zh-CN"/>
          </w:rPr>
          <w:t>；</w:t>
        </w:r>
      </w:ins>
    </w:p>
    <w:p>
      <w:pPr>
        <w:numPr>
          <w:ilvl w:val="-1"/>
          <w:numId w:val="0"/>
        </w:numPr>
        <w:spacing w:line="360" w:lineRule="auto"/>
        <w:ind w:left="840" w:leftChars="0" w:firstLine="420" w:firstLineChars="0"/>
        <w:rPr>
          <w:ins w:id="1409" w:author="Administrator" w:date="2018-06-26T10:01:16Z"/>
          <w:rFonts w:hint="eastAsia" w:ascii="Times New Roman" w:hAnsi="宋体"/>
          <w:b w:val="0"/>
          <w:bCs/>
          <w:sz w:val="24"/>
          <w:szCs w:val="24"/>
          <w:lang w:val="en-US" w:eastAsia="zh-CN"/>
          <w:rPrChange w:id="1410" w:author="Administrator" w:date="2018-06-26T10:03:08Z">
            <w:rPr>
              <w:ins w:id="1411" w:author="Administrator" w:date="2018-06-26T10:01:16Z"/>
              <w:rFonts w:hint="eastAsia" w:ascii="Times New Roman" w:hAnsi="宋体"/>
              <w:b/>
              <w:sz w:val="24"/>
              <w:szCs w:val="24"/>
              <w:lang w:val="en-US" w:eastAsia="zh-CN"/>
            </w:rPr>
          </w:rPrChange>
        </w:rPr>
        <w:pPrChange w:id="1408" w:author="Administrator" w:date="2018-06-26T09:59:57Z">
          <w:pPr>
            <w:spacing w:line="360" w:lineRule="auto"/>
            <w:ind w:firstLine="566" w:firstLineChars="236"/>
          </w:pPr>
        </w:pPrChange>
      </w:pPr>
      <w:ins w:id="1412" w:author="Administrator" w:date="2018-06-26T09:59:59Z">
        <w:r>
          <w:rPr>
            <w:rFonts w:hint="eastAsia" w:ascii="Times New Roman" w:hAnsi="宋体"/>
            <w:b w:val="0"/>
            <w:bCs/>
            <w:sz w:val="24"/>
            <w:szCs w:val="24"/>
            <w:lang w:val="en-US" w:eastAsia="zh-CN"/>
            <w:rPrChange w:id="1413" w:author="Administrator" w:date="2018-06-26T10:03:08Z">
              <w:rPr>
                <w:rFonts w:hint="eastAsia" w:ascii="Times New Roman" w:hAnsi="宋体"/>
                <w:b/>
                <w:sz w:val="24"/>
                <w:szCs w:val="24"/>
                <w:lang w:val="en-US" w:eastAsia="zh-CN"/>
              </w:rPr>
            </w:rPrChange>
          </w:rPr>
          <w:t>7.6.</w:t>
        </w:r>
      </w:ins>
      <w:ins w:id="1414" w:author="Administrator" w:date="2018-06-26T10:00:00Z">
        <w:r>
          <w:rPr>
            <w:rFonts w:hint="eastAsia" w:ascii="Times New Roman" w:hAnsi="宋体"/>
            <w:b w:val="0"/>
            <w:bCs/>
            <w:sz w:val="24"/>
            <w:szCs w:val="24"/>
            <w:lang w:val="en-US" w:eastAsia="zh-CN"/>
            <w:rPrChange w:id="1415" w:author="Administrator" w:date="2018-06-26T10:03:08Z">
              <w:rPr>
                <w:rFonts w:hint="eastAsia" w:ascii="Times New Roman" w:hAnsi="宋体"/>
                <w:b/>
                <w:sz w:val="24"/>
                <w:szCs w:val="24"/>
                <w:lang w:val="en-US" w:eastAsia="zh-CN"/>
              </w:rPr>
            </w:rPrChange>
          </w:rPr>
          <w:t xml:space="preserve">4 </w:t>
        </w:r>
      </w:ins>
      <w:ins w:id="1416" w:author="Administrator" w:date="2018-06-26T10:00:02Z">
        <w:r>
          <w:rPr>
            <w:rFonts w:hint="eastAsia" w:ascii="Times New Roman" w:hAnsi="宋体"/>
            <w:b w:val="0"/>
            <w:bCs/>
            <w:sz w:val="24"/>
            <w:szCs w:val="24"/>
            <w:lang w:val="en-US" w:eastAsia="zh-CN"/>
            <w:rPrChange w:id="1417" w:author="Administrator" w:date="2018-06-26T10:03:08Z">
              <w:rPr>
                <w:rFonts w:hint="eastAsia" w:ascii="Times New Roman" w:hAnsi="宋体"/>
                <w:b/>
                <w:sz w:val="24"/>
                <w:szCs w:val="24"/>
                <w:lang w:val="en-US" w:eastAsia="zh-CN"/>
              </w:rPr>
            </w:rPrChange>
          </w:rPr>
          <w:t>审批</w:t>
        </w:r>
      </w:ins>
      <w:ins w:id="1418" w:author="Administrator" w:date="2018-06-26T10:00:03Z">
        <w:r>
          <w:rPr>
            <w:rFonts w:hint="eastAsia" w:ascii="Times New Roman" w:hAnsi="宋体"/>
            <w:b w:val="0"/>
            <w:bCs/>
            <w:sz w:val="24"/>
            <w:szCs w:val="24"/>
            <w:lang w:val="en-US" w:eastAsia="zh-CN"/>
            <w:rPrChange w:id="1419" w:author="Administrator" w:date="2018-06-26T10:03:08Z">
              <w:rPr>
                <w:rFonts w:hint="eastAsia" w:ascii="Times New Roman" w:hAnsi="宋体"/>
                <w:b/>
                <w:sz w:val="24"/>
                <w:szCs w:val="24"/>
                <w:lang w:val="en-US" w:eastAsia="zh-CN"/>
              </w:rPr>
            </w:rPrChange>
          </w:rPr>
          <w:t>通过</w:t>
        </w:r>
      </w:ins>
      <w:ins w:id="1420" w:author="Administrator" w:date="2018-06-26T10:00:04Z">
        <w:r>
          <w:rPr>
            <w:rFonts w:hint="eastAsia" w:ascii="Times New Roman" w:hAnsi="宋体"/>
            <w:b w:val="0"/>
            <w:bCs/>
            <w:sz w:val="24"/>
            <w:szCs w:val="24"/>
            <w:lang w:val="en-US" w:eastAsia="zh-CN"/>
            <w:rPrChange w:id="1421" w:author="Administrator" w:date="2018-06-26T10:03:08Z">
              <w:rPr>
                <w:rFonts w:hint="eastAsia" w:ascii="Times New Roman" w:hAnsi="宋体"/>
                <w:b/>
                <w:sz w:val="24"/>
                <w:szCs w:val="24"/>
                <w:lang w:val="en-US" w:eastAsia="zh-CN"/>
              </w:rPr>
            </w:rPrChange>
          </w:rPr>
          <w:t>后</w:t>
        </w:r>
      </w:ins>
      <w:ins w:id="1422" w:author="Administrator" w:date="2018-06-26T10:00:14Z">
        <w:r>
          <w:rPr>
            <w:rFonts w:hint="eastAsia" w:ascii="Times New Roman" w:hAnsi="宋体"/>
            <w:b w:val="0"/>
            <w:bCs/>
            <w:sz w:val="24"/>
            <w:szCs w:val="24"/>
            <w:lang w:val="en-US" w:eastAsia="zh-CN"/>
            <w:rPrChange w:id="1423" w:author="Administrator" w:date="2018-06-26T10:03:08Z">
              <w:rPr>
                <w:rFonts w:hint="eastAsia" w:ascii="Times New Roman" w:hAnsi="宋体"/>
                <w:b/>
                <w:sz w:val="24"/>
                <w:szCs w:val="24"/>
                <w:lang w:val="en-US" w:eastAsia="zh-CN"/>
              </w:rPr>
            </w:rPrChange>
          </w:rPr>
          <w:t>将</w:t>
        </w:r>
      </w:ins>
      <w:ins w:id="1424" w:author="Administrator" w:date="2018-06-26T10:00:15Z">
        <w:r>
          <w:rPr>
            <w:rFonts w:hint="eastAsia" w:ascii="Times New Roman" w:hAnsi="宋体"/>
            <w:b w:val="0"/>
            <w:bCs/>
            <w:sz w:val="24"/>
            <w:szCs w:val="24"/>
            <w:lang w:val="en-US" w:eastAsia="zh-CN"/>
            <w:rPrChange w:id="1425" w:author="Administrator" w:date="2018-06-26T10:03:08Z">
              <w:rPr>
                <w:rFonts w:hint="eastAsia" w:ascii="Times New Roman" w:hAnsi="宋体"/>
                <w:b/>
                <w:sz w:val="24"/>
                <w:szCs w:val="24"/>
                <w:lang w:val="en-US" w:eastAsia="zh-CN"/>
              </w:rPr>
            </w:rPrChange>
          </w:rPr>
          <w:t>明细</w:t>
        </w:r>
      </w:ins>
      <w:ins w:id="1426" w:author="Administrator" w:date="2018-06-26T10:00:17Z">
        <w:r>
          <w:rPr>
            <w:rFonts w:hint="eastAsia" w:ascii="Times New Roman" w:hAnsi="宋体"/>
            <w:b w:val="0"/>
            <w:bCs/>
            <w:sz w:val="24"/>
            <w:szCs w:val="24"/>
            <w:lang w:val="en-US" w:eastAsia="zh-CN"/>
            <w:rPrChange w:id="1427" w:author="Administrator" w:date="2018-06-26T10:03:08Z">
              <w:rPr>
                <w:rFonts w:hint="eastAsia" w:ascii="Times New Roman" w:hAnsi="宋体"/>
                <w:b/>
                <w:sz w:val="24"/>
                <w:szCs w:val="24"/>
                <w:lang w:val="en-US" w:eastAsia="zh-CN"/>
              </w:rPr>
            </w:rPrChange>
          </w:rPr>
          <w:t>传</w:t>
        </w:r>
      </w:ins>
      <w:ins w:id="1428" w:author="Administrator" w:date="2018-06-26T10:00:23Z">
        <w:r>
          <w:rPr>
            <w:rFonts w:hint="eastAsia" w:ascii="Times New Roman" w:hAnsi="宋体"/>
            <w:b w:val="0"/>
            <w:bCs/>
            <w:sz w:val="24"/>
            <w:szCs w:val="24"/>
            <w:lang w:val="en-US" w:eastAsia="zh-CN"/>
            <w:rPrChange w:id="1429" w:author="Administrator" w:date="2018-06-26T10:03:08Z">
              <w:rPr>
                <w:rFonts w:hint="eastAsia" w:ascii="Times New Roman" w:hAnsi="宋体"/>
                <w:b/>
                <w:sz w:val="24"/>
                <w:szCs w:val="24"/>
                <w:lang w:val="en-US" w:eastAsia="zh-CN"/>
              </w:rPr>
            </w:rPrChange>
          </w:rPr>
          <w:t>递</w:t>
        </w:r>
      </w:ins>
      <w:ins w:id="1430" w:author="Administrator" w:date="2018-06-26T10:00:24Z">
        <w:r>
          <w:rPr>
            <w:rFonts w:hint="eastAsia" w:ascii="Times New Roman" w:hAnsi="宋体"/>
            <w:b w:val="0"/>
            <w:bCs/>
            <w:sz w:val="24"/>
            <w:szCs w:val="24"/>
            <w:lang w:val="en-US" w:eastAsia="zh-CN"/>
            <w:rPrChange w:id="1431" w:author="Administrator" w:date="2018-06-26T10:03:08Z">
              <w:rPr>
                <w:rFonts w:hint="eastAsia" w:ascii="Times New Roman" w:hAnsi="宋体"/>
                <w:b/>
                <w:sz w:val="24"/>
                <w:szCs w:val="24"/>
                <w:lang w:val="en-US" w:eastAsia="zh-CN"/>
              </w:rPr>
            </w:rPrChange>
          </w:rPr>
          <w:t>到</w:t>
        </w:r>
      </w:ins>
      <w:ins w:id="1432" w:author="Administrator" w:date="2018-06-26T10:00:25Z">
        <w:r>
          <w:rPr>
            <w:rFonts w:hint="eastAsia" w:ascii="Times New Roman" w:hAnsi="宋体"/>
            <w:b w:val="0"/>
            <w:bCs/>
            <w:sz w:val="24"/>
            <w:szCs w:val="24"/>
            <w:lang w:val="en-US" w:eastAsia="zh-CN"/>
            <w:rPrChange w:id="1433" w:author="Administrator" w:date="2018-06-26T10:03:08Z">
              <w:rPr>
                <w:rFonts w:hint="eastAsia" w:ascii="Times New Roman" w:hAnsi="宋体"/>
                <w:b/>
                <w:sz w:val="24"/>
                <w:szCs w:val="24"/>
                <w:lang w:val="en-US" w:eastAsia="zh-CN"/>
              </w:rPr>
            </w:rPrChange>
          </w:rPr>
          <w:t>管理</w:t>
        </w:r>
      </w:ins>
      <w:ins w:id="1434" w:author="Administrator" w:date="2018-06-26T10:00:26Z">
        <w:r>
          <w:rPr>
            <w:rFonts w:hint="eastAsia" w:ascii="Times New Roman" w:hAnsi="宋体"/>
            <w:b w:val="0"/>
            <w:bCs/>
            <w:sz w:val="24"/>
            <w:szCs w:val="24"/>
            <w:lang w:val="en-US" w:eastAsia="zh-CN"/>
            <w:rPrChange w:id="1435" w:author="Administrator" w:date="2018-06-26T10:03:08Z">
              <w:rPr>
                <w:rFonts w:hint="eastAsia" w:ascii="Times New Roman" w:hAnsi="宋体"/>
                <w:b/>
                <w:sz w:val="24"/>
                <w:szCs w:val="24"/>
                <w:lang w:val="en-US" w:eastAsia="zh-CN"/>
              </w:rPr>
            </w:rPrChange>
          </w:rPr>
          <w:t>员</w:t>
        </w:r>
      </w:ins>
      <w:ins w:id="1436" w:author="Administrator" w:date="2018-06-26T10:00:27Z">
        <w:r>
          <w:rPr>
            <w:rFonts w:hint="eastAsia" w:ascii="Times New Roman" w:hAnsi="宋体"/>
            <w:b w:val="0"/>
            <w:bCs/>
            <w:sz w:val="24"/>
            <w:szCs w:val="24"/>
            <w:lang w:val="en-US" w:eastAsia="zh-CN"/>
            <w:rPrChange w:id="1437" w:author="Administrator" w:date="2018-06-26T10:03:08Z">
              <w:rPr>
                <w:rFonts w:hint="eastAsia" w:ascii="Times New Roman" w:hAnsi="宋体"/>
                <w:b/>
                <w:sz w:val="24"/>
                <w:szCs w:val="24"/>
                <w:lang w:val="en-US" w:eastAsia="zh-CN"/>
              </w:rPr>
            </w:rPrChange>
          </w:rPr>
          <w:t>外，</w:t>
        </w:r>
      </w:ins>
      <w:ins w:id="1438" w:author="Administrator" w:date="2018-06-26T10:01:01Z">
        <w:r>
          <w:rPr>
            <w:rFonts w:hint="eastAsia" w:ascii="Times New Roman" w:hAnsi="宋体"/>
            <w:b w:val="0"/>
            <w:bCs/>
            <w:sz w:val="24"/>
            <w:szCs w:val="24"/>
            <w:lang w:val="en-US" w:eastAsia="zh-CN"/>
            <w:rPrChange w:id="1439" w:author="Administrator" w:date="2018-06-26T10:03:08Z">
              <w:rPr>
                <w:rFonts w:hint="eastAsia" w:ascii="Times New Roman" w:hAnsi="宋体"/>
                <w:b/>
                <w:sz w:val="24"/>
                <w:szCs w:val="24"/>
                <w:lang w:val="en-US" w:eastAsia="zh-CN"/>
              </w:rPr>
            </w:rPrChange>
          </w:rPr>
          <w:t>生</w:t>
        </w:r>
      </w:ins>
      <w:ins w:id="1440" w:author="Administrator" w:date="2018-06-26T10:01:02Z">
        <w:r>
          <w:rPr>
            <w:rFonts w:hint="eastAsia" w:ascii="Times New Roman" w:hAnsi="宋体"/>
            <w:b w:val="0"/>
            <w:bCs/>
            <w:sz w:val="24"/>
            <w:szCs w:val="24"/>
            <w:lang w:val="en-US" w:eastAsia="zh-CN"/>
            <w:rPrChange w:id="1441" w:author="Administrator" w:date="2018-06-26T10:03:08Z">
              <w:rPr>
                <w:rFonts w:hint="eastAsia" w:ascii="Times New Roman" w:hAnsi="宋体"/>
                <w:b/>
                <w:sz w:val="24"/>
                <w:szCs w:val="24"/>
                <w:lang w:val="en-US" w:eastAsia="zh-CN"/>
              </w:rPr>
            </w:rPrChange>
          </w:rPr>
          <w:t>成</w:t>
        </w:r>
      </w:ins>
      <w:ins w:id="1442" w:author="Administrator" w:date="2018-06-26T10:01:03Z">
        <w:r>
          <w:rPr>
            <w:rFonts w:hint="eastAsia" w:ascii="Times New Roman" w:hAnsi="宋体"/>
            <w:b w:val="0"/>
            <w:bCs/>
            <w:sz w:val="24"/>
            <w:szCs w:val="24"/>
            <w:lang w:val="en-US" w:eastAsia="zh-CN"/>
            <w:rPrChange w:id="1443" w:author="Administrator" w:date="2018-06-26T10:03:08Z">
              <w:rPr>
                <w:rFonts w:hint="eastAsia" w:ascii="Times New Roman" w:hAnsi="宋体"/>
                <w:b/>
                <w:sz w:val="24"/>
                <w:szCs w:val="24"/>
                <w:lang w:val="en-US" w:eastAsia="zh-CN"/>
              </w:rPr>
            </w:rPrChange>
          </w:rPr>
          <w:t>出</w:t>
        </w:r>
      </w:ins>
      <w:ins w:id="1444" w:author="Administrator" w:date="2018-06-26T10:01:04Z">
        <w:r>
          <w:rPr>
            <w:rFonts w:hint="eastAsia" w:ascii="Times New Roman" w:hAnsi="宋体"/>
            <w:b w:val="0"/>
            <w:bCs/>
            <w:sz w:val="24"/>
            <w:szCs w:val="24"/>
            <w:lang w:val="en-US" w:eastAsia="zh-CN"/>
            <w:rPrChange w:id="1445" w:author="Administrator" w:date="2018-06-26T10:03:08Z">
              <w:rPr>
                <w:rFonts w:hint="eastAsia" w:ascii="Times New Roman" w:hAnsi="宋体"/>
                <w:b/>
                <w:sz w:val="24"/>
                <w:szCs w:val="24"/>
                <w:lang w:val="en-US" w:eastAsia="zh-CN"/>
              </w:rPr>
            </w:rPrChange>
          </w:rPr>
          <w:t>库明细</w:t>
        </w:r>
      </w:ins>
      <w:ins w:id="1446" w:author="Administrator" w:date="2018-06-26T10:01:05Z">
        <w:r>
          <w:rPr>
            <w:rFonts w:hint="eastAsia" w:ascii="Times New Roman" w:hAnsi="宋体"/>
            <w:b w:val="0"/>
            <w:bCs/>
            <w:sz w:val="24"/>
            <w:szCs w:val="24"/>
            <w:lang w:val="en-US" w:eastAsia="zh-CN"/>
            <w:rPrChange w:id="1447" w:author="Administrator" w:date="2018-06-26T10:03:08Z">
              <w:rPr>
                <w:rFonts w:hint="eastAsia" w:ascii="Times New Roman" w:hAnsi="宋体"/>
                <w:b/>
                <w:sz w:val="24"/>
                <w:szCs w:val="24"/>
                <w:lang w:val="en-US" w:eastAsia="zh-CN"/>
              </w:rPr>
            </w:rPrChange>
          </w:rPr>
          <w:t>表，</w:t>
        </w:r>
      </w:ins>
      <w:ins w:id="1448" w:author="Administrator" w:date="2018-06-26T10:01:06Z">
        <w:r>
          <w:rPr>
            <w:rFonts w:hint="eastAsia" w:ascii="Times New Roman" w:hAnsi="宋体"/>
            <w:b w:val="0"/>
            <w:bCs/>
            <w:sz w:val="24"/>
            <w:szCs w:val="24"/>
            <w:lang w:val="en-US" w:eastAsia="zh-CN"/>
            <w:rPrChange w:id="1449" w:author="Administrator" w:date="2018-06-26T10:03:08Z">
              <w:rPr>
                <w:rFonts w:hint="eastAsia" w:ascii="Times New Roman" w:hAnsi="宋体"/>
                <w:b/>
                <w:sz w:val="24"/>
                <w:szCs w:val="24"/>
                <w:lang w:val="en-US" w:eastAsia="zh-CN"/>
              </w:rPr>
            </w:rPrChange>
          </w:rPr>
          <w:t>并</w:t>
        </w:r>
      </w:ins>
      <w:r>
        <w:rPr>
          <w:rFonts w:hint="eastAsia" w:ascii="Times New Roman" w:hAnsi="宋体"/>
          <w:b/>
          <w:bCs w:val="0"/>
          <w:sz w:val="24"/>
          <w:szCs w:val="24"/>
          <w:highlight w:val="yellow"/>
          <w:lang w:val="en-US" w:eastAsia="zh-CN"/>
        </w:rPr>
        <w:t>根据学生类型</w:t>
      </w:r>
      <w:ins w:id="1450" w:author="Administrator" w:date="2018-06-26T10:01:09Z">
        <w:r>
          <w:rPr>
            <w:rFonts w:hint="eastAsia" w:ascii="Times New Roman" w:hAnsi="宋体"/>
            <w:b/>
            <w:bCs w:val="0"/>
            <w:sz w:val="24"/>
            <w:szCs w:val="24"/>
            <w:highlight w:val="yellow"/>
            <w:lang w:val="en-US" w:eastAsia="zh-CN"/>
            <w:rPrChange w:id="1451" w:author="Administrator" w:date="2018-06-26T10:03:08Z">
              <w:rPr>
                <w:rFonts w:hint="eastAsia" w:ascii="Times New Roman" w:hAnsi="宋体"/>
                <w:b/>
                <w:sz w:val="24"/>
                <w:szCs w:val="24"/>
                <w:lang w:val="en-US" w:eastAsia="zh-CN"/>
              </w:rPr>
            </w:rPrChange>
          </w:rPr>
          <w:t>扣</w:t>
        </w:r>
      </w:ins>
      <w:ins w:id="1452" w:author="Administrator" w:date="2018-06-26T10:01:10Z">
        <w:r>
          <w:rPr>
            <w:rFonts w:hint="eastAsia" w:ascii="Times New Roman" w:hAnsi="宋体"/>
            <w:b/>
            <w:bCs w:val="0"/>
            <w:sz w:val="24"/>
            <w:szCs w:val="24"/>
            <w:highlight w:val="yellow"/>
            <w:lang w:val="en-US" w:eastAsia="zh-CN"/>
            <w:rPrChange w:id="1453" w:author="Administrator" w:date="2018-06-26T10:03:08Z">
              <w:rPr>
                <w:rFonts w:hint="eastAsia" w:ascii="Times New Roman" w:hAnsi="宋体"/>
                <w:b/>
                <w:sz w:val="24"/>
                <w:szCs w:val="24"/>
                <w:lang w:val="en-US" w:eastAsia="zh-CN"/>
              </w:rPr>
            </w:rPrChange>
          </w:rPr>
          <w:t>取相</w:t>
        </w:r>
      </w:ins>
      <w:ins w:id="1454" w:author="Administrator" w:date="2018-06-26T10:01:11Z">
        <w:r>
          <w:rPr>
            <w:rFonts w:hint="eastAsia" w:ascii="Times New Roman" w:hAnsi="宋体"/>
            <w:b/>
            <w:bCs w:val="0"/>
            <w:sz w:val="24"/>
            <w:szCs w:val="24"/>
            <w:highlight w:val="yellow"/>
            <w:lang w:val="en-US" w:eastAsia="zh-CN"/>
            <w:rPrChange w:id="1455" w:author="Administrator" w:date="2018-06-26T10:03:08Z">
              <w:rPr>
                <w:rFonts w:hint="eastAsia" w:ascii="Times New Roman" w:hAnsi="宋体"/>
                <w:b/>
                <w:sz w:val="24"/>
                <w:szCs w:val="24"/>
                <w:lang w:val="en-US" w:eastAsia="zh-CN"/>
              </w:rPr>
            </w:rPrChange>
          </w:rPr>
          <w:t>应的</w:t>
        </w:r>
      </w:ins>
      <w:ins w:id="1456" w:author="Administrator" w:date="2018-06-26T10:01:12Z">
        <w:r>
          <w:rPr>
            <w:rFonts w:hint="eastAsia" w:ascii="Times New Roman" w:hAnsi="宋体"/>
            <w:b/>
            <w:bCs w:val="0"/>
            <w:sz w:val="24"/>
            <w:szCs w:val="24"/>
            <w:highlight w:val="yellow"/>
            <w:lang w:val="en-US" w:eastAsia="zh-CN"/>
            <w:rPrChange w:id="1457" w:author="Administrator" w:date="2018-06-26T10:03:08Z">
              <w:rPr>
                <w:rFonts w:hint="eastAsia" w:ascii="Times New Roman" w:hAnsi="宋体"/>
                <w:b/>
                <w:sz w:val="24"/>
                <w:szCs w:val="24"/>
                <w:lang w:val="en-US" w:eastAsia="zh-CN"/>
              </w:rPr>
            </w:rPrChange>
          </w:rPr>
          <w:t>经费</w:t>
        </w:r>
      </w:ins>
      <w:ins w:id="1458" w:author="Administrator" w:date="2018-06-26T10:17:09Z">
        <w:r>
          <w:rPr>
            <w:rFonts w:hint="eastAsia" w:ascii="Times New Roman" w:hAnsi="宋体"/>
            <w:b w:val="0"/>
            <w:bCs/>
            <w:sz w:val="24"/>
            <w:szCs w:val="24"/>
            <w:lang w:val="en-US" w:eastAsia="zh-CN"/>
          </w:rPr>
          <w:t>，</w:t>
        </w:r>
      </w:ins>
      <w:ins w:id="1459" w:author="Administrator" w:date="2018-06-26T10:17:11Z">
        <w:r>
          <w:rPr>
            <w:rFonts w:hint="eastAsia" w:ascii="Times New Roman" w:hAnsi="宋体"/>
            <w:b w:val="0"/>
            <w:bCs/>
            <w:sz w:val="24"/>
            <w:szCs w:val="24"/>
            <w:lang w:val="en-US" w:eastAsia="zh-CN"/>
          </w:rPr>
          <w:t>若</w:t>
        </w:r>
      </w:ins>
      <w:ins w:id="1460" w:author="Administrator" w:date="2018-06-26T10:17:12Z">
        <w:r>
          <w:rPr>
            <w:rFonts w:hint="eastAsia" w:ascii="Times New Roman" w:hAnsi="宋体"/>
            <w:b w:val="0"/>
            <w:bCs/>
            <w:sz w:val="24"/>
            <w:szCs w:val="24"/>
            <w:lang w:val="en-US" w:eastAsia="zh-CN"/>
          </w:rPr>
          <w:t>经费</w:t>
        </w:r>
      </w:ins>
      <w:ins w:id="1461" w:author="Administrator" w:date="2018-06-26T10:17:13Z">
        <w:r>
          <w:rPr>
            <w:rFonts w:hint="eastAsia" w:ascii="Times New Roman" w:hAnsi="宋体"/>
            <w:b w:val="0"/>
            <w:bCs/>
            <w:sz w:val="24"/>
            <w:szCs w:val="24"/>
            <w:lang w:val="en-US" w:eastAsia="zh-CN"/>
          </w:rPr>
          <w:t>不足</w:t>
        </w:r>
      </w:ins>
      <w:ins w:id="1462" w:author="Administrator" w:date="2018-06-26T10:17:14Z">
        <w:r>
          <w:rPr>
            <w:rFonts w:hint="eastAsia" w:ascii="Times New Roman" w:hAnsi="宋体"/>
            <w:b w:val="0"/>
            <w:bCs/>
            <w:sz w:val="24"/>
            <w:szCs w:val="24"/>
            <w:lang w:val="en-US" w:eastAsia="zh-CN"/>
          </w:rPr>
          <w:t>则</w:t>
        </w:r>
      </w:ins>
      <w:ins w:id="1463" w:author="Administrator" w:date="2018-06-26T10:17:25Z">
        <w:r>
          <w:rPr>
            <w:rFonts w:hint="eastAsia" w:ascii="Times New Roman" w:hAnsi="宋体"/>
            <w:b w:val="0"/>
            <w:bCs/>
            <w:sz w:val="24"/>
            <w:szCs w:val="24"/>
            <w:lang w:val="en-US" w:eastAsia="zh-CN"/>
          </w:rPr>
          <w:t>提示</w:t>
        </w:r>
      </w:ins>
      <w:ins w:id="1464" w:author="Administrator" w:date="2018-06-26T10:17:27Z">
        <w:r>
          <w:rPr>
            <w:rFonts w:hint="eastAsia" w:ascii="Times New Roman" w:hAnsi="宋体"/>
            <w:b w:val="0"/>
            <w:bCs/>
            <w:sz w:val="24"/>
            <w:szCs w:val="24"/>
            <w:lang w:val="en-US" w:eastAsia="zh-CN"/>
          </w:rPr>
          <w:t>申请</w:t>
        </w:r>
      </w:ins>
      <w:ins w:id="1465" w:author="Administrator" w:date="2018-06-26T10:17:28Z">
        <w:r>
          <w:rPr>
            <w:rFonts w:hint="eastAsia" w:ascii="Times New Roman" w:hAnsi="宋体"/>
            <w:b w:val="0"/>
            <w:bCs/>
            <w:sz w:val="24"/>
            <w:szCs w:val="24"/>
            <w:lang w:val="en-US" w:eastAsia="zh-CN"/>
          </w:rPr>
          <w:t>人并</w:t>
        </w:r>
      </w:ins>
      <w:ins w:id="1466" w:author="Administrator" w:date="2018-06-26T10:17:30Z">
        <w:r>
          <w:rPr>
            <w:rFonts w:hint="eastAsia" w:ascii="Times New Roman" w:hAnsi="宋体"/>
            <w:b w:val="0"/>
            <w:bCs/>
            <w:sz w:val="24"/>
            <w:szCs w:val="24"/>
            <w:lang w:val="en-US" w:eastAsia="zh-CN"/>
          </w:rPr>
          <w:t>返</w:t>
        </w:r>
      </w:ins>
      <w:ins w:id="1467" w:author="Administrator" w:date="2018-06-26T10:17:31Z">
        <w:r>
          <w:rPr>
            <w:rFonts w:hint="eastAsia" w:ascii="Times New Roman" w:hAnsi="宋体"/>
            <w:b w:val="0"/>
            <w:bCs/>
            <w:sz w:val="24"/>
            <w:szCs w:val="24"/>
            <w:lang w:val="en-US" w:eastAsia="zh-CN"/>
          </w:rPr>
          <w:t>回</w:t>
        </w:r>
      </w:ins>
      <w:ins w:id="1468" w:author="Administrator" w:date="2018-06-26T10:01:14Z">
        <w:r>
          <w:rPr>
            <w:rFonts w:hint="eastAsia" w:ascii="Times New Roman" w:hAnsi="宋体"/>
            <w:b w:val="0"/>
            <w:bCs/>
            <w:sz w:val="24"/>
            <w:szCs w:val="24"/>
            <w:lang w:val="en-US" w:eastAsia="zh-CN"/>
            <w:rPrChange w:id="1469" w:author="Administrator" w:date="2018-06-26T10:03:08Z">
              <w:rPr>
                <w:rFonts w:hint="eastAsia" w:ascii="Times New Roman" w:hAnsi="宋体"/>
                <w:b/>
                <w:sz w:val="24"/>
                <w:szCs w:val="24"/>
                <w:lang w:val="en-US" w:eastAsia="zh-CN"/>
              </w:rPr>
            </w:rPrChange>
          </w:rPr>
          <w:t>；</w:t>
        </w:r>
      </w:ins>
      <w:ins w:id="1470" w:author="Administrator" w:date="2018-06-26T10:17:46Z">
        <w:r>
          <w:rPr>
            <w:rFonts w:hint="eastAsia" w:ascii="Times New Roman" w:hAnsi="宋体"/>
            <w:b w:val="0"/>
            <w:bCs/>
            <w:sz w:val="24"/>
            <w:szCs w:val="24"/>
            <w:lang w:val="en-US" w:eastAsia="zh-CN"/>
          </w:rPr>
          <w:t>若</w:t>
        </w:r>
      </w:ins>
      <w:ins w:id="1471" w:author="Administrator" w:date="2018-06-26T10:17:47Z">
        <w:r>
          <w:rPr>
            <w:rFonts w:hint="eastAsia" w:ascii="Times New Roman" w:hAnsi="宋体"/>
            <w:b w:val="0"/>
            <w:bCs/>
            <w:sz w:val="24"/>
            <w:szCs w:val="24"/>
            <w:lang w:val="en-US" w:eastAsia="zh-CN"/>
          </w:rPr>
          <w:t>充</w:t>
        </w:r>
      </w:ins>
      <w:ins w:id="1472" w:author="Administrator" w:date="2018-06-26T10:17:48Z">
        <w:r>
          <w:rPr>
            <w:rFonts w:hint="eastAsia" w:ascii="Times New Roman" w:hAnsi="宋体"/>
            <w:b w:val="0"/>
            <w:bCs/>
            <w:sz w:val="24"/>
            <w:szCs w:val="24"/>
            <w:lang w:val="en-US" w:eastAsia="zh-CN"/>
          </w:rPr>
          <w:t>足则</w:t>
        </w:r>
      </w:ins>
      <w:ins w:id="1473" w:author="Administrator" w:date="2018-06-26T10:17:39Z">
        <w:r>
          <w:rPr>
            <w:rFonts w:hint="eastAsia" w:ascii="Times New Roman" w:hAnsi="宋体"/>
            <w:b w:val="0"/>
            <w:bCs/>
            <w:sz w:val="24"/>
            <w:szCs w:val="24"/>
            <w:lang w:val="en-US" w:eastAsia="zh-CN"/>
          </w:rPr>
          <w:t>管理员进行出库操作</w:t>
        </w:r>
      </w:ins>
      <w:ins w:id="1474" w:author="Administrator" w:date="2018-06-26T10:17:54Z">
        <w:r>
          <w:rPr>
            <w:rFonts w:hint="eastAsia" w:ascii="Times New Roman" w:hAnsi="宋体"/>
            <w:b w:val="0"/>
            <w:bCs/>
            <w:sz w:val="24"/>
            <w:szCs w:val="24"/>
            <w:lang w:val="en-US" w:eastAsia="zh-CN"/>
          </w:rPr>
          <w:t>；</w:t>
        </w:r>
      </w:ins>
    </w:p>
    <w:p>
      <w:pPr>
        <w:numPr>
          <w:ilvl w:val="-1"/>
          <w:numId w:val="0"/>
        </w:numPr>
        <w:spacing w:line="360" w:lineRule="auto"/>
        <w:ind w:left="840" w:leftChars="0" w:firstLine="420" w:firstLineChars="0"/>
        <w:rPr>
          <w:ins w:id="1476" w:author="Administrator" w:date="2018-06-26T10:03:28Z"/>
          <w:rFonts w:hint="eastAsia" w:ascii="Times New Roman" w:hAnsi="宋体"/>
          <w:b w:val="0"/>
          <w:bCs/>
          <w:sz w:val="24"/>
          <w:szCs w:val="24"/>
          <w:lang w:val="en-US" w:eastAsia="zh-CN"/>
        </w:rPr>
        <w:pPrChange w:id="1475" w:author="Administrator" w:date="2018-06-26T09:59:57Z">
          <w:pPr>
            <w:spacing w:line="360" w:lineRule="auto"/>
            <w:ind w:firstLine="566" w:firstLineChars="236"/>
          </w:pPr>
        </w:pPrChange>
      </w:pPr>
      <w:ins w:id="1477" w:author="Administrator" w:date="2018-06-26T10:01:17Z">
        <w:r>
          <w:rPr>
            <w:rFonts w:hint="eastAsia" w:ascii="Times New Roman" w:hAnsi="宋体"/>
            <w:b w:val="0"/>
            <w:bCs/>
            <w:sz w:val="24"/>
            <w:szCs w:val="24"/>
            <w:lang w:val="en-US" w:eastAsia="zh-CN"/>
            <w:rPrChange w:id="1478" w:author="Administrator" w:date="2018-06-26T10:03:08Z">
              <w:rPr>
                <w:rFonts w:hint="eastAsia" w:ascii="Times New Roman" w:hAnsi="宋体"/>
                <w:b/>
                <w:sz w:val="24"/>
                <w:szCs w:val="24"/>
                <w:lang w:val="en-US" w:eastAsia="zh-CN"/>
              </w:rPr>
            </w:rPrChange>
          </w:rPr>
          <w:t>7.</w:t>
        </w:r>
      </w:ins>
      <w:ins w:id="1479" w:author="Administrator" w:date="2018-06-26T10:01:18Z">
        <w:r>
          <w:rPr>
            <w:rFonts w:hint="eastAsia" w:ascii="Times New Roman" w:hAnsi="宋体"/>
            <w:b w:val="0"/>
            <w:bCs/>
            <w:sz w:val="24"/>
            <w:szCs w:val="24"/>
            <w:lang w:val="en-US" w:eastAsia="zh-CN"/>
            <w:rPrChange w:id="1480" w:author="Administrator" w:date="2018-06-26T10:03:08Z">
              <w:rPr>
                <w:rFonts w:hint="eastAsia" w:ascii="Times New Roman" w:hAnsi="宋体"/>
                <w:b/>
                <w:sz w:val="24"/>
                <w:szCs w:val="24"/>
                <w:lang w:val="en-US" w:eastAsia="zh-CN"/>
              </w:rPr>
            </w:rPrChange>
          </w:rPr>
          <w:t>6.</w:t>
        </w:r>
      </w:ins>
      <w:ins w:id="1481" w:author="Administrator" w:date="2018-06-26T10:01:19Z">
        <w:r>
          <w:rPr>
            <w:rFonts w:hint="eastAsia" w:ascii="Times New Roman" w:hAnsi="宋体"/>
            <w:b w:val="0"/>
            <w:bCs/>
            <w:sz w:val="24"/>
            <w:szCs w:val="24"/>
            <w:lang w:val="en-US" w:eastAsia="zh-CN"/>
            <w:rPrChange w:id="1482" w:author="Administrator" w:date="2018-06-26T10:03:08Z">
              <w:rPr>
                <w:rFonts w:hint="eastAsia" w:ascii="Times New Roman" w:hAnsi="宋体"/>
                <w:b/>
                <w:sz w:val="24"/>
                <w:szCs w:val="24"/>
                <w:lang w:val="en-US" w:eastAsia="zh-CN"/>
              </w:rPr>
            </w:rPrChange>
          </w:rPr>
          <w:t xml:space="preserve">5 </w:t>
        </w:r>
      </w:ins>
      <w:ins w:id="1483" w:author="Administrator" w:date="2018-06-26T10:01:21Z">
        <w:r>
          <w:rPr>
            <w:rFonts w:hint="eastAsia" w:ascii="Times New Roman" w:hAnsi="宋体"/>
            <w:b w:val="0"/>
            <w:bCs/>
            <w:sz w:val="24"/>
            <w:szCs w:val="24"/>
            <w:lang w:val="en-US" w:eastAsia="zh-CN"/>
            <w:rPrChange w:id="1484" w:author="Administrator" w:date="2018-06-26T10:03:08Z">
              <w:rPr>
                <w:rFonts w:hint="eastAsia" w:ascii="Times New Roman" w:hAnsi="宋体"/>
                <w:b/>
                <w:sz w:val="24"/>
                <w:szCs w:val="24"/>
                <w:lang w:val="en-US" w:eastAsia="zh-CN"/>
              </w:rPr>
            </w:rPrChange>
          </w:rPr>
          <w:t>出</w:t>
        </w:r>
      </w:ins>
      <w:ins w:id="1485" w:author="Administrator" w:date="2018-06-26T10:01:22Z">
        <w:r>
          <w:rPr>
            <w:rFonts w:hint="eastAsia" w:ascii="Times New Roman" w:hAnsi="宋体"/>
            <w:b w:val="0"/>
            <w:bCs/>
            <w:sz w:val="24"/>
            <w:szCs w:val="24"/>
            <w:lang w:val="en-US" w:eastAsia="zh-CN"/>
            <w:rPrChange w:id="1486" w:author="Administrator" w:date="2018-06-26T10:03:08Z">
              <w:rPr>
                <w:rFonts w:hint="eastAsia" w:ascii="Times New Roman" w:hAnsi="宋体"/>
                <w:b/>
                <w:sz w:val="24"/>
                <w:szCs w:val="24"/>
                <w:lang w:val="en-US" w:eastAsia="zh-CN"/>
              </w:rPr>
            </w:rPrChange>
          </w:rPr>
          <w:t>库明</w:t>
        </w:r>
      </w:ins>
      <w:ins w:id="1487" w:author="Administrator" w:date="2018-06-26T10:01:23Z">
        <w:r>
          <w:rPr>
            <w:rFonts w:hint="eastAsia" w:ascii="Times New Roman" w:hAnsi="宋体"/>
            <w:b w:val="0"/>
            <w:bCs/>
            <w:sz w:val="24"/>
            <w:szCs w:val="24"/>
            <w:lang w:val="en-US" w:eastAsia="zh-CN"/>
            <w:rPrChange w:id="1488" w:author="Administrator" w:date="2018-06-26T10:03:08Z">
              <w:rPr>
                <w:rFonts w:hint="eastAsia" w:ascii="Times New Roman" w:hAnsi="宋体"/>
                <w:b/>
                <w:sz w:val="24"/>
                <w:szCs w:val="24"/>
                <w:lang w:val="en-US" w:eastAsia="zh-CN"/>
              </w:rPr>
            </w:rPrChange>
          </w:rPr>
          <w:t>细表</w:t>
        </w:r>
      </w:ins>
      <w:ins w:id="1489" w:author="Administrator" w:date="2018-06-26T10:01:28Z">
        <w:r>
          <w:rPr>
            <w:rFonts w:hint="eastAsia" w:ascii="Times New Roman" w:hAnsi="宋体"/>
            <w:b w:val="0"/>
            <w:bCs/>
            <w:sz w:val="24"/>
            <w:szCs w:val="24"/>
            <w:lang w:val="en-US" w:eastAsia="zh-CN"/>
            <w:rPrChange w:id="1490" w:author="Administrator" w:date="2018-06-26T10:03:08Z">
              <w:rPr>
                <w:rFonts w:hint="eastAsia" w:ascii="Times New Roman" w:hAnsi="宋体"/>
                <w:b/>
                <w:sz w:val="24"/>
                <w:szCs w:val="24"/>
                <w:lang w:val="en-US" w:eastAsia="zh-CN"/>
              </w:rPr>
            </w:rPrChange>
          </w:rPr>
          <w:t>以</w:t>
        </w:r>
      </w:ins>
      <w:ins w:id="1491" w:author="Administrator" w:date="2018-06-26T10:01:30Z">
        <w:r>
          <w:rPr>
            <w:rFonts w:hint="eastAsia" w:ascii="Times New Roman" w:hAnsi="宋体"/>
            <w:b w:val="0"/>
            <w:bCs/>
            <w:sz w:val="24"/>
            <w:szCs w:val="24"/>
            <w:lang w:val="en-US" w:eastAsia="zh-CN"/>
            <w:rPrChange w:id="1492" w:author="Administrator" w:date="2018-06-26T10:03:08Z">
              <w:rPr>
                <w:rFonts w:hint="eastAsia" w:ascii="Times New Roman" w:hAnsi="宋体"/>
                <w:b/>
                <w:sz w:val="24"/>
                <w:szCs w:val="24"/>
                <w:lang w:val="en-US" w:eastAsia="zh-CN"/>
              </w:rPr>
            </w:rPrChange>
          </w:rPr>
          <w:t>PDF</w:t>
        </w:r>
      </w:ins>
      <w:ins w:id="1493" w:author="Administrator" w:date="2018-06-26T10:01:31Z">
        <w:r>
          <w:rPr>
            <w:rFonts w:hint="eastAsia" w:ascii="Times New Roman" w:hAnsi="宋体"/>
            <w:b w:val="0"/>
            <w:bCs/>
            <w:sz w:val="24"/>
            <w:szCs w:val="24"/>
            <w:lang w:val="en-US" w:eastAsia="zh-CN"/>
            <w:rPrChange w:id="1494" w:author="Administrator" w:date="2018-06-26T10:03:08Z">
              <w:rPr>
                <w:rFonts w:hint="eastAsia" w:ascii="Times New Roman" w:hAnsi="宋体"/>
                <w:b/>
                <w:sz w:val="24"/>
                <w:szCs w:val="24"/>
                <w:lang w:val="en-US" w:eastAsia="zh-CN"/>
              </w:rPr>
            </w:rPrChange>
          </w:rPr>
          <w:t>格</w:t>
        </w:r>
      </w:ins>
      <w:ins w:id="1495" w:author="Administrator" w:date="2018-06-26T10:01:33Z">
        <w:r>
          <w:rPr>
            <w:rFonts w:hint="eastAsia" w:ascii="Times New Roman" w:hAnsi="宋体"/>
            <w:b w:val="0"/>
            <w:bCs/>
            <w:sz w:val="24"/>
            <w:szCs w:val="24"/>
            <w:lang w:val="en-US" w:eastAsia="zh-CN"/>
            <w:rPrChange w:id="1496" w:author="Administrator" w:date="2018-06-26T10:03:08Z">
              <w:rPr>
                <w:rFonts w:hint="eastAsia" w:ascii="Times New Roman" w:hAnsi="宋体"/>
                <w:b/>
                <w:sz w:val="24"/>
                <w:szCs w:val="24"/>
                <w:lang w:val="en-US" w:eastAsia="zh-CN"/>
              </w:rPr>
            </w:rPrChange>
          </w:rPr>
          <w:t>式</w:t>
        </w:r>
      </w:ins>
      <w:ins w:id="1497" w:author="Administrator" w:date="2018-06-26T10:01:34Z">
        <w:r>
          <w:rPr>
            <w:rFonts w:hint="eastAsia" w:ascii="Times New Roman" w:hAnsi="宋体"/>
            <w:b w:val="0"/>
            <w:bCs/>
            <w:sz w:val="24"/>
            <w:szCs w:val="24"/>
            <w:lang w:val="en-US" w:eastAsia="zh-CN"/>
            <w:rPrChange w:id="1498" w:author="Administrator" w:date="2018-06-26T10:03:08Z">
              <w:rPr>
                <w:rFonts w:hint="eastAsia" w:ascii="Times New Roman" w:hAnsi="宋体"/>
                <w:b/>
                <w:sz w:val="24"/>
                <w:szCs w:val="24"/>
                <w:lang w:val="en-US" w:eastAsia="zh-CN"/>
              </w:rPr>
            </w:rPrChange>
          </w:rPr>
          <w:t>存</w:t>
        </w:r>
      </w:ins>
      <w:ins w:id="1499" w:author="Administrator" w:date="2018-06-26T10:01:35Z">
        <w:r>
          <w:rPr>
            <w:rFonts w:hint="eastAsia" w:ascii="Times New Roman" w:hAnsi="宋体"/>
            <w:b w:val="0"/>
            <w:bCs/>
            <w:sz w:val="24"/>
            <w:szCs w:val="24"/>
            <w:lang w:val="en-US" w:eastAsia="zh-CN"/>
            <w:rPrChange w:id="1500" w:author="Administrator" w:date="2018-06-26T10:03:08Z">
              <w:rPr>
                <w:rFonts w:hint="eastAsia" w:ascii="Times New Roman" w:hAnsi="宋体"/>
                <w:b/>
                <w:sz w:val="24"/>
                <w:szCs w:val="24"/>
                <w:lang w:val="en-US" w:eastAsia="zh-CN"/>
              </w:rPr>
            </w:rPrChange>
          </w:rPr>
          <w:t>储</w:t>
        </w:r>
      </w:ins>
      <w:ins w:id="1501" w:author="Administrator" w:date="2018-06-26T10:01:36Z">
        <w:r>
          <w:rPr>
            <w:rFonts w:hint="eastAsia" w:ascii="Times New Roman" w:hAnsi="宋体"/>
            <w:b w:val="0"/>
            <w:bCs/>
            <w:sz w:val="24"/>
            <w:szCs w:val="24"/>
            <w:lang w:val="en-US" w:eastAsia="zh-CN"/>
            <w:rPrChange w:id="1502" w:author="Administrator" w:date="2018-06-26T10:03:08Z">
              <w:rPr>
                <w:rFonts w:hint="eastAsia" w:ascii="Times New Roman" w:hAnsi="宋体"/>
                <w:b/>
                <w:sz w:val="24"/>
                <w:szCs w:val="24"/>
                <w:lang w:val="en-US" w:eastAsia="zh-CN"/>
              </w:rPr>
            </w:rPrChange>
          </w:rPr>
          <w:t>于</w:t>
        </w:r>
      </w:ins>
      <w:ins w:id="1503" w:author="Administrator" w:date="2018-06-26T10:01:37Z">
        <w:r>
          <w:rPr>
            <w:rFonts w:hint="eastAsia" w:ascii="Times New Roman" w:hAnsi="宋体"/>
            <w:b w:val="0"/>
            <w:bCs/>
            <w:sz w:val="24"/>
            <w:szCs w:val="24"/>
            <w:lang w:val="en-US" w:eastAsia="zh-CN"/>
            <w:rPrChange w:id="1504" w:author="Administrator" w:date="2018-06-26T10:03:08Z">
              <w:rPr>
                <w:rFonts w:hint="eastAsia" w:ascii="Times New Roman" w:hAnsi="宋体"/>
                <w:b/>
                <w:sz w:val="24"/>
                <w:szCs w:val="24"/>
                <w:lang w:val="en-US" w:eastAsia="zh-CN"/>
              </w:rPr>
            </w:rPrChange>
          </w:rPr>
          <w:t>特定</w:t>
        </w:r>
      </w:ins>
      <w:ins w:id="1505" w:author="Administrator" w:date="2018-06-26T10:01:39Z">
        <w:r>
          <w:rPr>
            <w:rFonts w:hint="eastAsia" w:ascii="Times New Roman" w:hAnsi="宋体"/>
            <w:b w:val="0"/>
            <w:bCs/>
            <w:sz w:val="24"/>
            <w:szCs w:val="24"/>
            <w:lang w:val="en-US" w:eastAsia="zh-CN"/>
            <w:rPrChange w:id="1506" w:author="Administrator" w:date="2018-06-26T10:03:08Z">
              <w:rPr>
                <w:rFonts w:hint="eastAsia" w:ascii="Times New Roman" w:hAnsi="宋体"/>
                <w:b/>
                <w:sz w:val="24"/>
                <w:szCs w:val="24"/>
                <w:lang w:val="en-US" w:eastAsia="zh-CN"/>
              </w:rPr>
            </w:rPrChange>
          </w:rPr>
          <w:t>目录中，</w:t>
        </w:r>
      </w:ins>
      <w:ins w:id="1507" w:author="Administrator" w:date="2018-06-26T10:01:43Z">
        <w:r>
          <w:rPr>
            <w:rFonts w:hint="eastAsia" w:ascii="Times New Roman" w:hAnsi="宋体"/>
            <w:b w:val="0"/>
            <w:bCs/>
            <w:sz w:val="24"/>
            <w:szCs w:val="24"/>
            <w:lang w:val="en-US" w:eastAsia="zh-CN"/>
            <w:rPrChange w:id="1508" w:author="Administrator" w:date="2018-06-26T10:03:08Z">
              <w:rPr>
                <w:rFonts w:hint="eastAsia" w:ascii="Times New Roman" w:hAnsi="宋体"/>
                <w:b/>
                <w:sz w:val="24"/>
                <w:szCs w:val="24"/>
                <w:lang w:val="en-US" w:eastAsia="zh-CN"/>
              </w:rPr>
            </w:rPrChange>
          </w:rPr>
          <w:t>并</w:t>
        </w:r>
      </w:ins>
      <w:ins w:id="1509" w:author="Administrator" w:date="2018-06-26T10:01:45Z">
        <w:r>
          <w:rPr>
            <w:rFonts w:hint="eastAsia" w:ascii="Times New Roman" w:hAnsi="宋体"/>
            <w:b w:val="0"/>
            <w:bCs/>
            <w:sz w:val="24"/>
            <w:szCs w:val="24"/>
            <w:lang w:val="en-US" w:eastAsia="zh-CN"/>
            <w:rPrChange w:id="1510" w:author="Administrator" w:date="2018-06-26T10:03:08Z">
              <w:rPr>
                <w:rFonts w:hint="eastAsia" w:ascii="Times New Roman" w:hAnsi="宋体"/>
                <w:b/>
                <w:sz w:val="24"/>
                <w:szCs w:val="24"/>
                <w:lang w:val="en-US" w:eastAsia="zh-CN"/>
              </w:rPr>
            </w:rPrChange>
          </w:rPr>
          <w:t>且</w:t>
        </w:r>
      </w:ins>
      <w:ins w:id="1511" w:author="Administrator" w:date="2018-06-26T10:01:47Z">
        <w:r>
          <w:rPr>
            <w:rFonts w:hint="eastAsia" w:ascii="Times New Roman" w:hAnsi="宋体"/>
            <w:b w:val="0"/>
            <w:bCs/>
            <w:sz w:val="24"/>
            <w:szCs w:val="24"/>
            <w:lang w:val="en-US" w:eastAsia="zh-CN"/>
            <w:rPrChange w:id="1512" w:author="Administrator" w:date="2018-06-26T10:03:08Z">
              <w:rPr>
                <w:rFonts w:hint="eastAsia" w:ascii="Times New Roman" w:hAnsi="宋体"/>
                <w:b/>
                <w:sz w:val="24"/>
                <w:szCs w:val="24"/>
                <w:lang w:val="en-US" w:eastAsia="zh-CN"/>
              </w:rPr>
            </w:rPrChange>
          </w:rPr>
          <w:t>可</w:t>
        </w:r>
      </w:ins>
      <w:ins w:id="1513" w:author="Administrator" w:date="2018-06-26T10:02:00Z">
        <w:r>
          <w:rPr>
            <w:rFonts w:hint="eastAsia" w:ascii="Times New Roman" w:hAnsi="宋体"/>
            <w:b w:val="0"/>
            <w:bCs/>
            <w:sz w:val="24"/>
            <w:szCs w:val="24"/>
            <w:lang w:val="en-US" w:eastAsia="zh-CN"/>
            <w:rPrChange w:id="1514" w:author="Administrator" w:date="2018-06-26T10:03:08Z">
              <w:rPr>
                <w:rFonts w:hint="eastAsia" w:ascii="Times New Roman" w:hAnsi="宋体"/>
                <w:b/>
                <w:sz w:val="24"/>
                <w:szCs w:val="24"/>
                <w:lang w:val="en-US" w:eastAsia="zh-CN"/>
              </w:rPr>
            </w:rPrChange>
          </w:rPr>
          <w:t>用</w:t>
        </w:r>
      </w:ins>
      <w:ins w:id="1515" w:author="Administrator" w:date="2018-06-26T10:01:48Z">
        <w:r>
          <w:rPr>
            <w:rFonts w:hint="eastAsia" w:ascii="Times New Roman" w:hAnsi="宋体"/>
            <w:b w:val="0"/>
            <w:bCs/>
            <w:sz w:val="24"/>
            <w:szCs w:val="24"/>
            <w:lang w:val="en-US" w:eastAsia="zh-CN"/>
            <w:rPrChange w:id="1516" w:author="Administrator" w:date="2018-06-26T10:03:08Z">
              <w:rPr>
                <w:rFonts w:hint="eastAsia" w:ascii="Times New Roman" w:hAnsi="宋体"/>
                <w:b/>
                <w:sz w:val="24"/>
                <w:szCs w:val="24"/>
                <w:lang w:val="en-US" w:eastAsia="zh-CN"/>
              </w:rPr>
            </w:rPrChange>
          </w:rPr>
          <w:t>3</w:t>
        </w:r>
      </w:ins>
      <w:ins w:id="1517" w:author="Administrator" w:date="2018-06-26T10:01:53Z">
        <w:r>
          <w:rPr>
            <w:rFonts w:hint="eastAsia" w:ascii="Times New Roman" w:hAnsi="宋体"/>
            <w:b w:val="0"/>
            <w:bCs/>
            <w:sz w:val="24"/>
            <w:szCs w:val="24"/>
            <w:lang w:val="en-US" w:eastAsia="zh-CN"/>
            <w:rPrChange w:id="1518" w:author="Administrator" w:date="2018-06-26T10:03:08Z">
              <w:rPr>
                <w:rFonts w:hint="eastAsia" w:ascii="Times New Roman" w:hAnsi="宋体"/>
                <w:b/>
                <w:sz w:val="24"/>
                <w:szCs w:val="24"/>
                <w:lang w:val="en-US" w:eastAsia="zh-CN"/>
              </w:rPr>
            </w:rPrChange>
          </w:rPr>
          <w:t>2K</w:t>
        </w:r>
      </w:ins>
      <w:ins w:id="1519" w:author="Administrator" w:date="2018-06-26T10:01:57Z">
        <w:r>
          <w:rPr>
            <w:rFonts w:hint="eastAsia" w:ascii="Times New Roman" w:hAnsi="宋体"/>
            <w:b w:val="0"/>
            <w:bCs/>
            <w:sz w:val="24"/>
            <w:szCs w:val="24"/>
            <w:lang w:val="en-US" w:eastAsia="zh-CN"/>
            <w:rPrChange w:id="1520" w:author="Administrator" w:date="2018-06-26T10:03:08Z">
              <w:rPr>
                <w:rFonts w:hint="eastAsia" w:ascii="Times New Roman" w:hAnsi="宋体"/>
                <w:b/>
                <w:sz w:val="24"/>
                <w:szCs w:val="24"/>
                <w:lang w:val="en-US" w:eastAsia="zh-CN"/>
              </w:rPr>
            </w:rPrChange>
          </w:rPr>
          <w:t>纸</w:t>
        </w:r>
      </w:ins>
      <w:ins w:id="1521" w:author="Administrator" w:date="2018-06-26T10:03:22Z">
        <w:r>
          <w:rPr>
            <w:rFonts w:hint="eastAsia" w:ascii="Times New Roman" w:hAnsi="宋体"/>
            <w:b w:val="0"/>
            <w:bCs/>
            <w:sz w:val="24"/>
            <w:szCs w:val="24"/>
            <w:lang w:val="en-US" w:eastAsia="zh-CN"/>
          </w:rPr>
          <w:t>张</w:t>
        </w:r>
      </w:ins>
      <w:ins w:id="1522" w:author="Administrator" w:date="2018-06-26T10:02:07Z">
        <w:r>
          <w:rPr>
            <w:rFonts w:hint="eastAsia" w:ascii="Times New Roman" w:hAnsi="宋体"/>
            <w:b w:val="0"/>
            <w:bCs/>
            <w:sz w:val="24"/>
            <w:szCs w:val="24"/>
            <w:lang w:val="en-US" w:eastAsia="zh-CN"/>
            <w:rPrChange w:id="1523" w:author="Administrator" w:date="2018-06-26T10:03:08Z">
              <w:rPr>
                <w:rFonts w:hint="eastAsia" w:ascii="Times New Roman" w:hAnsi="宋体"/>
                <w:b/>
                <w:sz w:val="24"/>
                <w:szCs w:val="24"/>
                <w:lang w:val="en-US" w:eastAsia="zh-CN"/>
              </w:rPr>
            </w:rPrChange>
          </w:rPr>
          <w:t>打印</w:t>
        </w:r>
      </w:ins>
      <w:ins w:id="1524" w:author="Administrator" w:date="2018-06-26T10:02:08Z">
        <w:r>
          <w:rPr>
            <w:rFonts w:hint="eastAsia" w:ascii="Times New Roman" w:hAnsi="宋体"/>
            <w:b w:val="0"/>
            <w:bCs/>
            <w:sz w:val="24"/>
            <w:szCs w:val="24"/>
            <w:lang w:val="en-US" w:eastAsia="zh-CN"/>
            <w:rPrChange w:id="1525" w:author="Administrator" w:date="2018-06-26T10:03:08Z">
              <w:rPr>
                <w:rFonts w:hint="eastAsia" w:ascii="Times New Roman" w:hAnsi="宋体"/>
                <w:b/>
                <w:sz w:val="24"/>
                <w:szCs w:val="24"/>
                <w:lang w:val="en-US" w:eastAsia="zh-CN"/>
              </w:rPr>
            </w:rPrChange>
          </w:rPr>
          <w:t>；</w:t>
        </w:r>
      </w:ins>
    </w:p>
    <w:p>
      <w:pPr>
        <w:numPr>
          <w:ilvl w:val="-1"/>
          <w:numId w:val="0"/>
        </w:numPr>
        <w:spacing w:line="360" w:lineRule="auto"/>
        <w:ind w:left="840" w:leftChars="0" w:firstLine="420" w:firstLineChars="0"/>
        <w:rPr>
          <w:ins w:id="1527" w:author="Administrator" w:date="2018-06-26T10:19:18Z"/>
          <w:rFonts w:hint="eastAsia" w:ascii="Times New Roman" w:hAnsi="Times New Roman"/>
          <w:sz w:val="24"/>
          <w:szCs w:val="24"/>
          <w:vertAlign w:val="baseline"/>
          <w:lang w:val="en-US" w:eastAsia="zh-CN"/>
        </w:rPr>
        <w:pPrChange w:id="1526" w:author="Administrator" w:date="2018-06-26T09:59:57Z">
          <w:pPr>
            <w:spacing w:line="360" w:lineRule="auto"/>
            <w:ind w:firstLine="566" w:firstLineChars="236"/>
          </w:pPr>
        </w:pPrChange>
      </w:pPr>
      <w:ins w:id="1528" w:author="Administrator" w:date="2018-06-26T10:03:29Z">
        <w:r>
          <w:rPr>
            <w:rFonts w:hint="eastAsia" w:ascii="Times New Roman" w:hAnsi="宋体"/>
            <w:b w:val="0"/>
            <w:bCs/>
            <w:sz w:val="24"/>
            <w:szCs w:val="24"/>
            <w:lang w:val="en-US" w:eastAsia="zh-CN"/>
          </w:rPr>
          <w:t>7</w:t>
        </w:r>
      </w:ins>
      <w:ins w:id="1529" w:author="Administrator" w:date="2018-06-26T10:03:30Z">
        <w:r>
          <w:rPr>
            <w:rFonts w:hint="eastAsia" w:ascii="Times New Roman" w:hAnsi="宋体"/>
            <w:b w:val="0"/>
            <w:bCs/>
            <w:sz w:val="24"/>
            <w:szCs w:val="24"/>
            <w:lang w:val="en-US" w:eastAsia="zh-CN"/>
          </w:rPr>
          <w:t>.6.</w:t>
        </w:r>
      </w:ins>
      <w:ins w:id="1530" w:author="Administrator" w:date="2018-06-26T10:03:31Z">
        <w:r>
          <w:rPr>
            <w:rFonts w:hint="eastAsia" w:ascii="Times New Roman" w:hAnsi="宋体"/>
            <w:b w:val="0"/>
            <w:bCs/>
            <w:sz w:val="24"/>
            <w:szCs w:val="24"/>
            <w:lang w:val="en-US" w:eastAsia="zh-CN"/>
          </w:rPr>
          <w:t xml:space="preserve">6 </w:t>
        </w:r>
      </w:ins>
      <w:ins w:id="1531" w:author="Administrator" w:date="2018-06-26T10:03:33Z">
        <w:r>
          <w:rPr>
            <w:rFonts w:hint="eastAsia" w:ascii="Times New Roman" w:hAnsi="宋体"/>
            <w:b w:val="0"/>
            <w:bCs/>
            <w:sz w:val="24"/>
            <w:szCs w:val="24"/>
            <w:lang w:val="en-US" w:eastAsia="zh-CN"/>
          </w:rPr>
          <w:t>管理</w:t>
        </w:r>
      </w:ins>
      <w:ins w:id="1532" w:author="Administrator" w:date="2018-06-26T10:03:34Z">
        <w:r>
          <w:rPr>
            <w:rFonts w:hint="eastAsia" w:ascii="Times New Roman" w:hAnsi="宋体"/>
            <w:b w:val="0"/>
            <w:bCs/>
            <w:sz w:val="24"/>
            <w:szCs w:val="24"/>
            <w:lang w:val="en-US" w:eastAsia="zh-CN"/>
          </w:rPr>
          <w:t>员</w:t>
        </w:r>
      </w:ins>
      <w:ins w:id="1533" w:author="Administrator" w:date="2018-06-26T10:03:35Z">
        <w:r>
          <w:rPr>
            <w:rFonts w:hint="eastAsia" w:ascii="Times New Roman" w:hAnsi="宋体"/>
            <w:b w:val="0"/>
            <w:bCs/>
            <w:sz w:val="24"/>
            <w:szCs w:val="24"/>
            <w:lang w:val="en-US" w:eastAsia="zh-CN"/>
          </w:rPr>
          <w:t>应可</w:t>
        </w:r>
      </w:ins>
      <w:ins w:id="1534" w:author="Administrator" w:date="2018-06-26T10:03:38Z">
        <w:r>
          <w:rPr>
            <w:rFonts w:hint="eastAsia" w:ascii="Times New Roman" w:hAnsi="宋体"/>
            <w:b w:val="0"/>
            <w:bCs/>
            <w:sz w:val="24"/>
            <w:szCs w:val="24"/>
            <w:lang w:val="en-US" w:eastAsia="zh-CN"/>
          </w:rPr>
          <w:t>以</w:t>
        </w:r>
      </w:ins>
      <w:ins w:id="1535" w:author="Administrator" w:date="2018-06-26T10:03:39Z">
        <w:r>
          <w:rPr>
            <w:rFonts w:hint="eastAsia" w:ascii="Times New Roman" w:hAnsi="宋体"/>
            <w:b w:val="0"/>
            <w:bCs/>
            <w:sz w:val="24"/>
            <w:szCs w:val="24"/>
            <w:lang w:val="en-US" w:eastAsia="zh-CN"/>
          </w:rPr>
          <w:t>查</w:t>
        </w:r>
      </w:ins>
      <w:ins w:id="1536" w:author="Administrator" w:date="2018-06-26T10:03:43Z">
        <w:r>
          <w:rPr>
            <w:rFonts w:hint="eastAsia" w:ascii="Times New Roman" w:hAnsi="宋体"/>
            <w:b w:val="0"/>
            <w:bCs/>
            <w:sz w:val="24"/>
            <w:szCs w:val="24"/>
            <w:lang w:val="en-US" w:eastAsia="zh-CN"/>
          </w:rPr>
          <w:t>询</w:t>
        </w:r>
      </w:ins>
      <w:ins w:id="1537" w:author="Administrator" w:date="2018-06-26T10:03:47Z">
        <w:r>
          <w:rPr>
            <w:rFonts w:hint="eastAsia" w:ascii="Times New Roman" w:hAnsi="宋体"/>
            <w:b w:val="0"/>
            <w:bCs/>
            <w:sz w:val="24"/>
            <w:szCs w:val="24"/>
            <w:lang w:val="en-US" w:eastAsia="zh-CN"/>
          </w:rPr>
          <w:t>历</w:t>
        </w:r>
      </w:ins>
      <w:ins w:id="1538" w:author="Administrator" w:date="2018-06-26T10:03:48Z">
        <w:r>
          <w:rPr>
            <w:rFonts w:hint="eastAsia" w:ascii="Times New Roman" w:hAnsi="宋体"/>
            <w:b w:val="0"/>
            <w:bCs/>
            <w:sz w:val="24"/>
            <w:szCs w:val="24"/>
            <w:lang w:val="en-US" w:eastAsia="zh-CN"/>
          </w:rPr>
          <w:t>史</w:t>
        </w:r>
      </w:ins>
      <w:ins w:id="1539" w:author="Administrator" w:date="2018-06-26T10:03:49Z">
        <w:r>
          <w:rPr>
            <w:rFonts w:hint="eastAsia" w:ascii="Times New Roman" w:hAnsi="宋体"/>
            <w:b w:val="0"/>
            <w:bCs/>
            <w:sz w:val="24"/>
            <w:szCs w:val="24"/>
            <w:lang w:val="en-US" w:eastAsia="zh-CN"/>
          </w:rPr>
          <w:t>出</w:t>
        </w:r>
      </w:ins>
      <w:ins w:id="1540" w:author="Administrator" w:date="2018-06-26T10:03:51Z">
        <w:r>
          <w:rPr>
            <w:rFonts w:hint="eastAsia" w:ascii="Times New Roman" w:hAnsi="宋体"/>
            <w:b w:val="0"/>
            <w:bCs/>
            <w:sz w:val="24"/>
            <w:szCs w:val="24"/>
            <w:lang w:val="en-US" w:eastAsia="zh-CN"/>
          </w:rPr>
          <w:t>库明</w:t>
        </w:r>
      </w:ins>
      <w:ins w:id="1541" w:author="Administrator" w:date="2018-06-26T10:03:52Z">
        <w:r>
          <w:rPr>
            <w:rFonts w:hint="eastAsia" w:ascii="Times New Roman" w:hAnsi="宋体"/>
            <w:b w:val="0"/>
            <w:bCs/>
            <w:sz w:val="24"/>
            <w:szCs w:val="24"/>
            <w:lang w:val="en-US" w:eastAsia="zh-CN"/>
          </w:rPr>
          <w:t>细表。</w:t>
        </w:r>
      </w:ins>
      <w:ins w:id="1542" w:author="Administrator" w:date="2018-06-26T10:04:03Z">
        <w:r>
          <w:rPr>
            <w:rFonts w:hint="eastAsia" w:ascii="Times New Roman" w:hAnsi="宋体"/>
            <w:b w:val="0"/>
            <w:bCs/>
            <w:sz w:val="24"/>
            <w:szCs w:val="24"/>
            <w:lang w:val="en-US" w:eastAsia="zh-CN"/>
          </w:rPr>
          <w:t>以</w:t>
        </w:r>
      </w:ins>
      <w:ins w:id="1543" w:author="Administrator" w:date="2018-06-26T10:04:05Z">
        <w:r>
          <w:rPr>
            <w:rFonts w:hint="eastAsia" w:ascii="Times New Roman" w:hAnsi="宋体"/>
            <w:b w:val="0"/>
            <w:bCs/>
            <w:sz w:val="24"/>
            <w:szCs w:val="24"/>
            <w:lang w:val="en-US" w:eastAsia="zh-CN"/>
          </w:rPr>
          <w:t>日</w:t>
        </w:r>
      </w:ins>
      <w:ins w:id="1544" w:author="Administrator" w:date="2018-06-26T10:04:06Z">
        <w:r>
          <w:rPr>
            <w:rFonts w:hint="eastAsia" w:ascii="Times New Roman" w:hAnsi="宋体"/>
            <w:b w:val="0"/>
            <w:bCs/>
            <w:sz w:val="24"/>
            <w:szCs w:val="24"/>
            <w:lang w:val="en-US" w:eastAsia="zh-CN"/>
          </w:rPr>
          <w:t>期</w:t>
        </w:r>
      </w:ins>
      <w:ins w:id="1545" w:author="Administrator" w:date="2018-06-26T10:04:07Z">
        <w:r>
          <w:rPr>
            <w:rFonts w:hint="eastAsia" w:ascii="Times New Roman" w:hAnsi="宋体"/>
            <w:b w:val="0"/>
            <w:bCs/>
            <w:sz w:val="24"/>
            <w:szCs w:val="24"/>
            <w:lang w:val="en-US" w:eastAsia="zh-CN"/>
          </w:rPr>
          <w:t>、</w:t>
        </w:r>
      </w:ins>
      <w:ins w:id="1546" w:author="Administrator" w:date="2018-06-26T10:04:24Z">
        <w:r>
          <w:rPr>
            <w:rFonts w:hint="eastAsia" w:ascii="Times New Roman" w:hAnsi="Times New Roman"/>
            <w:sz w:val="24"/>
            <w:szCs w:val="24"/>
            <w:vertAlign w:val="baseline"/>
            <w:lang w:val="en-US" w:eastAsia="zh-CN"/>
          </w:rPr>
          <w:t>领取人</w:t>
        </w:r>
      </w:ins>
      <w:ins w:id="1547" w:author="Administrator" w:date="2018-06-26T10:04:26Z">
        <w:r>
          <w:rPr>
            <w:rFonts w:hint="eastAsia" w:ascii="Times New Roman" w:hAnsi="Times New Roman"/>
            <w:sz w:val="24"/>
            <w:szCs w:val="24"/>
            <w:vertAlign w:val="baseline"/>
            <w:lang w:val="en-US" w:eastAsia="zh-CN"/>
          </w:rPr>
          <w:t>等</w:t>
        </w:r>
      </w:ins>
      <w:ins w:id="1548" w:author="Administrator" w:date="2018-06-26T10:04:27Z">
        <w:r>
          <w:rPr>
            <w:rFonts w:hint="eastAsia" w:ascii="Times New Roman" w:hAnsi="Times New Roman"/>
            <w:sz w:val="24"/>
            <w:szCs w:val="24"/>
            <w:vertAlign w:val="baseline"/>
            <w:lang w:val="en-US" w:eastAsia="zh-CN"/>
          </w:rPr>
          <w:t>为关</w:t>
        </w:r>
      </w:ins>
      <w:ins w:id="1549" w:author="Administrator" w:date="2018-06-26T10:04:30Z">
        <w:r>
          <w:rPr>
            <w:rFonts w:hint="eastAsia" w:ascii="Times New Roman" w:hAnsi="Times New Roman"/>
            <w:sz w:val="24"/>
            <w:szCs w:val="24"/>
            <w:vertAlign w:val="baseline"/>
            <w:lang w:val="en-US" w:eastAsia="zh-CN"/>
          </w:rPr>
          <w:t>键</w:t>
        </w:r>
      </w:ins>
      <w:ins w:id="1550" w:author="Administrator" w:date="2018-06-26T10:04:32Z">
        <w:r>
          <w:rPr>
            <w:rFonts w:hint="eastAsia" w:ascii="Times New Roman" w:hAnsi="Times New Roman"/>
            <w:sz w:val="24"/>
            <w:szCs w:val="24"/>
            <w:vertAlign w:val="baseline"/>
            <w:lang w:val="en-US" w:eastAsia="zh-CN"/>
          </w:rPr>
          <w:t>字</w:t>
        </w:r>
      </w:ins>
      <w:ins w:id="1551" w:author="Administrator" w:date="2018-06-26T10:04:45Z">
        <w:r>
          <w:rPr>
            <w:rFonts w:hint="eastAsia" w:ascii="Times New Roman" w:hAnsi="Times New Roman"/>
            <w:sz w:val="24"/>
            <w:szCs w:val="24"/>
            <w:vertAlign w:val="baseline"/>
            <w:lang w:val="en-US" w:eastAsia="zh-CN"/>
          </w:rPr>
          <w:t>。</w:t>
        </w:r>
      </w:ins>
    </w:p>
    <w:p>
      <w:pPr>
        <w:numPr>
          <w:ilvl w:val="-1"/>
          <w:numId w:val="0"/>
        </w:numPr>
        <w:spacing w:line="360" w:lineRule="auto"/>
        <w:ind w:left="420" w:leftChars="0" w:firstLine="420" w:firstLineChars="0"/>
        <w:rPr>
          <w:ins w:id="1552" w:author="Administrator" w:date="2018-06-26T10:19:31Z"/>
          <w:rFonts w:hint="eastAsia" w:ascii="Times New Roman" w:hAnsi="Times New Roman"/>
          <w:b w:val="0"/>
          <w:bCs w:val="0"/>
          <w:sz w:val="24"/>
          <w:szCs w:val="24"/>
          <w:lang w:eastAsia="zh-CN"/>
        </w:rPr>
      </w:pPr>
      <w:ins w:id="1553" w:author="Administrator" w:date="2018-06-26T10:19:21Z">
        <w:r>
          <w:rPr>
            <w:rFonts w:hint="eastAsia" w:ascii="Times New Roman" w:hAnsi="Times New Roman"/>
            <w:b w:val="0"/>
            <w:bCs w:val="0"/>
            <w:sz w:val="24"/>
            <w:szCs w:val="24"/>
            <w:vertAlign w:val="baseline"/>
            <w:lang w:val="en-US" w:eastAsia="zh-CN"/>
          </w:rPr>
          <w:t>7</w:t>
        </w:r>
      </w:ins>
      <w:ins w:id="1554" w:author="Administrator" w:date="2018-06-26T10:19:22Z">
        <w:r>
          <w:rPr>
            <w:rFonts w:hint="eastAsia" w:ascii="Times New Roman" w:hAnsi="Times New Roman"/>
            <w:b w:val="0"/>
            <w:bCs w:val="0"/>
            <w:sz w:val="24"/>
            <w:szCs w:val="24"/>
            <w:vertAlign w:val="baseline"/>
            <w:lang w:val="en-US" w:eastAsia="zh-CN"/>
          </w:rPr>
          <w:t>.</w:t>
        </w:r>
      </w:ins>
      <w:ins w:id="1555" w:author="Administrator" w:date="2018-06-26T10:19:24Z">
        <w:r>
          <w:rPr>
            <w:rFonts w:hint="eastAsia" w:ascii="Times New Roman" w:hAnsi="Times New Roman"/>
            <w:b w:val="0"/>
            <w:bCs w:val="0"/>
            <w:sz w:val="24"/>
            <w:szCs w:val="24"/>
            <w:vertAlign w:val="baseline"/>
            <w:lang w:val="en-US" w:eastAsia="zh-CN"/>
          </w:rPr>
          <w:t xml:space="preserve">7 </w:t>
        </w:r>
      </w:ins>
      <w:ins w:id="1556" w:author="Administrator" w:date="2018-06-26T10:19:25Z">
        <w:r>
          <w:rPr>
            <w:rFonts w:hint="eastAsia" w:ascii="Times New Roman" w:hAnsi="Times New Roman"/>
            <w:b w:val="0"/>
            <w:bCs w:val="0"/>
            <w:sz w:val="24"/>
            <w:szCs w:val="24"/>
          </w:rPr>
          <w:t>预采购</w:t>
        </w:r>
      </w:ins>
      <w:ins w:id="1557" w:author="Administrator" w:date="2018-06-26T10:19:26Z">
        <w:r>
          <w:rPr>
            <w:rFonts w:hint="eastAsia" w:ascii="Times New Roman" w:hAnsi="Times New Roman"/>
            <w:b w:val="0"/>
            <w:bCs w:val="0"/>
            <w:sz w:val="24"/>
            <w:szCs w:val="24"/>
            <w:lang w:eastAsia="zh-CN"/>
          </w:rPr>
          <w:t>流</w:t>
        </w:r>
      </w:ins>
      <w:ins w:id="1558" w:author="Administrator" w:date="2018-06-26T10:19:29Z">
        <w:r>
          <w:rPr>
            <w:rFonts w:hint="eastAsia" w:ascii="Times New Roman" w:hAnsi="Times New Roman"/>
            <w:b w:val="0"/>
            <w:bCs w:val="0"/>
            <w:sz w:val="24"/>
            <w:szCs w:val="24"/>
            <w:lang w:eastAsia="zh-CN"/>
          </w:rPr>
          <w:t>程</w:t>
        </w:r>
      </w:ins>
    </w:p>
    <w:p>
      <w:pPr>
        <w:numPr>
          <w:ilvl w:val="-1"/>
          <w:numId w:val="0"/>
        </w:numPr>
        <w:spacing w:line="360" w:lineRule="auto"/>
        <w:ind w:left="840" w:leftChars="0" w:firstLine="420" w:firstLineChars="0"/>
        <w:rPr>
          <w:ins w:id="1560" w:author="Administrator" w:date="2018-06-26T10:24:12Z"/>
          <w:rFonts w:hint="eastAsia" w:ascii="Times New Roman" w:hAnsi="Times New Roman"/>
          <w:sz w:val="24"/>
          <w:szCs w:val="24"/>
          <w:lang w:val="en-US" w:eastAsia="zh-CN"/>
        </w:rPr>
        <w:pPrChange w:id="1559" w:author="Administrator" w:date="2018-06-26T10:19:31Z">
          <w:pPr>
            <w:spacing w:line="360" w:lineRule="auto"/>
            <w:ind w:firstLine="566" w:firstLineChars="236"/>
          </w:pPr>
        </w:pPrChange>
      </w:pPr>
      <w:ins w:id="1561" w:author="Administrator" w:date="2018-06-26T10:19:33Z">
        <w:r>
          <w:rPr>
            <w:rFonts w:hint="eastAsia" w:ascii="Times New Roman" w:hAnsi="Times New Roman"/>
            <w:b w:val="0"/>
            <w:bCs w:val="0"/>
            <w:sz w:val="24"/>
            <w:szCs w:val="24"/>
            <w:lang w:val="en-US" w:eastAsia="zh-CN"/>
          </w:rPr>
          <w:t>7.</w:t>
        </w:r>
      </w:ins>
      <w:ins w:id="1562" w:author="Administrator" w:date="2018-06-26T10:19:34Z">
        <w:r>
          <w:rPr>
            <w:rFonts w:hint="eastAsia" w:ascii="Times New Roman" w:hAnsi="Times New Roman"/>
            <w:b w:val="0"/>
            <w:bCs w:val="0"/>
            <w:sz w:val="24"/>
            <w:szCs w:val="24"/>
            <w:lang w:val="en-US" w:eastAsia="zh-CN"/>
          </w:rPr>
          <w:t xml:space="preserve">7.1 </w:t>
        </w:r>
      </w:ins>
      <w:ins w:id="1563" w:author="Administrator" w:date="2018-06-26T10:19:53Z">
        <w:r>
          <w:rPr>
            <w:rFonts w:hint="eastAsia" w:ascii="Times New Roman" w:hAnsi="Times New Roman"/>
            <w:b w:val="0"/>
            <w:bCs w:val="0"/>
            <w:sz w:val="24"/>
            <w:szCs w:val="24"/>
            <w:lang w:val="en-US" w:eastAsia="zh-CN"/>
          </w:rPr>
          <w:t>管理员</w:t>
        </w:r>
      </w:ins>
      <w:ins w:id="1564" w:author="Administrator" w:date="2018-06-26T10:20:07Z">
        <w:r>
          <w:rPr>
            <w:rFonts w:hint="eastAsia" w:ascii="Times New Roman" w:hAnsi="Times New Roman"/>
            <w:b w:val="0"/>
            <w:bCs w:val="0"/>
            <w:sz w:val="24"/>
            <w:szCs w:val="24"/>
            <w:lang w:val="en-US" w:eastAsia="zh-CN"/>
          </w:rPr>
          <w:t>调</w:t>
        </w:r>
      </w:ins>
      <w:ins w:id="1565" w:author="Administrator" w:date="2018-06-26T10:20:08Z">
        <w:r>
          <w:rPr>
            <w:rFonts w:hint="eastAsia" w:ascii="Times New Roman" w:hAnsi="Times New Roman"/>
            <w:b w:val="0"/>
            <w:bCs w:val="0"/>
            <w:sz w:val="24"/>
            <w:szCs w:val="24"/>
            <w:lang w:val="en-US" w:eastAsia="zh-CN"/>
          </w:rPr>
          <w:t>用此</w:t>
        </w:r>
      </w:ins>
      <w:ins w:id="1566" w:author="Administrator" w:date="2018-06-26T10:20:09Z">
        <w:r>
          <w:rPr>
            <w:rFonts w:hint="eastAsia" w:ascii="Times New Roman" w:hAnsi="Times New Roman"/>
            <w:b w:val="0"/>
            <w:bCs w:val="0"/>
            <w:sz w:val="24"/>
            <w:szCs w:val="24"/>
            <w:lang w:val="en-US" w:eastAsia="zh-CN"/>
          </w:rPr>
          <w:t>功能</w:t>
        </w:r>
      </w:ins>
      <w:ins w:id="1567" w:author="Administrator" w:date="2018-06-26T10:20:10Z">
        <w:r>
          <w:rPr>
            <w:rFonts w:hint="eastAsia" w:ascii="Times New Roman" w:hAnsi="Times New Roman"/>
            <w:b w:val="0"/>
            <w:bCs w:val="0"/>
            <w:sz w:val="24"/>
            <w:szCs w:val="24"/>
            <w:lang w:val="en-US" w:eastAsia="zh-CN"/>
          </w:rPr>
          <w:t>后，</w:t>
        </w:r>
      </w:ins>
      <w:ins w:id="1568" w:author="Administrator" w:date="2018-06-26T10:20:12Z">
        <w:r>
          <w:rPr>
            <w:rFonts w:hint="eastAsia" w:ascii="Times New Roman" w:hAnsi="Times New Roman"/>
            <w:b w:val="0"/>
            <w:bCs w:val="0"/>
            <w:sz w:val="24"/>
            <w:szCs w:val="24"/>
            <w:lang w:val="en-US" w:eastAsia="zh-CN"/>
          </w:rPr>
          <w:t>系</w:t>
        </w:r>
      </w:ins>
      <w:ins w:id="1569" w:author="Administrator" w:date="2018-06-26T10:20:13Z">
        <w:r>
          <w:rPr>
            <w:rFonts w:hint="eastAsia" w:ascii="Times New Roman" w:hAnsi="Times New Roman"/>
            <w:b w:val="0"/>
            <w:bCs w:val="0"/>
            <w:sz w:val="24"/>
            <w:szCs w:val="24"/>
            <w:lang w:val="en-US" w:eastAsia="zh-CN"/>
          </w:rPr>
          <w:t>统</w:t>
        </w:r>
      </w:ins>
      <w:ins w:id="1570" w:author="Administrator" w:date="2018-06-26T10:20:15Z">
        <w:r>
          <w:rPr>
            <w:rFonts w:hint="eastAsia" w:ascii="Times New Roman" w:hAnsi="Times New Roman"/>
            <w:b w:val="0"/>
            <w:bCs w:val="0"/>
            <w:sz w:val="24"/>
            <w:szCs w:val="24"/>
            <w:lang w:val="en-US" w:eastAsia="zh-CN"/>
          </w:rPr>
          <w:t>自动</w:t>
        </w:r>
      </w:ins>
      <w:ins w:id="1571" w:author="Administrator" w:date="2018-06-26T10:20:21Z">
        <w:r>
          <w:rPr>
            <w:rFonts w:hint="eastAsia" w:ascii="Times New Roman" w:hAnsi="Times New Roman"/>
            <w:b w:val="0"/>
            <w:bCs w:val="0"/>
            <w:sz w:val="24"/>
            <w:szCs w:val="24"/>
            <w:lang w:val="en-US" w:eastAsia="zh-CN"/>
          </w:rPr>
          <w:t>检</w:t>
        </w:r>
      </w:ins>
      <w:ins w:id="1572" w:author="Administrator" w:date="2018-06-26T10:20:23Z">
        <w:r>
          <w:rPr>
            <w:rFonts w:hint="eastAsia" w:ascii="Times New Roman" w:hAnsi="Times New Roman"/>
            <w:b w:val="0"/>
            <w:bCs w:val="0"/>
            <w:sz w:val="24"/>
            <w:szCs w:val="24"/>
            <w:lang w:val="en-US" w:eastAsia="zh-CN"/>
          </w:rPr>
          <w:t>查</w:t>
        </w:r>
      </w:ins>
      <w:ins w:id="1573" w:author="Administrator" w:date="2018-06-26T10:20:24Z">
        <w:r>
          <w:rPr>
            <w:rFonts w:hint="eastAsia" w:ascii="Times New Roman" w:hAnsi="Times New Roman"/>
            <w:b w:val="0"/>
            <w:bCs w:val="0"/>
            <w:sz w:val="24"/>
            <w:szCs w:val="24"/>
            <w:lang w:val="en-US" w:eastAsia="zh-CN"/>
          </w:rPr>
          <w:t>所有</w:t>
        </w:r>
      </w:ins>
      <w:ins w:id="1574" w:author="Administrator" w:date="2018-06-26T10:20:25Z">
        <w:r>
          <w:rPr>
            <w:rFonts w:hint="eastAsia" w:ascii="Times New Roman" w:hAnsi="Times New Roman"/>
            <w:b w:val="0"/>
            <w:bCs w:val="0"/>
            <w:sz w:val="24"/>
            <w:szCs w:val="24"/>
            <w:lang w:val="en-US" w:eastAsia="zh-CN"/>
          </w:rPr>
          <w:t>药</w:t>
        </w:r>
      </w:ins>
      <w:ins w:id="1575" w:author="Administrator" w:date="2018-06-26T10:20:26Z">
        <w:r>
          <w:rPr>
            <w:rFonts w:hint="eastAsia" w:ascii="Times New Roman" w:hAnsi="Times New Roman"/>
            <w:b w:val="0"/>
            <w:bCs w:val="0"/>
            <w:sz w:val="24"/>
            <w:szCs w:val="24"/>
            <w:lang w:val="en-US" w:eastAsia="zh-CN"/>
          </w:rPr>
          <w:t>品</w:t>
        </w:r>
      </w:ins>
      <w:ins w:id="1576" w:author="Administrator" w:date="2018-06-26T10:20:27Z">
        <w:r>
          <w:rPr>
            <w:rFonts w:hint="eastAsia" w:ascii="Times New Roman" w:hAnsi="Times New Roman"/>
            <w:b w:val="0"/>
            <w:bCs w:val="0"/>
            <w:sz w:val="24"/>
            <w:szCs w:val="24"/>
            <w:lang w:val="en-US" w:eastAsia="zh-CN"/>
          </w:rPr>
          <w:t>，</w:t>
        </w:r>
      </w:ins>
      <w:ins w:id="1577" w:author="Administrator" w:date="2018-06-26T10:20:31Z">
        <w:r>
          <w:rPr>
            <w:rFonts w:hint="eastAsia" w:ascii="Times New Roman" w:hAnsi="Times New Roman"/>
            <w:b w:val="0"/>
            <w:bCs w:val="0"/>
            <w:sz w:val="24"/>
            <w:szCs w:val="24"/>
            <w:lang w:val="en-US" w:eastAsia="zh-CN"/>
          </w:rPr>
          <w:t>若</w:t>
        </w:r>
      </w:ins>
      <w:ins w:id="1578" w:author="Administrator" w:date="2018-06-26T10:20:35Z">
        <w:r>
          <w:rPr>
            <w:rFonts w:hint="eastAsia" w:ascii="Times New Roman" w:hAnsi="Times New Roman"/>
            <w:b w:val="0"/>
            <w:bCs w:val="0"/>
            <w:sz w:val="24"/>
            <w:szCs w:val="24"/>
            <w:lang w:val="en-US" w:eastAsia="zh-CN"/>
          </w:rPr>
          <w:t>药</w:t>
        </w:r>
      </w:ins>
      <w:ins w:id="1579" w:author="Administrator" w:date="2018-06-26T10:20:36Z">
        <w:r>
          <w:rPr>
            <w:rFonts w:hint="eastAsia" w:ascii="Times New Roman" w:hAnsi="Times New Roman"/>
            <w:b w:val="0"/>
            <w:bCs w:val="0"/>
            <w:sz w:val="24"/>
            <w:szCs w:val="24"/>
            <w:lang w:val="en-US" w:eastAsia="zh-CN"/>
          </w:rPr>
          <w:t>品</w:t>
        </w:r>
      </w:ins>
      <w:ins w:id="1580" w:author="Administrator" w:date="2018-06-26T10:20:37Z">
        <w:r>
          <w:rPr>
            <w:rFonts w:hint="eastAsia" w:ascii="Times New Roman" w:hAnsi="Times New Roman"/>
            <w:b w:val="0"/>
            <w:bCs w:val="0"/>
            <w:sz w:val="24"/>
            <w:szCs w:val="24"/>
            <w:lang w:val="en-US" w:eastAsia="zh-CN"/>
          </w:rPr>
          <w:t>己经</w:t>
        </w:r>
      </w:ins>
      <w:ins w:id="1581" w:author="Administrator" w:date="2018-06-26T10:20:40Z">
        <w:r>
          <w:rPr>
            <w:rFonts w:hint="eastAsia" w:ascii="Times New Roman" w:hAnsi="Times New Roman"/>
            <w:b w:val="0"/>
            <w:bCs w:val="0"/>
            <w:sz w:val="24"/>
            <w:szCs w:val="24"/>
            <w:lang w:val="en-US" w:eastAsia="zh-CN"/>
          </w:rPr>
          <w:t>达到</w:t>
        </w:r>
      </w:ins>
      <w:ins w:id="1582" w:author="Administrator" w:date="2018-06-26T10:20:54Z">
        <w:r>
          <w:rPr>
            <w:rFonts w:hint="eastAsia" w:ascii="Times New Roman" w:hAnsi="Times New Roman"/>
            <w:sz w:val="24"/>
            <w:szCs w:val="24"/>
          </w:rPr>
          <w:t>库存报警</w:t>
        </w:r>
      </w:ins>
      <w:ins w:id="1583" w:author="Administrator" w:date="2018-06-26T10:20:56Z">
        <w:r>
          <w:rPr>
            <w:rFonts w:hint="eastAsia" w:ascii="Times New Roman" w:hAnsi="Times New Roman"/>
            <w:sz w:val="24"/>
            <w:szCs w:val="24"/>
            <w:lang w:eastAsia="zh-CN"/>
          </w:rPr>
          <w:t>量，则</w:t>
        </w:r>
      </w:ins>
      <w:ins w:id="1584" w:author="Administrator" w:date="2018-06-26T10:21:05Z">
        <w:r>
          <w:rPr>
            <w:rFonts w:hint="eastAsia" w:ascii="Times New Roman" w:hAnsi="Times New Roman"/>
            <w:sz w:val="24"/>
            <w:szCs w:val="24"/>
            <w:lang w:eastAsia="zh-CN"/>
          </w:rPr>
          <w:t>按</w:t>
        </w:r>
      </w:ins>
      <w:ins w:id="1585" w:author="Administrator" w:date="2018-06-26T10:21:06Z">
        <w:r>
          <w:rPr>
            <w:rFonts w:hint="eastAsia" w:ascii="Times New Roman" w:hAnsi="Times New Roman"/>
            <w:sz w:val="24"/>
            <w:szCs w:val="24"/>
            <w:lang w:eastAsia="zh-CN"/>
          </w:rPr>
          <w:t>药</w:t>
        </w:r>
      </w:ins>
      <w:ins w:id="1586" w:author="Administrator" w:date="2018-06-26T10:21:07Z">
        <w:r>
          <w:rPr>
            <w:rFonts w:hint="eastAsia" w:ascii="Times New Roman" w:hAnsi="Times New Roman"/>
            <w:sz w:val="24"/>
            <w:szCs w:val="24"/>
            <w:lang w:eastAsia="zh-CN"/>
          </w:rPr>
          <w:t>品</w:t>
        </w:r>
      </w:ins>
      <w:ins w:id="1587" w:author="Administrator" w:date="2018-06-26T10:21:09Z">
        <w:r>
          <w:rPr>
            <w:rFonts w:hint="eastAsia" w:ascii="Times New Roman" w:hAnsi="Times New Roman"/>
            <w:sz w:val="24"/>
            <w:szCs w:val="24"/>
            <w:lang w:eastAsia="zh-CN"/>
          </w:rPr>
          <w:t>种</w:t>
        </w:r>
      </w:ins>
      <w:ins w:id="1588" w:author="Administrator" w:date="2018-06-26T10:21:10Z">
        <w:r>
          <w:rPr>
            <w:rFonts w:hint="eastAsia" w:ascii="Times New Roman" w:hAnsi="Times New Roman"/>
            <w:sz w:val="24"/>
            <w:szCs w:val="24"/>
            <w:lang w:eastAsia="zh-CN"/>
          </w:rPr>
          <w:t>类</w:t>
        </w:r>
      </w:ins>
      <w:ins w:id="1589" w:author="Administrator" w:date="2018-06-26T10:21:12Z">
        <w:r>
          <w:rPr>
            <w:rFonts w:hint="eastAsia" w:ascii="Times New Roman" w:hAnsi="Times New Roman"/>
            <w:sz w:val="24"/>
            <w:szCs w:val="24"/>
            <w:lang w:eastAsia="zh-CN"/>
          </w:rPr>
          <w:t>生成</w:t>
        </w:r>
      </w:ins>
      <w:ins w:id="1590" w:author="Administrator" w:date="2018-06-26T10:21:20Z">
        <w:r>
          <w:rPr>
            <w:rFonts w:hint="eastAsia" w:ascii="Times New Roman" w:hAnsi="Times New Roman"/>
            <w:sz w:val="24"/>
            <w:szCs w:val="24"/>
            <w:lang w:eastAsia="zh-CN"/>
          </w:rPr>
          <w:t>明</w:t>
        </w:r>
      </w:ins>
      <w:ins w:id="1591" w:author="Administrator" w:date="2018-06-26T10:21:21Z">
        <w:r>
          <w:rPr>
            <w:rFonts w:hint="eastAsia" w:ascii="Times New Roman" w:hAnsi="Times New Roman"/>
            <w:sz w:val="24"/>
            <w:szCs w:val="24"/>
            <w:lang w:eastAsia="zh-CN"/>
          </w:rPr>
          <w:t>细表，</w:t>
        </w:r>
      </w:ins>
      <w:ins w:id="1592" w:author="Administrator" w:date="2018-06-26T10:21:23Z">
        <w:r>
          <w:rPr>
            <w:rFonts w:hint="eastAsia" w:ascii="Times New Roman" w:hAnsi="Times New Roman"/>
            <w:sz w:val="24"/>
            <w:szCs w:val="24"/>
            <w:lang w:eastAsia="zh-CN"/>
          </w:rPr>
          <w:t>并</w:t>
        </w:r>
      </w:ins>
      <w:ins w:id="1593" w:author="Administrator" w:date="2018-06-26T10:21:24Z">
        <w:r>
          <w:rPr>
            <w:rFonts w:hint="eastAsia" w:ascii="Times New Roman" w:hAnsi="Times New Roman"/>
            <w:sz w:val="24"/>
            <w:szCs w:val="24"/>
            <w:lang w:eastAsia="zh-CN"/>
          </w:rPr>
          <w:t>将</w:t>
        </w:r>
      </w:ins>
      <w:ins w:id="1594" w:author="Administrator" w:date="2018-06-26T10:21:26Z">
        <w:r>
          <w:rPr>
            <w:rFonts w:hint="eastAsia" w:ascii="Times New Roman" w:hAnsi="Times New Roman"/>
            <w:sz w:val="24"/>
            <w:szCs w:val="24"/>
            <w:lang w:eastAsia="zh-CN"/>
          </w:rPr>
          <w:t>药</w:t>
        </w:r>
      </w:ins>
      <w:ins w:id="1595" w:author="Administrator" w:date="2018-06-26T10:21:27Z">
        <w:r>
          <w:rPr>
            <w:rFonts w:hint="eastAsia" w:ascii="Times New Roman" w:hAnsi="Times New Roman"/>
            <w:sz w:val="24"/>
            <w:szCs w:val="24"/>
            <w:lang w:eastAsia="zh-CN"/>
          </w:rPr>
          <w:t>品的</w:t>
        </w:r>
      </w:ins>
      <w:ins w:id="1596" w:author="Administrator" w:date="2018-06-26T10:21:33Z">
        <w:r>
          <w:rPr>
            <w:rFonts w:hint="eastAsia" w:ascii="Times New Roman" w:hAnsi="Times New Roman"/>
            <w:sz w:val="24"/>
            <w:szCs w:val="24"/>
            <w:lang w:eastAsia="zh-CN"/>
          </w:rPr>
          <w:t>必要</w:t>
        </w:r>
      </w:ins>
      <w:ins w:id="1597" w:author="Administrator" w:date="2018-06-26T10:21:34Z">
        <w:r>
          <w:rPr>
            <w:rFonts w:hint="eastAsia" w:ascii="Times New Roman" w:hAnsi="Times New Roman"/>
            <w:sz w:val="24"/>
            <w:szCs w:val="24"/>
            <w:lang w:eastAsia="zh-CN"/>
          </w:rPr>
          <w:t>信息</w:t>
        </w:r>
      </w:ins>
      <w:ins w:id="1598" w:author="Administrator" w:date="2018-06-26T10:21:35Z">
        <w:r>
          <w:rPr>
            <w:rFonts w:hint="eastAsia" w:ascii="Times New Roman" w:hAnsi="Times New Roman"/>
            <w:sz w:val="24"/>
            <w:szCs w:val="24"/>
            <w:lang w:eastAsia="zh-CN"/>
          </w:rPr>
          <w:t>显示</w:t>
        </w:r>
      </w:ins>
      <w:ins w:id="1599" w:author="Administrator" w:date="2018-06-26T10:21:37Z">
        <w:r>
          <w:rPr>
            <w:rFonts w:hint="eastAsia" w:ascii="Times New Roman" w:hAnsi="Times New Roman"/>
            <w:sz w:val="24"/>
            <w:szCs w:val="24"/>
            <w:lang w:eastAsia="zh-CN"/>
          </w:rPr>
          <w:t>其中</w:t>
        </w:r>
      </w:ins>
      <w:ins w:id="1600" w:author="Administrator" w:date="2018-06-26T10:24:24Z">
        <w:r>
          <w:rPr>
            <w:rFonts w:hint="eastAsia" w:ascii="Times New Roman" w:hAnsi="Times New Roman"/>
            <w:sz w:val="24"/>
            <w:szCs w:val="24"/>
            <w:lang w:eastAsia="zh-CN"/>
          </w:rPr>
          <w:t>；</w:t>
        </w:r>
      </w:ins>
    </w:p>
    <w:p>
      <w:pPr>
        <w:numPr>
          <w:ilvl w:val="-1"/>
          <w:numId w:val="0"/>
        </w:numPr>
        <w:spacing w:line="360" w:lineRule="auto"/>
        <w:ind w:left="840" w:leftChars="0" w:firstLine="420" w:firstLineChars="0"/>
        <w:rPr>
          <w:ins w:id="1602" w:author="Administrator" w:date="2018-06-26T17:53:39Z"/>
          <w:rFonts w:hint="eastAsia" w:ascii="Times New Roman" w:hAnsi="Times New Roman"/>
          <w:sz w:val="24"/>
          <w:szCs w:val="24"/>
          <w:lang w:val="en-US" w:eastAsia="zh-CN"/>
        </w:rPr>
        <w:pPrChange w:id="1601" w:author="Administrator" w:date="2018-06-26T10:19:31Z">
          <w:pPr>
            <w:spacing w:line="360" w:lineRule="auto"/>
            <w:ind w:firstLine="566" w:firstLineChars="236"/>
          </w:pPr>
        </w:pPrChange>
      </w:pPr>
      <w:ins w:id="1603" w:author="Administrator" w:date="2018-06-26T10:24:13Z">
        <w:r>
          <w:rPr>
            <w:rFonts w:hint="eastAsia" w:ascii="Times New Roman" w:hAnsi="Times New Roman"/>
            <w:sz w:val="24"/>
            <w:szCs w:val="24"/>
            <w:lang w:val="en-US" w:eastAsia="zh-CN"/>
          </w:rPr>
          <w:t>7</w:t>
        </w:r>
      </w:ins>
      <w:ins w:id="1604" w:author="Administrator" w:date="2018-06-26T10:24:14Z">
        <w:r>
          <w:rPr>
            <w:rFonts w:hint="eastAsia" w:ascii="Times New Roman" w:hAnsi="Times New Roman"/>
            <w:sz w:val="24"/>
            <w:szCs w:val="24"/>
            <w:lang w:val="en-US" w:eastAsia="zh-CN"/>
          </w:rPr>
          <w:t>.7</w:t>
        </w:r>
      </w:ins>
      <w:ins w:id="1605" w:author="Administrator" w:date="2018-06-26T10:24:15Z">
        <w:r>
          <w:rPr>
            <w:rFonts w:hint="eastAsia" w:ascii="Times New Roman" w:hAnsi="Times New Roman"/>
            <w:sz w:val="24"/>
            <w:szCs w:val="24"/>
            <w:lang w:val="en-US" w:eastAsia="zh-CN"/>
          </w:rPr>
          <w:t xml:space="preserve">.2 </w:t>
        </w:r>
      </w:ins>
      <w:ins w:id="1606" w:author="Administrator" w:date="2018-06-26T10:21:44Z">
        <w:r>
          <w:rPr>
            <w:rFonts w:hint="eastAsia" w:ascii="Times New Roman" w:hAnsi="Times New Roman"/>
            <w:sz w:val="24"/>
            <w:szCs w:val="24"/>
            <w:lang w:eastAsia="zh-CN"/>
          </w:rPr>
          <w:t>此</w:t>
        </w:r>
      </w:ins>
      <w:ins w:id="1607" w:author="Administrator" w:date="2018-06-26T10:21:45Z">
        <w:r>
          <w:rPr>
            <w:rFonts w:hint="eastAsia" w:ascii="Times New Roman" w:hAnsi="Times New Roman"/>
            <w:sz w:val="24"/>
            <w:szCs w:val="24"/>
            <w:lang w:eastAsia="zh-CN"/>
          </w:rPr>
          <w:t>表</w:t>
        </w:r>
      </w:ins>
      <w:ins w:id="1608" w:author="Administrator" w:date="2018-06-26T10:21:47Z">
        <w:r>
          <w:rPr>
            <w:rFonts w:hint="eastAsia" w:ascii="Times New Roman" w:hAnsi="Times New Roman"/>
            <w:sz w:val="24"/>
            <w:szCs w:val="24"/>
            <w:lang w:eastAsia="zh-CN"/>
          </w:rPr>
          <w:t>应</w:t>
        </w:r>
      </w:ins>
      <w:ins w:id="1609" w:author="Administrator" w:date="2018-06-26T10:21:48Z">
        <w:r>
          <w:rPr>
            <w:rFonts w:hint="eastAsia" w:ascii="Times New Roman" w:hAnsi="Times New Roman"/>
            <w:sz w:val="24"/>
            <w:szCs w:val="24"/>
            <w:lang w:eastAsia="zh-CN"/>
          </w:rPr>
          <w:t>可生</w:t>
        </w:r>
      </w:ins>
      <w:ins w:id="1610" w:author="Administrator" w:date="2018-06-26T10:21:49Z">
        <w:r>
          <w:rPr>
            <w:rFonts w:hint="eastAsia" w:ascii="Times New Roman" w:hAnsi="Times New Roman"/>
            <w:sz w:val="24"/>
            <w:szCs w:val="24"/>
            <w:lang w:eastAsia="zh-CN"/>
          </w:rPr>
          <w:t>成</w:t>
        </w:r>
      </w:ins>
      <w:ins w:id="1611" w:author="Administrator" w:date="2018-06-26T10:21:52Z">
        <w:r>
          <w:rPr>
            <w:rFonts w:hint="eastAsia" w:ascii="Times New Roman" w:hAnsi="Times New Roman"/>
            <w:sz w:val="24"/>
            <w:szCs w:val="24"/>
            <w:lang w:val="en-US" w:eastAsia="zh-CN"/>
          </w:rPr>
          <w:t>PDF</w:t>
        </w:r>
      </w:ins>
      <w:ins w:id="1612" w:author="Administrator" w:date="2018-06-26T10:21:53Z">
        <w:r>
          <w:rPr>
            <w:rFonts w:hint="eastAsia" w:ascii="Times New Roman" w:hAnsi="Times New Roman"/>
            <w:sz w:val="24"/>
            <w:szCs w:val="24"/>
            <w:lang w:val="en-US" w:eastAsia="zh-CN"/>
          </w:rPr>
          <w:t>文件</w:t>
        </w:r>
      </w:ins>
      <w:ins w:id="1613" w:author="Administrator" w:date="2018-06-26T10:21:57Z">
        <w:r>
          <w:rPr>
            <w:rFonts w:hint="eastAsia" w:ascii="Times New Roman" w:hAnsi="Times New Roman"/>
            <w:sz w:val="24"/>
            <w:szCs w:val="24"/>
            <w:lang w:val="en-US" w:eastAsia="zh-CN"/>
          </w:rPr>
          <w:t>并</w:t>
        </w:r>
      </w:ins>
      <w:ins w:id="1614" w:author="Administrator" w:date="2018-06-26T10:21:58Z">
        <w:r>
          <w:rPr>
            <w:rFonts w:hint="eastAsia" w:ascii="Times New Roman" w:hAnsi="Times New Roman"/>
            <w:sz w:val="24"/>
            <w:szCs w:val="24"/>
            <w:lang w:val="en-US" w:eastAsia="zh-CN"/>
          </w:rPr>
          <w:t>打印</w:t>
        </w:r>
      </w:ins>
      <w:ins w:id="1615" w:author="Administrator" w:date="2018-06-26T10:24:20Z">
        <w:r>
          <w:rPr>
            <w:rFonts w:hint="eastAsia" w:ascii="Times New Roman" w:hAnsi="Times New Roman"/>
            <w:sz w:val="24"/>
            <w:szCs w:val="24"/>
            <w:lang w:val="en-US" w:eastAsia="zh-CN"/>
          </w:rPr>
          <w:t>。</w:t>
        </w:r>
      </w:ins>
    </w:p>
    <w:p>
      <w:pPr>
        <w:numPr>
          <w:ilvl w:val="-1"/>
          <w:numId w:val="0"/>
        </w:numPr>
        <w:spacing w:line="360" w:lineRule="auto"/>
        <w:ind w:left="420" w:leftChars="0" w:firstLine="420" w:firstLineChars="0"/>
        <w:rPr>
          <w:ins w:id="1617" w:author="Administrator" w:date="2018-06-26T18:15:33Z"/>
          <w:rFonts w:hint="eastAsia" w:ascii="Times New Roman" w:hAnsi="Times New Roman"/>
          <w:sz w:val="24"/>
          <w:szCs w:val="24"/>
          <w:lang w:val="en-US" w:eastAsia="zh-CN"/>
        </w:rPr>
        <w:pPrChange w:id="1616" w:author="Administrator" w:date="2018-06-26T10:22:09Z">
          <w:pPr>
            <w:spacing w:line="360" w:lineRule="auto"/>
            <w:ind w:firstLine="566" w:firstLineChars="236"/>
          </w:pPr>
        </w:pPrChange>
      </w:pPr>
      <w:ins w:id="1618" w:author="Administrator" w:date="2018-06-26T10:05:30Z">
        <w:r>
          <w:rPr>
            <w:rFonts w:hint="eastAsia" w:ascii="Times New Roman" w:hAnsi="Times New Roman"/>
            <w:sz w:val="24"/>
            <w:szCs w:val="24"/>
            <w:vertAlign w:val="baseline"/>
            <w:lang w:val="en-US" w:eastAsia="zh-CN"/>
          </w:rPr>
          <w:t>7.</w:t>
        </w:r>
      </w:ins>
      <w:ins w:id="1619" w:author="Administrator" w:date="2018-06-26T18:15:30Z">
        <w:r>
          <w:rPr>
            <w:rFonts w:hint="eastAsia" w:ascii="Times New Roman" w:hAnsi="Times New Roman"/>
            <w:sz w:val="24"/>
            <w:szCs w:val="24"/>
            <w:vertAlign w:val="baseline"/>
            <w:lang w:val="en-US" w:eastAsia="zh-CN"/>
          </w:rPr>
          <w:t>8</w:t>
        </w:r>
      </w:ins>
      <w:ins w:id="1620" w:author="Administrator" w:date="2018-06-26T17:53:57Z">
        <w:r>
          <w:rPr>
            <w:rFonts w:hint="eastAsia" w:ascii="Times New Roman" w:hAnsi="Times New Roman"/>
            <w:sz w:val="24"/>
            <w:szCs w:val="24"/>
            <w:vertAlign w:val="baseline"/>
            <w:lang w:val="en-US" w:eastAsia="zh-CN"/>
          </w:rPr>
          <w:t xml:space="preserve"> </w:t>
        </w:r>
      </w:ins>
      <w:ins w:id="1621" w:author="Administrator" w:date="2018-06-26T10:05:35Z">
        <w:r>
          <w:rPr>
            <w:rFonts w:hint="eastAsia" w:ascii="Times New Roman" w:hAnsi="Times New Roman"/>
            <w:sz w:val="24"/>
            <w:szCs w:val="24"/>
            <w:vertAlign w:val="baseline"/>
            <w:lang w:val="en-US" w:eastAsia="zh-CN"/>
          </w:rPr>
          <w:t>药品</w:t>
        </w:r>
      </w:ins>
      <w:ins w:id="1622" w:author="Administrator" w:date="2018-06-26T10:05:39Z">
        <w:r>
          <w:rPr>
            <w:rFonts w:hint="eastAsia" w:ascii="Times New Roman" w:hAnsi="Times New Roman"/>
            <w:sz w:val="24"/>
            <w:szCs w:val="24"/>
            <w:vertAlign w:val="baseline"/>
            <w:lang w:val="en-US" w:eastAsia="zh-CN"/>
          </w:rPr>
          <w:t>储</w:t>
        </w:r>
      </w:ins>
      <w:ins w:id="1623" w:author="Administrator" w:date="2018-06-26T10:05:41Z">
        <w:r>
          <w:rPr>
            <w:rFonts w:hint="eastAsia" w:ascii="Times New Roman" w:hAnsi="Times New Roman"/>
            <w:sz w:val="24"/>
            <w:szCs w:val="24"/>
            <w:vertAlign w:val="baseline"/>
            <w:lang w:val="en-US" w:eastAsia="zh-CN"/>
          </w:rPr>
          <w:t>藏</w:t>
        </w:r>
      </w:ins>
      <w:ins w:id="1624" w:author="Administrator" w:date="2018-06-26T10:05:43Z">
        <w:r>
          <w:rPr>
            <w:rFonts w:hint="eastAsia" w:ascii="Times New Roman" w:hAnsi="Times New Roman"/>
            <w:sz w:val="24"/>
            <w:szCs w:val="24"/>
            <w:vertAlign w:val="baseline"/>
            <w:lang w:val="en-US" w:eastAsia="zh-CN"/>
          </w:rPr>
          <w:t>室</w:t>
        </w:r>
      </w:ins>
      <w:ins w:id="1625" w:author="Administrator" w:date="2018-06-26T10:05:50Z">
        <w:r>
          <w:rPr>
            <w:rFonts w:hint="eastAsia" w:ascii="Times New Roman" w:hAnsi="Times New Roman"/>
            <w:sz w:val="24"/>
            <w:szCs w:val="24"/>
            <w:vertAlign w:val="baseline"/>
            <w:lang w:val="en-US" w:eastAsia="zh-CN"/>
          </w:rPr>
          <w:t>中</w:t>
        </w:r>
      </w:ins>
      <w:ins w:id="1626" w:author="Administrator" w:date="2018-06-26T10:06:13Z">
        <w:r>
          <w:rPr>
            <w:rFonts w:hint="eastAsia" w:ascii="Times New Roman" w:hAnsi="Times New Roman"/>
            <w:sz w:val="24"/>
            <w:szCs w:val="24"/>
          </w:rPr>
          <w:t>温湿度、泄露药物空气浓度、消防报警、其他安全报警</w:t>
        </w:r>
      </w:ins>
      <w:ins w:id="1627" w:author="Administrator" w:date="2018-06-26T10:06:15Z">
        <w:r>
          <w:rPr>
            <w:rFonts w:hint="eastAsia" w:ascii="Times New Roman" w:hAnsi="Times New Roman"/>
            <w:sz w:val="24"/>
            <w:szCs w:val="24"/>
            <w:lang w:eastAsia="zh-CN"/>
          </w:rPr>
          <w:t>的</w:t>
        </w:r>
      </w:ins>
      <w:ins w:id="1628" w:author="Administrator" w:date="2018-06-26T10:06:18Z">
        <w:r>
          <w:rPr>
            <w:rFonts w:hint="eastAsia" w:ascii="Times New Roman" w:hAnsi="Times New Roman"/>
            <w:sz w:val="24"/>
            <w:szCs w:val="24"/>
            <w:lang w:val="en-US" w:eastAsia="zh-CN"/>
          </w:rPr>
          <w:t>APP</w:t>
        </w:r>
      </w:ins>
      <w:ins w:id="1629" w:author="Administrator" w:date="2018-06-26T10:06:22Z">
        <w:r>
          <w:rPr>
            <w:rFonts w:hint="eastAsia" w:ascii="Times New Roman" w:hAnsi="Times New Roman"/>
            <w:sz w:val="24"/>
            <w:szCs w:val="24"/>
            <w:lang w:val="en-US" w:eastAsia="zh-CN"/>
          </w:rPr>
          <w:t>监控</w:t>
        </w:r>
      </w:ins>
      <w:ins w:id="1630" w:author="Administrator" w:date="2018-06-26T10:06:23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rFonts w:hint="eastAsia" w:ascii="Times New Roman" w:hAnsi="Times New Roman"/>
          <w:sz w:val="24"/>
          <w:szCs w:val="24"/>
          <w:lang w:val="en-US" w:eastAsia="zh-CN"/>
        </w:rPr>
        <w:pPrChange w:id="1631" w:author="Administrator" w:date="2018-06-26T18:15:33Z">
          <w:pPr>
            <w:spacing w:line="360" w:lineRule="auto"/>
            <w:ind w:firstLine="566" w:firstLineChars="236"/>
          </w:pPr>
        </w:pPrChange>
      </w:pPr>
      <w:ins w:id="1632" w:author="Administrator" w:date="2018-06-26T18:15:34Z">
        <w:r>
          <w:rPr>
            <w:rFonts w:hint="eastAsia" w:ascii="Times New Roman" w:hAnsi="Times New Roman"/>
            <w:sz w:val="24"/>
            <w:szCs w:val="24"/>
            <w:lang w:val="en-US" w:eastAsia="zh-CN"/>
          </w:rPr>
          <w:t>7</w:t>
        </w:r>
      </w:ins>
      <w:ins w:id="1633" w:author="Administrator" w:date="2018-06-26T18:15:35Z">
        <w:r>
          <w:rPr>
            <w:rFonts w:hint="eastAsia" w:ascii="Times New Roman" w:hAnsi="Times New Roman"/>
            <w:sz w:val="24"/>
            <w:szCs w:val="24"/>
            <w:lang w:val="en-US" w:eastAsia="zh-CN"/>
          </w:rPr>
          <w:t>.8</w:t>
        </w:r>
      </w:ins>
      <w:ins w:id="1634" w:author="Administrator" w:date="2018-06-26T18:15:50Z">
        <w:r>
          <w:rPr>
            <w:rFonts w:hint="eastAsia" w:ascii="Times New Roman" w:hAnsi="Times New Roman"/>
            <w:sz w:val="24"/>
            <w:szCs w:val="24"/>
            <w:lang w:val="en-US" w:eastAsia="zh-CN"/>
          </w:rPr>
          <w:t>.</w:t>
        </w:r>
      </w:ins>
      <w:ins w:id="1635" w:author="Administrator" w:date="2018-06-26T18:15:51Z">
        <w:r>
          <w:rPr>
            <w:rFonts w:hint="eastAsia" w:ascii="Times New Roman" w:hAnsi="Times New Roman"/>
            <w:sz w:val="24"/>
            <w:szCs w:val="24"/>
            <w:lang w:val="en-US" w:eastAsia="zh-CN"/>
          </w:rPr>
          <w:t xml:space="preserve">1 </w:t>
        </w:r>
      </w:ins>
      <w:ins w:id="1636" w:author="Administrator" w:date="2018-06-26T18:16:00Z">
        <w:r>
          <w:rPr>
            <w:rFonts w:hint="eastAsia" w:ascii="Times New Roman" w:hAnsi="Times New Roman"/>
            <w:sz w:val="24"/>
            <w:szCs w:val="24"/>
            <w:lang w:val="en-US" w:eastAsia="zh-CN"/>
          </w:rPr>
          <w:t>药品</w:t>
        </w:r>
      </w:ins>
      <w:ins w:id="1637" w:author="Administrator" w:date="2018-06-26T18:16:05Z">
        <w:r>
          <w:rPr>
            <w:rFonts w:hint="eastAsia" w:ascii="Times New Roman" w:hAnsi="Times New Roman"/>
            <w:sz w:val="24"/>
            <w:szCs w:val="24"/>
            <w:lang w:val="en-US" w:eastAsia="zh-CN"/>
          </w:rPr>
          <w:t>柜</w:t>
        </w:r>
      </w:ins>
      <w:ins w:id="1638" w:author="Administrator" w:date="2018-06-26T18:16:06Z">
        <w:r>
          <w:rPr>
            <w:rFonts w:hint="eastAsia" w:ascii="Times New Roman" w:hAnsi="Times New Roman"/>
            <w:sz w:val="24"/>
            <w:szCs w:val="24"/>
            <w:lang w:val="en-US" w:eastAsia="zh-CN"/>
          </w:rPr>
          <w:t>是否</w:t>
        </w:r>
      </w:ins>
      <w:ins w:id="1639" w:author="Administrator" w:date="2018-06-26T18:16:07Z">
        <w:r>
          <w:rPr>
            <w:rFonts w:hint="eastAsia" w:ascii="Times New Roman" w:hAnsi="Times New Roman"/>
            <w:sz w:val="24"/>
            <w:szCs w:val="24"/>
            <w:lang w:val="en-US" w:eastAsia="zh-CN"/>
          </w:rPr>
          <w:t>可以</w:t>
        </w:r>
      </w:ins>
      <w:ins w:id="1640" w:author="Administrator" w:date="2018-06-26T18:16:08Z">
        <w:r>
          <w:rPr>
            <w:rFonts w:hint="eastAsia" w:ascii="Times New Roman" w:hAnsi="Times New Roman"/>
            <w:sz w:val="24"/>
            <w:szCs w:val="24"/>
            <w:lang w:val="en-US" w:eastAsia="zh-CN"/>
          </w:rPr>
          <w:t>将</w:t>
        </w:r>
      </w:ins>
      <w:ins w:id="1641" w:author="Administrator" w:date="2018-06-26T18:16:12Z">
        <w:r>
          <w:rPr>
            <w:rFonts w:hint="eastAsia" w:ascii="Times New Roman" w:hAnsi="Times New Roman"/>
            <w:sz w:val="24"/>
            <w:szCs w:val="24"/>
            <w:lang w:val="en-US" w:eastAsia="zh-CN"/>
          </w:rPr>
          <w:t>报警</w:t>
        </w:r>
      </w:ins>
      <w:ins w:id="1642" w:author="Administrator" w:date="2018-06-26T18:16:13Z">
        <w:r>
          <w:rPr>
            <w:rFonts w:hint="eastAsia" w:ascii="Times New Roman" w:hAnsi="Times New Roman"/>
            <w:sz w:val="24"/>
            <w:szCs w:val="24"/>
            <w:lang w:val="en-US" w:eastAsia="zh-CN"/>
          </w:rPr>
          <w:t>信息</w:t>
        </w:r>
      </w:ins>
      <w:ins w:id="1643" w:author="Administrator" w:date="2018-06-26T18:16:23Z">
        <w:r>
          <w:rPr>
            <w:rFonts w:hint="eastAsia" w:ascii="Times New Roman" w:hAnsi="Times New Roman"/>
            <w:sz w:val="24"/>
            <w:szCs w:val="24"/>
            <w:lang w:val="en-US" w:eastAsia="zh-CN"/>
          </w:rPr>
          <w:t>传递</w:t>
        </w:r>
      </w:ins>
      <w:ins w:id="1644" w:author="Administrator" w:date="2018-06-26T18:16:24Z">
        <w:r>
          <w:rPr>
            <w:rFonts w:hint="eastAsia" w:ascii="Times New Roman" w:hAnsi="Times New Roman"/>
            <w:sz w:val="24"/>
            <w:szCs w:val="24"/>
            <w:lang w:val="en-US" w:eastAsia="zh-CN"/>
          </w:rPr>
          <w:t>到</w:t>
        </w:r>
      </w:ins>
      <w:ins w:id="1645" w:author="Administrator" w:date="2018-06-26T18:16:26Z">
        <w:r>
          <w:rPr>
            <w:rFonts w:hint="eastAsia" w:ascii="Times New Roman" w:hAnsi="Times New Roman"/>
            <w:sz w:val="24"/>
            <w:szCs w:val="24"/>
            <w:lang w:val="en-US" w:eastAsia="zh-CN"/>
          </w:rPr>
          <w:t>手机</w:t>
        </w:r>
      </w:ins>
      <w:ins w:id="1646" w:author="Administrator" w:date="2018-06-26T18:16:32Z">
        <w:r>
          <w:rPr>
            <w:rFonts w:hint="eastAsia" w:ascii="Times New Roman" w:hAnsi="Times New Roman"/>
            <w:sz w:val="24"/>
            <w:szCs w:val="24"/>
            <w:lang w:val="en-US" w:eastAsia="zh-CN"/>
          </w:rPr>
          <w:t>端的</w:t>
        </w:r>
      </w:ins>
      <w:ins w:id="1647" w:author="Administrator" w:date="2018-06-26T18:16:34Z">
        <w:r>
          <w:rPr>
            <w:rFonts w:hint="eastAsia" w:ascii="Times New Roman" w:hAnsi="Times New Roman"/>
            <w:sz w:val="24"/>
            <w:szCs w:val="24"/>
            <w:lang w:val="en-US" w:eastAsia="zh-CN"/>
          </w:rPr>
          <w:t>APP</w:t>
        </w:r>
      </w:ins>
      <w:ins w:id="1648" w:author="Administrator" w:date="2018-06-26T18:16:36Z">
        <w:r>
          <w:rPr>
            <w:rFonts w:hint="eastAsia" w:ascii="Times New Roman" w:hAnsi="Times New Roman"/>
            <w:sz w:val="24"/>
            <w:szCs w:val="24"/>
            <w:lang w:val="en-US" w:eastAsia="zh-CN"/>
          </w:rPr>
          <w:t>中</w:t>
        </w:r>
      </w:ins>
      <w:ins w:id="1649" w:author="Administrator" w:date="2018-06-26T18:16:41Z">
        <w:r>
          <w:rPr>
            <w:rFonts w:hint="eastAsia" w:ascii="Times New Roman" w:hAnsi="Times New Roman"/>
            <w:sz w:val="24"/>
            <w:szCs w:val="24"/>
            <w:lang w:val="en-US" w:eastAsia="zh-CN"/>
          </w:rPr>
          <w:t>？</w:t>
        </w:r>
      </w:ins>
    </w:p>
    <w:p>
      <w:pPr>
        <w:numPr>
          <w:ilvl w:val="-1"/>
          <w:numId w:val="0"/>
        </w:numPr>
        <w:spacing w:line="360" w:lineRule="auto"/>
        <w:ind w:left="840" w:leftChars="0" w:firstLine="420" w:firstLineChars="0"/>
        <w:rPr>
          <w:rFonts w:hint="eastAsia" w:ascii="Times New Roman" w:hAnsi="Times New Roman"/>
          <w:sz w:val="24"/>
          <w:szCs w:val="24"/>
          <w:lang w:val="en-US" w:eastAsia="zh-CN"/>
        </w:rPr>
        <w:pPrChange w:id="1650" w:author="Administrator" w:date="2018-06-26T18:15:33Z">
          <w:pPr>
            <w:spacing w:line="360" w:lineRule="auto"/>
            <w:ind w:firstLine="566" w:firstLineChars="236"/>
          </w:pPr>
        </w:pPrChange>
      </w:pPr>
    </w:p>
    <w:p>
      <w:pPr>
        <w:spacing w:line="360" w:lineRule="auto"/>
        <w:ind w:firstLine="566" w:firstLineChars="236"/>
        <w:rPr>
          <w:rFonts w:ascii="Times New Roman" w:hAnsi="Times New Roman"/>
          <w:sz w:val="24"/>
          <w:szCs w:val="24"/>
        </w:rPr>
      </w:pPr>
      <w:r>
        <w:rPr>
          <w:rFonts w:hint="eastAsia" w:ascii="Times New Roman" w:hAnsi="Times New Roman"/>
          <w:sz w:val="24"/>
          <w:szCs w:val="24"/>
        </w:rPr>
        <w:t>二、玻璃仪器耗材管理</w:t>
      </w: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1. </w:t>
      </w:r>
      <w:r>
        <w:rPr>
          <w:rFonts w:hint="eastAsia" w:ascii="Times New Roman" w:hAnsi="Times New Roman"/>
          <w:sz w:val="24"/>
          <w:szCs w:val="24"/>
        </w:rPr>
        <w:t>玻璃仪器耗材管理分类包括：玻璃仪器、耗材、低值电器、生物用品、其他。</w:t>
      </w: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2. </w:t>
      </w:r>
      <w:r>
        <w:rPr>
          <w:rFonts w:hint="eastAsia" w:ascii="Times New Roman" w:hAnsi="Times New Roman"/>
          <w:sz w:val="24"/>
          <w:szCs w:val="24"/>
        </w:rPr>
        <w:t>管理包括入库、库存、出库、人员、经费、预采购等管理。</w:t>
      </w: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3. </w:t>
      </w:r>
      <w:r>
        <w:rPr>
          <w:rFonts w:hint="eastAsia" w:ascii="Times New Roman" w:hAnsi="Times New Roman"/>
          <w:sz w:val="24"/>
          <w:szCs w:val="24"/>
        </w:rPr>
        <w:t>人员管理：出库、入库、库存等由管理员审核并确定，入库、预采购需要责任副院长审核，人员和经费的管理与药品管理的共用。</w:t>
      </w:r>
      <w:r>
        <w:rPr>
          <w:rFonts w:ascii="Times New Roman" w:hAnsi="Times New Roman"/>
          <w:sz w:val="24"/>
          <w:szCs w:val="24"/>
        </w:rPr>
        <w:t>.</w:t>
      </w: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4. </w:t>
      </w:r>
      <w:r>
        <w:rPr>
          <w:rFonts w:hint="eastAsia" w:ascii="Times New Roman" w:hAnsi="Times New Roman"/>
          <w:sz w:val="24"/>
          <w:szCs w:val="24"/>
        </w:rPr>
        <w:t>玻璃仪器耗材的信息包括：</w:t>
      </w:r>
      <w:r>
        <w:rPr>
          <w:rFonts w:hint="eastAsia" w:ascii="Times New Roman" w:hAnsi="宋体"/>
          <w:sz w:val="24"/>
          <w:szCs w:val="24"/>
        </w:rPr>
        <w:t>名称、规格、单位、数量、单价、小计、厂家、存放位置、供应商名字、出库入库时间等基本信息。</w:t>
      </w: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5. </w:t>
      </w:r>
      <w:r>
        <w:rPr>
          <w:rFonts w:hint="eastAsia" w:ascii="Times New Roman" w:hAnsi="Times New Roman"/>
          <w:sz w:val="24"/>
          <w:szCs w:val="24"/>
        </w:rPr>
        <w:t>支持管理员根据玻璃仪器耗材等管理信息进行搜索查询功能。</w:t>
      </w:r>
    </w:p>
    <w:p>
      <w:pPr>
        <w:spacing w:line="360" w:lineRule="auto"/>
        <w:ind w:firstLine="566" w:firstLineChars="236"/>
        <w:rPr>
          <w:rFonts w:ascii="Times New Roman" w:hAnsi="Times New Roman"/>
          <w:sz w:val="24"/>
          <w:szCs w:val="24"/>
        </w:rPr>
      </w:pPr>
      <w:r>
        <w:rPr>
          <w:rFonts w:ascii="Times New Roman" w:hAnsi="Times New Roman"/>
          <w:sz w:val="24"/>
          <w:szCs w:val="24"/>
        </w:rPr>
        <w:t xml:space="preserve">6. </w:t>
      </w:r>
      <w:r>
        <w:rPr>
          <w:rFonts w:hint="eastAsia" w:ascii="Times New Roman" w:hAnsi="Times New Roman"/>
          <w:sz w:val="24"/>
          <w:szCs w:val="24"/>
        </w:rPr>
        <w:t>采用手写板签名确定。</w:t>
      </w:r>
    </w:p>
    <w:p>
      <w:pPr>
        <w:spacing w:line="360" w:lineRule="auto"/>
        <w:ind w:firstLine="566" w:firstLineChars="236"/>
        <w:rPr>
          <w:rFonts w:ascii="Times New Roman" w:hAnsi="Times New Roman"/>
          <w:sz w:val="24"/>
          <w:szCs w:val="24"/>
        </w:rPr>
      </w:pPr>
    </w:p>
    <w:p>
      <w:pPr>
        <w:spacing w:line="360" w:lineRule="auto"/>
        <w:ind w:firstLine="566" w:firstLineChars="236"/>
        <w:rPr>
          <w:rFonts w:ascii="Times New Roman" w:hAnsi="Times New Roman"/>
          <w:sz w:val="24"/>
          <w:szCs w:val="24"/>
        </w:rPr>
      </w:pPr>
      <w:r>
        <w:rPr>
          <w:rFonts w:hint="eastAsia" w:ascii="Times New Roman" w:hAnsi="Times New Roman"/>
          <w:sz w:val="24"/>
          <w:szCs w:val="24"/>
        </w:rPr>
        <w:t>三、补充</w:t>
      </w:r>
    </w:p>
    <w:p>
      <w:pPr>
        <w:spacing w:line="360" w:lineRule="auto"/>
        <w:ind w:firstLine="566" w:firstLineChars="236"/>
        <w:rPr>
          <w:rFonts w:ascii="Times New Roman" w:hAnsi="Times New Roman"/>
          <w:sz w:val="24"/>
          <w:szCs w:val="24"/>
        </w:rPr>
      </w:pPr>
      <w:r>
        <w:rPr>
          <w:rFonts w:hint="eastAsia" w:ascii="Times New Roman" w:hAnsi="Times New Roman"/>
          <w:sz w:val="24"/>
          <w:szCs w:val="24"/>
        </w:rPr>
        <w:t>药品软件管理要在每个药品管理页面有个专门介绍药品理化性质及安全操作等内容的部分，</w:t>
      </w:r>
    </w:p>
    <w:p>
      <w:pPr>
        <w:spacing w:line="360" w:lineRule="auto"/>
        <w:ind w:firstLine="566" w:firstLineChars="236"/>
        <w:rPr>
          <w:rFonts w:ascii="Times New Roman" w:hAnsi="Times New Roman"/>
          <w:sz w:val="24"/>
          <w:szCs w:val="24"/>
        </w:rPr>
      </w:pPr>
      <w:r>
        <w:rPr>
          <w:rFonts w:hint="eastAsia" w:ascii="Times New Roman" w:hAnsi="Times New Roman"/>
          <w:sz w:val="24"/>
          <w:szCs w:val="24"/>
        </w:rPr>
        <w:t>既然做不了手写板的签名，要做成个类似去医院开处方式的单子，打印出来再手写签名</w:t>
      </w:r>
    </w:p>
    <w:sectPr>
      <w:pgSz w:w="11906" w:h="16838"/>
      <w:pgMar w:top="709" w:right="1274"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roman"/>
    <w:pitch w:val="default"/>
    <w:sig w:usb0="A00002EF" w:usb1="4000004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80B1"/>
    <w:multiLevelType w:val="multilevel"/>
    <w:tmpl w:val="00E580B1"/>
    <w:lvl w:ilvl="0" w:tentative="0">
      <w:start w:val="7"/>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rson w15:author="Administrator">
    <w15:presenceInfo w15:providerId="None" w15:userId="Administrator"/>
  </w15:person>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revisionView w:markup="0"/>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0FB"/>
    <w:rsid w:val="00006507"/>
    <w:rsid w:val="00007C79"/>
    <w:rsid w:val="00011BBA"/>
    <w:rsid w:val="000145C7"/>
    <w:rsid w:val="00017620"/>
    <w:rsid w:val="00050EBC"/>
    <w:rsid w:val="00064FAA"/>
    <w:rsid w:val="00065997"/>
    <w:rsid w:val="00066233"/>
    <w:rsid w:val="000666E0"/>
    <w:rsid w:val="00074A80"/>
    <w:rsid w:val="000754AB"/>
    <w:rsid w:val="00081A76"/>
    <w:rsid w:val="0008233B"/>
    <w:rsid w:val="000831F4"/>
    <w:rsid w:val="00090B6E"/>
    <w:rsid w:val="00090E42"/>
    <w:rsid w:val="00094CE0"/>
    <w:rsid w:val="000A1DFC"/>
    <w:rsid w:val="000A7C93"/>
    <w:rsid w:val="000B6474"/>
    <w:rsid w:val="000C5E88"/>
    <w:rsid w:val="000C7DB9"/>
    <w:rsid w:val="000D4CA9"/>
    <w:rsid w:val="000E0EE6"/>
    <w:rsid w:val="000E2859"/>
    <w:rsid w:val="000E7180"/>
    <w:rsid w:val="000F7DB9"/>
    <w:rsid w:val="001000C4"/>
    <w:rsid w:val="00100C93"/>
    <w:rsid w:val="00103630"/>
    <w:rsid w:val="00103D6F"/>
    <w:rsid w:val="0010506B"/>
    <w:rsid w:val="0011455F"/>
    <w:rsid w:val="00114B1C"/>
    <w:rsid w:val="00115BEA"/>
    <w:rsid w:val="0014706F"/>
    <w:rsid w:val="00150143"/>
    <w:rsid w:val="00155AE4"/>
    <w:rsid w:val="001579E8"/>
    <w:rsid w:val="0016133B"/>
    <w:rsid w:val="00171536"/>
    <w:rsid w:val="0017531B"/>
    <w:rsid w:val="00180370"/>
    <w:rsid w:val="00180A93"/>
    <w:rsid w:val="00181F6D"/>
    <w:rsid w:val="0019290A"/>
    <w:rsid w:val="001942EB"/>
    <w:rsid w:val="001A16A8"/>
    <w:rsid w:val="001A44F9"/>
    <w:rsid w:val="001A713D"/>
    <w:rsid w:val="001B5259"/>
    <w:rsid w:val="001B5B25"/>
    <w:rsid w:val="001C0A94"/>
    <w:rsid w:val="001C15BB"/>
    <w:rsid w:val="001C3D9C"/>
    <w:rsid w:val="001C43ED"/>
    <w:rsid w:val="001D296D"/>
    <w:rsid w:val="001F11DC"/>
    <w:rsid w:val="001F1E62"/>
    <w:rsid w:val="001F2317"/>
    <w:rsid w:val="001F4B98"/>
    <w:rsid w:val="00201F41"/>
    <w:rsid w:val="00202F85"/>
    <w:rsid w:val="00207C26"/>
    <w:rsid w:val="0021190A"/>
    <w:rsid w:val="00212D16"/>
    <w:rsid w:val="00227459"/>
    <w:rsid w:val="00237702"/>
    <w:rsid w:val="00244885"/>
    <w:rsid w:val="002472BB"/>
    <w:rsid w:val="002550F1"/>
    <w:rsid w:val="00256264"/>
    <w:rsid w:val="002643F4"/>
    <w:rsid w:val="002766B1"/>
    <w:rsid w:val="0028392B"/>
    <w:rsid w:val="00285A6F"/>
    <w:rsid w:val="002860C2"/>
    <w:rsid w:val="00287621"/>
    <w:rsid w:val="002908F2"/>
    <w:rsid w:val="0029154A"/>
    <w:rsid w:val="00291767"/>
    <w:rsid w:val="00291A90"/>
    <w:rsid w:val="002920B8"/>
    <w:rsid w:val="00293F56"/>
    <w:rsid w:val="00297312"/>
    <w:rsid w:val="002A0701"/>
    <w:rsid w:val="002A0E19"/>
    <w:rsid w:val="002A6B90"/>
    <w:rsid w:val="002A6EA7"/>
    <w:rsid w:val="002B4ABF"/>
    <w:rsid w:val="002C4745"/>
    <w:rsid w:val="002F0590"/>
    <w:rsid w:val="002F1924"/>
    <w:rsid w:val="002F21AB"/>
    <w:rsid w:val="002F57AA"/>
    <w:rsid w:val="002F63FC"/>
    <w:rsid w:val="003010DF"/>
    <w:rsid w:val="00302AD9"/>
    <w:rsid w:val="00306A01"/>
    <w:rsid w:val="0031046B"/>
    <w:rsid w:val="003219FD"/>
    <w:rsid w:val="0033106A"/>
    <w:rsid w:val="00337CD8"/>
    <w:rsid w:val="00342FFB"/>
    <w:rsid w:val="00347DCD"/>
    <w:rsid w:val="003521A6"/>
    <w:rsid w:val="003706E3"/>
    <w:rsid w:val="003767F0"/>
    <w:rsid w:val="00391FA4"/>
    <w:rsid w:val="0039355F"/>
    <w:rsid w:val="003A12EA"/>
    <w:rsid w:val="003C2658"/>
    <w:rsid w:val="003C3481"/>
    <w:rsid w:val="003C49EE"/>
    <w:rsid w:val="003C5E99"/>
    <w:rsid w:val="003C7E4E"/>
    <w:rsid w:val="003D0CE0"/>
    <w:rsid w:val="003D5D31"/>
    <w:rsid w:val="003E3B96"/>
    <w:rsid w:val="003F31BB"/>
    <w:rsid w:val="003F5351"/>
    <w:rsid w:val="003F722E"/>
    <w:rsid w:val="00412723"/>
    <w:rsid w:val="004155FD"/>
    <w:rsid w:val="00417104"/>
    <w:rsid w:val="00420AEE"/>
    <w:rsid w:val="00430AFF"/>
    <w:rsid w:val="00430C7A"/>
    <w:rsid w:val="00437BD4"/>
    <w:rsid w:val="00437CC7"/>
    <w:rsid w:val="0044764F"/>
    <w:rsid w:val="0045034D"/>
    <w:rsid w:val="00454FCA"/>
    <w:rsid w:val="004570FB"/>
    <w:rsid w:val="00460D4D"/>
    <w:rsid w:val="00464295"/>
    <w:rsid w:val="00474523"/>
    <w:rsid w:val="00475B4A"/>
    <w:rsid w:val="004869B5"/>
    <w:rsid w:val="00487694"/>
    <w:rsid w:val="004968FC"/>
    <w:rsid w:val="004A2580"/>
    <w:rsid w:val="004B01BA"/>
    <w:rsid w:val="004B5FC9"/>
    <w:rsid w:val="004C0A69"/>
    <w:rsid w:val="004C71A8"/>
    <w:rsid w:val="004E491D"/>
    <w:rsid w:val="004F4680"/>
    <w:rsid w:val="004F5555"/>
    <w:rsid w:val="004F6335"/>
    <w:rsid w:val="004F7F53"/>
    <w:rsid w:val="0050603D"/>
    <w:rsid w:val="00514DB8"/>
    <w:rsid w:val="00515114"/>
    <w:rsid w:val="0051591E"/>
    <w:rsid w:val="005263AE"/>
    <w:rsid w:val="0053691F"/>
    <w:rsid w:val="005417EB"/>
    <w:rsid w:val="0056121A"/>
    <w:rsid w:val="00561906"/>
    <w:rsid w:val="00564532"/>
    <w:rsid w:val="00572CD8"/>
    <w:rsid w:val="00574A8B"/>
    <w:rsid w:val="00576CF6"/>
    <w:rsid w:val="0058290E"/>
    <w:rsid w:val="00583B13"/>
    <w:rsid w:val="0058518B"/>
    <w:rsid w:val="005A07FF"/>
    <w:rsid w:val="005B273A"/>
    <w:rsid w:val="005B7FAD"/>
    <w:rsid w:val="005C021D"/>
    <w:rsid w:val="005C096E"/>
    <w:rsid w:val="005D0044"/>
    <w:rsid w:val="005E3339"/>
    <w:rsid w:val="005F5C8F"/>
    <w:rsid w:val="00602196"/>
    <w:rsid w:val="0060456F"/>
    <w:rsid w:val="006054DC"/>
    <w:rsid w:val="00634D62"/>
    <w:rsid w:val="006415F3"/>
    <w:rsid w:val="0064600E"/>
    <w:rsid w:val="00646A9D"/>
    <w:rsid w:val="00672835"/>
    <w:rsid w:val="006737F7"/>
    <w:rsid w:val="00683C30"/>
    <w:rsid w:val="00686E0B"/>
    <w:rsid w:val="0069094D"/>
    <w:rsid w:val="0069785A"/>
    <w:rsid w:val="006A0AEB"/>
    <w:rsid w:val="006A2A08"/>
    <w:rsid w:val="006A799C"/>
    <w:rsid w:val="006B0218"/>
    <w:rsid w:val="006B34A1"/>
    <w:rsid w:val="006B3FAA"/>
    <w:rsid w:val="006B4D98"/>
    <w:rsid w:val="006E0159"/>
    <w:rsid w:val="006E5C8E"/>
    <w:rsid w:val="006F3D21"/>
    <w:rsid w:val="0070034D"/>
    <w:rsid w:val="00701BA8"/>
    <w:rsid w:val="00706D76"/>
    <w:rsid w:val="00710F0E"/>
    <w:rsid w:val="007132E7"/>
    <w:rsid w:val="00713E81"/>
    <w:rsid w:val="00713FEE"/>
    <w:rsid w:val="0072073A"/>
    <w:rsid w:val="00731566"/>
    <w:rsid w:val="007321F5"/>
    <w:rsid w:val="007437DD"/>
    <w:rsid w:val="007510D3"/>
    <w:rsid w:val="00756C5B"/>
    <w:rsid w:val="00762A6C"/>
    <w:rsid w:val="00762B1D"/>
    <w:rsid w:val="007635F4"/>
    <w:rsid w:val="0077158D"/>
    <w:rsid w:val="00772CF6"/>
    <w:rsid w:val="0077504E"/>
    <w:rsid w:val="0078235A"/>
    <w:rsid w:val="0078526C"/>
    <w:rsid w:val="007854A0"/>
    <w:rsid w:val="00786029"/>
    <w:rsid w:val="00792304"/>
    <w:rsid w:val="00797F91"/>
    <w:rsid w:val="007B1311"/>
    <w:rsid w:val="007B40AA"/>
    <w:rsid w:val="007C51B5"/>
    <w:rsid w:val="007D504A"/>
    <w:rsid w:val="007E404A"/>
    <w:rsid w:val="007E6AF8"/>
    <w:rsid w:val="007E7D9C"/>
    <w:rsid w:val="007F111C"/>
    <w:rsid w:val="007F3F9E"/>
    <w:rsid w:val="00800802"/>
    <w:rsid w:val="00801190"/>
    <w:rsid w:val="00812E3E"/>
    <w:rsid w:val="00813727"/>
    <w:rsid w:val="00815BE5"/>
    <w:rsid w:val="00816363"/>
    <w:rsid w:val="00825B93"/>
    <w:rsid w:val="00825CC3"/>
    <w:rsid w:val="00830E6C"/>
    <w:rsid w:val="00837A91"/>
    <w:rsid w:val="0084239B"/>
    <w:rsid w:val="00842A95"/>
    <w:rsid w:val="00847AF8"/>
    <w:rsid w:val="0085448C"/>
    <w:rsid w:val="00863838"/>
    <w:rsid w:val="00866283"/>
    <w:rsid w:val="0087328E"/>
    <w:rsid w:val="00874D01"/>
    <w:rsid w:val="00881E91"/>
    <w:rsid w:val="008868B4"/>
    <w:rsid w:val="008B0161"/>
    <w:rsid w:val="008B5D07"/>
    <w:rsid w:val="008B5DFE"/>
    <w:rsid w:val="008C015C"/>
    <w:rsid w:val="008C033C"/>
    <w:rsid w:val="008C06BF"/>
    <w:rsid w:val="008C0F9B"/>
    <w:rsid w:val="008C2D39"/>
    <w:rsid w:val="008C49C9"/>
    <w:rsid w:val="008C52E8"/>
    <w:rsid w:val="008D2580"/>
    <w:rsid w:val="008D54EB"/>
    <w:rsid w:val="008D597F"/>
    <w:rsid w:val="008E6A7F"/>
    <w:rsid w:val="008F3C41"/>
    <w:rsid w:val="00913D47"/>
    <w:rsid w:val="009208D1"/>
    <w:rsid w:val="00930851"/>
    <w:rsid w:val="00931BF9"/>
    <w:rsid w:val="00932483"/>
    <w:rsid w:val="00933E00"/>
    <w:rsid w:val="009531CF"/>
    <w:rsid w:val="00953516"/>
    <w:rsid w:val="00955A19"/>
    <w:rsid w:val="00957117"/>
    <w:rsid w:val="0096155B"/>
    <w:rsid w:val="0096445E"/>
    <w:rsid w:val="00964CD8"/>
    <w:rsid w:val="00970AFE"/>
    <w:rsid w:val="00971C55"/>
    <w:rsid w:val="00974CCC"/>
    <w:rsid w:val="0097780F"/>
    <w:rsid w:val="009779E7"/>
    <w:rsid w:val="009870FE"/>
    <w:rsid w:val="00987AF4"/>
    <w:rsid w:val="009A3045"/>
    <w:rsid w:val="009A364C"/>
    <w:rsid w:val="009A4E03"/>
    <w:rsid w:val="009A503C"/>
    <w:rsid w:val="009A7CF7"/>
    <w:rsid w:val="009B0919"/>
    <w:rsid w:val="009B2746"/>
    <w:rsid w:val="009C071C"/>
    <w:rsid w:val="009E28D7"/>
    <w:rsid w:val="009E4B7A"/>
    <w:rsid w:val="009F1732"/>
    <w:rsid w:val="009F1C65"/>
    <w:rsid w:val="009F2E47"/>
    <w:rsid w:val="009F5D82"/>
    <w:rsid w:val="00A030AC"/>
    <w:rsid w:val="00A05F87"/>
    <w:rsid w:val="00A06D2E"/>
    <w:rsid w:val="00A11D38"/>
    <w:rsid w:val="00A20467"/>
    <w:rsid w:val="00A20CCE"/>
    <w:rsid w:val="00A229F9"/>
    <w:rsid w:val="00A247AC"/>
    <w:rsid w:val="00A24C89"/>
    <w:rsid w:val="00A25F3C"/>
    <w:rsid w:val="00A312FD"/>
    <w:rsid w:val="00A32120"/>
    <w:rsid w:val="00A33281"/>
    <w:rsid w:val="00A3766B"/>
    <w:rsid w:val="00A542E4"/>
    <w:rsid w:val="00A67133"/>
    <w:rsid w:val="00A6714F"/>
    <w:rsid w:val="00A7714C"/>
    <w:rsid w:val="00A92150"/>
    <w:rsid w:val="00A93957"/>
    <w:rsid w:val="00A97842"/>
    <w:rsid w:val="00A97911"/>
    <w:rsid w:val="00AA6AB0"/>
    <w:rsid w:val="00AA6DC6"/>
    <w:rsid w:val="00AB05B7"/>
    <w:rsid w:val="00AB2191"/>
    <w:rsid w:val="00AB2B19"/>
    <w:rsid w:val="00AC717A"/>
    <w:rsid w:val="00AE4F17"/>
    <w:rsid w:val="00AE78C7"/>
    <w:rsid w:val="00AF129B"/>
    <w:rsid w:val="00AF22D4"/>
    <w:rsid w:val="00AF3C06"/>
    <w:rsid w:val="00B0096C"/>
    <w:rsid w:val="00B035C9"/>
    <w:rsid w:val="00B04233"/>
    <w:rsid w:val="00B128EE"/>
    <w:rsid w:val="00B12D61"/>
    <w:rsid w:val="00B25133"/>
    <w:rsid w:val="00B31650"/>
    <w:rsid w:val="00B41A58"/>
    <w:rsid w:val="00B42692"/>
    <w:rsid w:val="00B45B57"/>
    <w:rsid w:val="00B476E4"/>
    <w:rsid w:val="00B54B20"/>
    <w:rsid w:val="00B54ECD"/>
    <w:rsid w:val="00B55CBD"/>
    <w:rsid w:val="00B60370"/>
    <w:rsid w:val="00B670A0"/>
    <w:rsid w:val="00B71983"/>
    <w:rsid w:val="00B73EDA"/>
    <w:rsid w:val="00B8288C"/>
    <w:rsid w:val="00B86156"/>
    <w:rsid w:val="00B863E7"/>
    <w:rsid w:val="00B86466"/>
    <w:rsid w:val="00B9538D"/>
    <w:rsid w:val="00BA0D4E"/>
    <w:rsid w:val="00BA2AC8"/>
    <w:rsid w:val="00BA498A"/>
    <w:rsid w:val="00BA49AB"/>
    <w:rsid w:val="00BA7704"/>
    <w:rsid w:val="00BB499B"/>
    <w:rsid w:val="00BC06ED"/>
    <w:rsid w:val="00BC473E"/>
    <w:rsid w:val="00BD4B03"/>
    <w:rsid w:val="00BD61D1"/>
    <w:rsid w:val="00BD6EA6"/>
    <w:rsid w:val="00BE23CC"/>
    <w:rsid w:val="00C03040"/>
    <w:rsid w:val="00C05198"/>
    <w:rsid w:val="00C05A74"/>
    <w:rsid w:val="00C11961"/>
    <w:rsid w:val="00C119CB"/>
    <w:rsid w:val="00C11B1F"/>
    <w:rsid w:val="00C16EC6"/>
    <w:rsid w:val="00C20BD9"/>
    <w:rsid w:val="00C24E5E"/>
    <w:rsid w:val="00C260D3"/>
    <w:rsid w:val="00C268BC"/>
    <w:rsid w:val="00C355BE"/>
    <w:rsid w:val="00C3739E"/>
    <w:rsid w:val="00C42A05"/>
    <w:rsid w:val="00C46848"/>
    <w:rsid w:val="00C46EA6"/>
    <w:rsid w:val="00C46FE9"/>
    <w:rsid w:val="00C55EB0"/>
    <w:rsid w:val="00C5664D"/>
    <w:rsid w:val="00C57834"/>
    <w:rsid w:val="00C61C52"/>
    <w:rsid w:val="00C61C72"/>
    <w:rsid w:val="00C77672"/>
    <w:rsid w:val="00C82A3D"/>
    <w:rsid w:val="00C8326F"/>
    <w:rsid w:val="00C845E4"/>
    <w:rsid w:val="00C87868"/>
    <w:rsid w:val="00C91AAA"/>
    <w:rsid w:val="00C92F9D"/>
    <w:rsid w:val="00C9419D"/>
    <w:rsid w:val="00C971C5"/>
    <w:rsid w:val="00CA11C7"/>
    <w:rsid w:val="00CA4E9E"/>
    <w:rsid w:val="00CA6485"/>
    <w:rsid w:val="00CB02FE"/>
    <w:rsid w:val="00CB186F"/>
    <w:rsid w:val="00CC192A"/>
    <w:rsid w:val="00CC3C4D"/>
    <w:rsid w:val="00CC6AF6"/>
    <w:rsid w:val="00CC7CEC"/>
    <w:rsid w:val="00CD392F"/>
    <w:rsid w:val="00CE3311"/>
    <w:rsid w:val="00CE4F7D"/>
    <w:rsid w:val="00D046BB"/>
    <w:rsid w:val="00D04C49"/>
    <w:rsid w:val="00D10109"/>
    <w:rsid w:val="00D11B55"/>
    <w:rsid w:val="00D11E16"/>
    <w:rsid w:val="00D226ED"/>
    <w:rsid w:val="00D24529"/>
    <w:rsid w:val="00D24865"/>
    <w:rsid w:val="00D255D0"/>
    <w:rsid w:val="00D2726D"/>
    <w:rsid w:val="00D3037F"/>
    <w:rsid w:val="00D37E0A"/>
    <w:rsid w:val="00D4045B"/>
    <w:rsid w:val="00D443E1"/>
    <w:rsid w:val="00D4713F"/>
    <w:rsid w:val="00D53FE9"/>
    <w:rsid w:val="00D5713E"/>
    <w:rsid w:val="00D6257A"/>
    <w:rsid w:val="00D63E7E"/>
    <w:rsid w:val="00D72707"/>
    <w:rsid w:val="00D86973"/>
    <w:rsid w:val="00D90F91"/>
    <w:rsid w:val="00D922E7"/>
    <w:rsid w:val="00DA3B72"/>
    <w:rsid w:val="00DB022C"/>
    <w:rsid w:val="00DB5567"/>
    <w:rsid w:val="00DC0432"/>
    <w:rsid w:val="00DD37DC"/>
    <w:rsid w:val="00DD3868"/>
    <w:rsid w:val="00DD6A43"/>
    <w:rsid w:val="00DE05C6"/>
    <w:rsid w:val="00DE7203"/>
    <w:rsid w:val="00DF2304"/>
    <w:rsid w:val="00E003ED"/>
    <w:rsid w:val="00E05243"/>
    <w:rsid w:val="00E2176A"/>
    <w:rsid w:val="00E275D2"/>
    <w:rsid w:val="00E33706"/>
    <w:rsid w:val="00E34347"/>
    <w:rsid w:val="00E343E2"/>
    <w:rsid w:val="00E356EA"/>
    <w:rsid w:val="00E407AA"/>
    <w:rsid w:val="00E500F1"/>
    <w:rsid w:val="00E52B40"/>
    <w:rsid w:val="00E54A89"/>
    <w:rsid w:val="00E60402"/>
    <w:rsid w:val="00E70A6E"/>
    <w:rsid w:val="00E72C64"/>
    <w:rsid w:val="00E764C3"/>
    <w:rsid w:val="00E81213"/>
    <w:rsid w:val="00E81D02"/>
    <w:rsid w:val="00E86F1C"/>
    <w:rsid w:val="00E924F6"/>
    <w:rsid w:val="00E975E0"/>
    <w:rsid w:val="00EA175C"/>
    <w:rsid w:val="00EB06B5"/>
    <w:rsid w:val="00EB54AD"/>
    <w:rsid w:val="00ED1C32"/>
    <w:rsid w:val="00ED7004"/>
    <w:rsid w:val="00ED7436"/>
    <w:rsid w:val="00EE105A"/>
    <w:rsid w:val="00EE5C0C"/>
    <w:rsid w:val="00EF3409"/>
    <w:rsid w:val="00EF7E40"/>
    <w:rsid w:val="00F00B8E"/>
    <w:rsid w:val="00F0450E"/>
    <w:rsid w:val="00F071A9"/>
    <w:rsid w:val="00F105FB"/>
    <w:rsid w:val="00F121BE"/>
    <w:rsid w:val="00F12D49"/>
    <w:rsid w:val="00F1668F"/>
    <w:rsid w:val="00F21F8C"/>
    <w:rsid w:val="00F24F89"/>
    <w:rsid w:val="00F34A1D"/>
    <w:rsid w:val="00F350D0"/>
    <w:rsid w:val="00F359EE"/>
    <w:rsid w:val="00F35F22"/>
    <w:rsid w:val="00F37A7B"/>
    <w:rsid w:val="00F4752C"/>
    <w:rsid w:val="00F6133D"/>
    <w:rsid w:val="00F659EC"/>
    <w:rsid w:val="00F67A76"/>
    <w:rsid w:val="00F715A8"/>
    <w:rsid w:val="00F73B8D"/>
    <w:rsid w:val="00F75712"/>
    <w:rsid w:val="00F8054A"/>
    <w:rsid w:val="00F8204C"/>
    <w:rsid w:val="00F86894"/>
    <w:rsid w:val="00F94424"/>
    <w:rsid w:val="00F945FD"/>
    <w:rsid w:val="00F95DE5"/>
    <w:rsid w:val="00FA4123"/>
    <w:rsid w:val="00FC297D"/>
    <w:rsid w:val="00FC431A"/>
    <w:rsid w:val="00FD0037"/>
    <w:rsid w:val="00FD337D"/>
    <w:rsid w:val="010A1572"/>
    <w:rsid w:val="010A4498"/>
    <w:rsid w:val="011C3D1E"/>
    <w:rsid w:val="013004F1"/>
    <w:rsid w:val="01305B5A"/>
    <w:rsid w:val="013972A7"/>
    <w:rsid w:val="0142674C"/>
    <w:rsid w:val="01461E78"/>
    <w:rsid w:val="014B437D"/>
    <w:rsid w:val="016D0062"/>
    <w:rsid w:val="0195497F"/>
    <w:rsid w:val="01966E24"/>
    <w:rsid w:val="01A7007C"/>
    <w:rsid w:val="01A76949"/>
    <w:rsid w:val="01A9449A"/>
    <w:rsid w:val="01B6535A"/>
    <w:rsid w:val="01CC0EE6"/>
    <w:rsid w:val="01D23BC1"/>
    <w:rsid w:val="01D25AE1"/>
    <w:rsid w:val="01E960FB"/>
    <w:rsid w:val="02104185"/>
    <w:rsid w:val="02120D6B"/>
    <w:rsid w:val="021474D4"/>
    <w:rsid w:val="02280CE4"/>
    <w:rsid w:val="027961AD"/>
    <w:rsid w:val="028753D7"/>
    <w:rsid w:val="028776AC"/>
    <w:rsid w:val="02BC3FD6"/>
    <w:rsid w:val="02CA17F5"/>
    <w:rsid w:val="02DF3DBC"/>
    <w:rsid w:val="02E33324"/>
    <w:rsid w:val="02FB4D16"/>
    <w:rsid w:val="02FD279A"/>
    <w:rsid w:val="031B0073"/>
    <w:rsid w:val="032052F3"/>
    <w:rsid w:val="032578A4"/>
    <w:rsid w:val="033818AD"/>
    <w:rsid w:val="033C12B5"/>
    <w:rsid w:val="033D588D"/>
    <w:rsid w:val="03792380"/>
    <w:rsid w:val="03792A39"/>
    <w:rsid w:val="037A0753"/>
    <w:rsid w:val="0388168B"/>
    <w:rsid w:val="038A3466"/>
    <w:rsid w:val="03B46AB5"/>
    <w:rsid w:val="03B81A5A"/>
    <w:rsid w:val="03BB712F"/>
    <w:rsid w:val="03D43707"/>
    <w:rsid w:val="03DB0E1C"/>
    <w:rsid w:val="03E20021"/>
    <w:rsid w:val="03ED6334"/>
    <w:rsid w:val="04053B0B"/>
    <w:rsid w:val="04135AD6"/>
    <w:rsid w:val="044024DA"/>
    <w:rsid w:val="044A0962"/>
    <w:rsid w:val="044F23FB"/>
    <w:rsid w:val="046638CA"/>
    <w:rsid w:val="04782090"/>
    <w:rsid w:val="047D609A"/>
    <w:rsid w:val="0483280A"/>
    <w:rsid w:val="04AB50A2"/>
    <w:rsid w:val="04C32C59"/>
    <w:rsid w:val="04CD1216"/>
    <w:rsid w:val="04FD3857"/>
    <w:rsid w:val="05012AF3"/>
    <w:rsid w:val="051C029A"/>
    <w:rsid w:val="05243B84"/>
    <w:rsid w:val="0529036F"/>
    <w:rsid w:val="053E764C"/>
    <w:rsid w:val="054E1E0B"/>
    <w:rsid w:val="055E4BB4"/>
    <w:rsid w:val="056E1CEE"/>
    <w:rsid w:val="05761981"/>
    <w:rsid w:val="058D4AF3"/>
    <w:rsid w:val="058F108C"/>
    <w:rsid w:val="05A96FDD"/>
    <w:rsid w:val="05AD2667"/>
    <w:rsid w:val="05D040AC"/>
    <w:rsid w:val="05EF3C57"/>
    <w:rsid w:val="05F17C31"/>
    <w:rsid w:val="05F36B4E"/>
    <w:rsid w:val="060E5D8D"/>
    <w:rsid w:val="060F409D"/>
    <w:rsid w:val="062D3F59"/>
    <w:rsid w:val="06326177"/>
    <w:rsid w:val="06361153"/>
    <w:rsid w:val="063C3728"/>
    <w:rsid w:val="06434272"/>
    <w:rsid w:val="06497D9F"/>
    <w:rsid w:val="06535A5F"/>
    <w:rsid w:val="065E7ABD"/>
    <w:rsid w:val="06705663"/>
    <w:rsid w:val="067C4C1B"/>
    <w:rsid w:val="06873908"/>
    <w:rsid w:val="068870EE"/>
    <w:rsid w:val="06AF758C"/>
    <w:rsid w:val="06E232A7"/>
    <w:rsid w:val="073D7B80"/>
    <w:rsid w:val="074567BF"/>
    <w:rsid w:val="074F6704"/>
    <w:rsid w:val="07620920"/>
    <w:rsid w:val="07696573"/>
    <w:rsid w:val="07722B2C"/>
    <w:rsid w:val="07853B2A"/>
    <w:rsid w:val="07860C3E"/>
    <w:rsid w:val="07921816"/>
    <w:rsid w:val="07964562"/>
    <w:rsid w:val="07974FE2"/>
    <w:rsid w:val="07B22F12"/>
    <w:rsid w:val="07CE2740"/>
    <w:rsid w:val="07D17D80"/>
    <w:rsid w:val="07E93D97"/>
    <w:rsid w:val="07ED44B1"/>
    <w:rsid w:val="07F417B2"/>
    <w:rsid w:val="0804033B"/>
    <w:rsid w:val="0835607E"/>
    <w:rsid w:val="087C5714"/>
    <w:rsid w:val="08B04E80"/>
    <w:rsid w:val="08D01843"/>
    <w:rsid w:val="08D27062"/>
    <w:rsid w:val="09005F91"/>
    <w:rsid w:val="09042806"/>
    <w:rsid w:val="093E7672"/>
    <w:rsid w:val="09407732"/>
    <w:rsid w:val="094F34B4"/>
    <w:rsid w:val="09544105"/>
    <w:rsid w:val="09604694"/>
    <w:rsid w:val="09667A81"/>
    <w:rsid w:val="098D4F25"/>
    <w:rsid w:val="09C324A0"/>
    <w:rsid w:val="09C46929"/>
    <w:rsid w:val="09E12533"/>
    <w:rsid w:val="09F479EE"/>
    <w:rsid w:val="09FD43B4"/>
    <w:rsid w:val="0A0017D7"/>
    <w:rsid w:val="0A0D6EBE"/>
    <w:rsid w:val="0A22432F"/>
    <w:rsid w:val="0A3530CA"/>
    <w:rsid w:val="0A9636D6"/>
    <w:rsid w:val="0AAB3A23"/>
    <w:rsid w:val="0ABA49DF"/>
    <w:rsid w:val="0AC36033"/>
    <w:rsid w:val="0ACC1259"/>
    <w:rsid w:val="0ADD2AD2"/>
    <w:rsid w:val="0ADE0675"/>
    <w:rsid w:val="0B084B02"/>
    <w:rsid w:val="0B0B3EB4"/>
    <w:rsid w:val="0B17593E"/>
    <w:rsid w:val="0B23011D"/>
    <w:rsid w:val="0B4A1E24"/>
    <w:rsid w:val="0B4E40D2"/>
    <w:rsid w:val="0B4F3801"/>
    <w:rsid w:val="0B5C4EBF"/>
    <w:rsid w:val="0B6E45E4"/>
    <w:rsid w:val="0B915726"/>
    <w:rsid w:val="0B9429EB"/>
    <w:rsid w:val="0B945BD1"/>
    <w:rsid w:val="0BAC1D9A"/>
    <w:rsid w:val="0BC56786"/>
    <w:rsid w:val="0BDA36F7"/>
    <w:rsid w:val="0BED50F6"/>
    <w:rsid w:val="0BF21BF3"/>
    <w:rsid w:val="0BF52C2C"/>
    <w:rsid w:val="0BFC56DB"/>
    <w:rsid w:val="0C081056"/>
    <w:rsid w:val="0C0E44EC"/>
    <w:rsid w:val="0C244CDA"/>
    <w:rsid w:val="0C5461F0"/>
    <w:rsid w:val="0C574FB4"/>
    <w:rsid w:val="0C647569"/>
    <w:rsid w:val="0C706A39"/>
    <w:rsid w:val="0C710816"/>
    <w:rsid w:val="0C7349C7"/>
    <w:rsid w:val="0C7C246F"/>
    <w:rsid w:val="0C8010E7"/>
    <w:rsid w:val="0C92351F"/>
    <w:rsid w:val="0CB119D9"/>
    <w:rsid w:val="0CBC4A14"/>
    <w:rsid w:val="0CC05723"/>
    <w:rsid w:val="0CC84794"/>
    <w:rsid w:val="0CD72482"/>
    <w:rsid w:val="0CDC67E0"/>
    <w:rsid w:val="0CE60625"/>
    <w:rsid w:val="0CF450A7"/>
    <w:rsid w:val="0D1621AA"/>
    <w:rsid w:val="0D1D1877"/>
    <w:rsid w:val="0D2215E7"/>
    <w:rsid w:val="0D462806"/>
    <w:rsid w:val="0D470F4E"/>
    <w:rsid w:val="0D49428C"/>
    <w:rsid w:val="0D4C3576"/>
    <w:rsid w:val="0D5827ED"/>
    <w:rsid w:val="0D6D5782"/>
    <w:rsid w:val="0D6E437F"/>
    <w:rsid w:val="0D6E650D"/>
    <w:rsid w:val="0D773DEF"/>
    <w:rsid w:val="0D785F9A"/>
    <w:rsid w:val="0D8E1D75"/>
    <w:rsid w:val="0D9D538C"/>
    <w:rsid w:val="0DCC0A7F"/>
    <w:rsid w:val="0DCC5431"/>
    <w:rsid w:val="0DCD243F"/>
    <w:rsid w:val="0DCE781A"/>
    <w:rsid w:val="0DD326AD"/>
    <w:rsid w:val="0DD76842"/>
    <w:rsid w:val="0DDA439C"/>
    <w:rsid w:val="0DDB1150"/>
    <w:rsid w:val="0DEE6C69"/>
    <w:rsid w:val="0E02408A"/>
    <w:rsid w:val="0E0446C8"/>
    <w:rsid w:val="0E080EED"/>
    <w:rsid w:val="0E145D55"/>
    <w:rsid w:val="0E1E4051"/>
    <w:rsid w:val="0E211E79"/>
    <w:rsid w:val="0E2B18F0"/>
    <w:rsid w:val="0E2C5B29"/>
    <w:rsid w:val="0E3D38C3"/>
    <w:rsid w:val="0E4D6C6A"/>
    <w:rsid w:val="0E530162"/>
    <w:rsid w:val="0E865DAE"/>
    <w:rsid w:val="0E98783C"/>
    <w:rsid w:val="0EA75A34"/>
    <w:rsid w:val="0EBF05C6"/>
    <w:rsid w:val="0EC52C0C"/>
    <w:rsid w:val="0ECB17B1"/>
    <w:rsid w:val="0ECB2A9D"/>
    <w:rsid w:val="0ECD49E3"/>
    <w:rsid w:val="0EDD171F"/>
    <w:rsid w:val="0F1356F6"/>
    <w:rsid w:val="0F4D0F3B"/>
    <w:rsid w:val="0F513FC7"/>
    <w:rsid w:val="0F5252FD"/>
    <w:rsid w:val="0F5C05BE"/>
    <w:rsid w:val="0F6B2D5F"/>
    <w:rsid w:val="0F8C50DA"/>
    <w:rsid w:val="0F8F38A4"/>
    <w:rsid w:val="0FAA5B31"/>
    <w:rsid w:val="0FCB3711"/>
    <w:rsid w:val="0FCC2510"/>
    <w:rsid w:val="0FD02B56"/>
    <w:rsid w:val="0FD723D0"/>
    <w:rsid w:val="0FF92B10"/>
    <w:rsid w:val="101820A8"/>
    <w:rsid w:val="101A2827"/>
    <w:rsid w:val="103A4D71"/>
    <w:rsid w:val="103F61B7"/>
    <w:rsid w:val="104577DA"/>
    <w:rsid w:val="10592437"/>
    <w:rsid w:val="108D70FD"/>
    <w:rsid w:val="10A537F5"/>
    <w:rsid w:val="10A61821"/>
    <w:rsid w:val="10AE7770"/>
    <w:rsid w:val="10D9163D"/>
    <w:rsid w:val="10EA1830"/>
    <w:rsid w:val="10EC3CA5"/>
    <w:rsid w:val="111575C7"/>
    <w:rsid w:val="113977DE"/>
    <w:rsid w:val="11534C4C"/>
    <w:rsid w:val="115536FD"/>
    <w:rsid w:val="115658E5"/>
    <w:rsid w:val="118245CB"/>
    <w:rsid w:val="119F3FAE"/>
    <w:rsid w:val="11B20DE9"/>
    <w:rsid w:val="11C034EF"/>
    <w:rsid w:val="11C374E6"/>
    <w:rsid w:val="11CE4ABE"/>
    <w:rsid w:val="11D6634A"/>
    <w:rsid w:val="12071851"/>
    <w:rsid w:val="120B50AB"/>
    <w:rsid w:val="12132DFF"/>
    <w:rsid w:val="12166063"/>
    <w:rsid w:val="12376434"/>
    <w:rsid w:val="12426916"/>
    <w:rsid w:val="12857EE1"/>
    <w:rsid w:val="12A67561"/>
    <w:rsid w:val="12CF20EA"/>
    <w:rsid w:val="130062D2"/>
    <w:rsid w:val="1307306E"/>
    <w:rsid w:val="133F571A"/>
    <w:rsid w:val="134E3E9D"/>
    <w:rsid w:val="134E55D3"/>
    <w:rsid w:val="13564AD4"/>
    <w:rsid w:val="135F62EF"/>
    <w:rsid w:val="137D524B"/>
    <w:rsid w:val="1389472E"/>
    <w:rsid w:val="139521FF"/>
    <w:rsid w:val="13A877B4"/>
    <w:rsid w:val="13B8376E"/>
    <w:rsid w:val="13BB0C24"/>
    <w:rsid w:val="13C73D1E"/>
    <w:rsid w:val="13DE529B"/>
    <w:rsid w:val="13EA6239"/>
    <w:rsid w:val="13FE5AFC"/>
    <w:rsid w:val="140219F7"/>
    <w:rsid w:val="140F1230"/>
    <w:rsid w:val="141828FF"/>
    <w:rsid w:val="14233C01"/>
    <w:rsid w:val="142C70BD"/>
    <w:rsid w:val="1437186A"/>
    <w:rsid w:val="143D4162"/>
    <w:rsid w:val="144758D1"/>
    <w:rsid w:val="144F0404"/>
    <w:rsid w:val="14501D41"/>
    <w:rsid w:val="14510730"/>
    <w:rsid w:val="145E50CA"/>
    <w:rsid w:val="14724B63"/>
    <w:rsid w:val="14786174"/>
    <w:rsid w:val="14B40285"/>
    <w:rsid w:val="14CE6946"/>
    <w:rsid w:val="14D033E2"/>
    <w:rsid w:val="14E55D0D"/>
    <w:rsid w:val="14E73134"/>
    <w:rsid w:val="14F027EB"/>
    <w:rsid w:val="14FB26C3"/>
    <w:rsid w:val="150C5F52"/>
    <w:rsid w:val="150D7B44"/>
    <w:rsid w:val="150E0E8E"/>
    <w:rsid w:val="15393710"/>
    <w:rsid w:val="153F6E87"/>
    <w:rsid w:val="154C2052"/>
    <w:rsid w:val="157361C5"/>
    <w:rsid w:val="157C5056"/>
    <w:rsid w:val="157D154B"/>
    <w:rsid w:val="157E7EBC"/>
    <w:rsid w:val="15874318"/>
    <w:rsid w:val="15B74D0B"/>
    <w:rsid w:val="15C77437"/>
    <w:rsid w:val="15CA7152"/>
    <w:rsid w:val="15EC308A"/>
    <w:rsid w:val="15F146D0"/>
    <w:rsid w:val="16107791"/>
    <w:rsid w:val="16270B66"/>
    <w:rsid w:val="163C1A26"/>
    <w:rsid w:val="16750208"/>
    <w:rsid w:val="16790BBB"/>
    <w:rsid w:val="168E6766"/>
    <w:rsid w:val="16A60FE7"/>
    <w:rsid w:val="16A73BC0"/>
    <w:rsid w:val="16A81565"/>
    <w:rsid w:val="16AA6F89"/>
    <w:rsid w:val="16CC72B9"/>
    <w:rsid w:val="16E83EE1"/>
    <w:rsid w:val="16FE09A2"/>
    <w:rsid w:val="1700027C"/>
    <w:rsid w:val="17194E07"/>
    <w:rsid w:val="172016F8"/>
    <w:rsid w:val="172B0781"/>
    <w:rsid w:val="17500894"/>
    <w:rsid w:val="176D16B5"/>
    <w:rsid w:val="177356B0"/>
    <w:rsid w:val="178F360C"/>
    <w:rsid w:val="17916395"/>
    <w:rsid w:val="17932771"/>
    <w:rsid w:val="17A41F55"/>
    <w:rsid w:val="17B117A1"/>
    <w:rsid w:val="17B7628A"/>
    <w:rsid w:val="17C143B5"/>
    <w:rsid w:val="17C17A91"/>
    <w:rsid w:val="17CD3991"/>
    <w:rsid w:val="17DF5A27"/>
    <w:rsid w:val="18142272"/>
    <w:rsid w:val="181845C9"/>
    <w:rsid w:val="1820121F"/>
    <w:rsid w:val="183B0286"/>
    <w:rsid w:val="183C7FB6"/>
    <w:rsid w:val="185261E5"/>
    <w:rsid w:val="185F2F80"/>
    <w:rsid w:val="187861E6"/>
    <w:rsid w:val="187E0C77"/>
    <w:rsid w:val="18810F44"/>
    <w:rsid w:val="188B0B2C"/>
    <w:rsid w:val="188F1A9A"/>
    <w:rsid w:val="18966704"/>
    <w:rsid w:val="18AD3A2F"/>
    <w:rsid w:val="18B76D08"/>
    <w:rsid w:val="18C5012F"/>
    <w:rsid w:val="18C658EC"/>
    <w:rsid w:val="18CE6D50"/>
    <w:rsid w:val="18D602C4"/>
    <w:rsid w:val="18E63580"/>
    <w:rsid w:val="18F71134"/>
    <w:rsid w:val="18FA76E3"/>
    <w:rsid w:val="19173278"/>
    <w:rsid w:val="192504A2"/>
    <w:rsid w:val="194140AA"/>
    <w:rsid w:val="195047A3"/>
    <w:rsid w:val="19561CB2"/>
    <w:rsid w:val="195D4C7B"/>
    <w:rsid w:val="19724A09"/>
    <w:rsid w:val="19762CAD"/>
    <w:rsid w:val="197A2575"/>
    <w:rsid w:val="19895677"/>
    <w:rsid w:val="19CC08EC"/>
    <w:rsid w:val="19CF614E"/>
    <w:rsid w:val="19D269F0"/>
    <w:rsid w:val="19DB2372"/>
    <w:rsid w:val="19E53E8E"/>
    <w:rsid w:val="19E54CE2"/>
    <w:rsid w:val="19E55401"/>
    <w:rsid w:val="19E63824"/>
    <w:rsid w:val="19E95D8F"/>
    <w:rsid w:val="1A061C2F"/>
    <w:rsid w:val="1A077610"/>
    <w:rsid w:val="1A0C6918"/>
    <w:rsid w:val="1A0E1A92"/>
    <w:rsid w:val="1A1C378F"/>
    <w:rsid w:val="1A225BC9"/>
    <w:rsid w:val="1A296391"/>
    <w:rsid w:val="1A3E4F11"/>
    <w:rsid w:val="1A5D0D4A"/>
    <w:rsid w:val="1A6A09D3"/>
    <w:rsid w:val="1A790C2E"/>
    <w:rsid w:val="1A931259"/>
    <w:rsid w:val="1A940F69"/>
    <w:rsid w:val="1A9D30D7"/>
    <w:rsid w:val="1AAF2A11"/>
    <w:rsid w:val="1AB52BBA"/>
    <w:rsid w:val="1AB56662"/>
    <w:rsid w:val="1ABB522D"/>
    <w:rsid w:val="1ACE7336"/>
    <w:rsid w:val="1AE163B8"/>
    <w:rsid w:val="1B094C54"/>
    <w:rsid w:val="1B116A56"/>
    <w:rsid w:val="1B1E3965"/>
    <w:rsid w:val="1B34146A"/>
    <w:rsid w:val="1B390C3D"/>
    <w:rsid w:val="1B3E5255"/>
    <w:rsid w:val="1B3E5D73"/>
    <w:rsid w:val="1B4003C3"/>
    <w:rsid w:val="1B4837AF"/>
    <w:rsid w:val="1B490CF2"/>
    <w:rsid w:val="1B587E4E"/>
    <w:rsid w:val="1B907F89"/>
    <w:rsid w:val="1BA82A36"/>
    <w:rsid w:val="1BAA20CA"/>
    <w:rsid w:val="1BAD19C2"/>
    <w:rsid w:val="1BB1340D"/>
    <w:rsid w:val="1BC301CD"/>
    <w:rsid w:val="1BDF009A"/>
    <w:rsid w:val="1BE16B35"/>
    <w:rsid w:val="1BF9237E"/>
    <w:rsid w:val="1C1636E4"/>
    <w:rsid w:val="1C1822CB"/>
    <w:rsid w:val="1C262241"/>
    <w:rsid w:val="1C267650"/>
    <w:rsid w:val="1C36711C"/>
    <w:rsid w:val="1C451479"/>
    <w:rsid w:val="1C4D2A92"/>
    <w:rsid w:val="1C4F0C82"/>
    <w:rsid w:val="1C5953F2"/>
    <w:rsid w:val="1C6C207E"/>
    <w:rsid w:val="1C6F420D"/>
    <w:rsid w:val="1C8107E5"/>
    <w:rsid w:val="1CB94130"/>
    <w:rsid w:val="1CC915F3"/>
    <w:rsid w:val="1CCC1C04"/>
    <w:rsid w:val="1CD453AF"/>
    <w:rsid w:val="1CE51F87"/>
    <w:rsid w:val="1CF91C34"/>
    <w:rsid w:val="1CFA381D"/>
    <w:rsid w:val="1D0F584A"/>
    <w:rsid w:val="1D136531"/>
    <w:rsid w:val="1D1A3E15"/>
    <w:rsid w:val="1D32665D"/>
    <w:rsid w:val="1D366E91"/>
    <w:rsid w:val="1D385BCA"/>
    <w:rsid w:val="1D492D3B"/>
    <w:rsid w:val="1D5671DC"/>
    <w:rsid w:val="1D611A0A"/>
    <w:rsid w:val="1D711928"/>
    <w:rsid w:val="1D8114AE"/>
    <w:rsid w:val="1DB851CF"/>
    <w:rsid w:val="1DB95259"/>
    <w:rsid w:val="1DD3522B"/>
    <w:rsid w:val="1DE2159E"/>
    <w:rsid w:val="1DE84D1E"/>
    <w:rsid w:val="1DF73D72"/>
    <w:rsid w:val="1DFB64AE"/>
    <w:rsid w:val="1E100829"/>
    <w:rsid w:val="1E2E5701"/>
    <w:rsid w:val="1E363D47"/>
    <w:rsid w:val="1E572F4E"/>
    <w:rsid w:val="1E6C31E6"/>
    <w:rsid w:val="1E6E28F0"/>
    <w:rsid w:val="1E720EC6"/>
    <w:rsid w:val="1E7447FC"/>
    <w:rsid w:val="1E7939A8"/>
    <w:rsid w:val="1E7F57CF"/>
    <w:rsid w:val="1E827065"/>
    <w:rsid w:val="1E8B685E"/>
    <w:rsid w:val="1E8D2318"/>
    <w:rsid w:val="1E94664D"/>
    <w:rsid w:val="1E963804"/>
    <w:rsid w:val="1EA53E20"/>
    <w:rsid w:val="1EA764BD"/>
    <w:rsid w:val="1EB105D2"/>
    <w:rsid w:val="1EC63B3E"/>
    <w:rsid w:val="1EC82189"/>
    <w:rsid w:val="1ED12944"/>
    <w:rsid w:val="1ED34474"/>
    <w:rsid w:val="1ED7379F"/>
    <w:rsid w:val="1ED96C91"/>
    <w:rsid w:val="1F1F0BBC"/>
    <w:rsid w:val="1F2E6BDB"/>
    <w:rsid w:val="1F4323A6"/>
    <w:rsid w:val="1F473C01"/>
    <w:rsid w:val="1F4A0346"/>
    <w:rsid w:val="1F5833C8"/>
    <w:rsid w:val="1F752B29"/>
    <w:rsid w:val="1F7B0E2D"/>
    <w:rsid w:val="1F9B0884"/>
    <w:rsid w:val="1FA575CB"/>
    <w:rsid w:val="1FB9004A"/>
    <w:rsid w:val="1FC61289"/>
    <w:rsid w:val="1FC92C3C"/>
    <w:rsid w:val="1FCF69BC"/>
    <w:rsid w:val="1FD40C94"/>
    <w:rsid w:val="1FDB33EC"/>
    <w:rsid w:val="20140BE9"/>
    <w:rsid w:val="201749DA"/>
    <w:rsid w:val="201E76B5"/>
    <w:rsid w:val="20374FE4"/>
    <w:rsid w:val="203A3E0E"/>
    <w:rsid w:val="204634E4"/>
    <w:rsid w:val="20652C60"/>
    <w:rsid w:val="20745267"/>
    <w:rsid w:val="207944B6"/>
    <w:rsid w:val="2082433D"/>
    <w:rsid w:val="208B284D"/>
    <w:rsid w:val="209848ED"/>
    <w:rsid w:val="209B715F"/>
    <w:rsid w:val="20A11BA3"/>
    <w:rsid w:val="20A32348"/>
    <w:rsid w:val="20A34350"/>
    <w:rsid w:val="20B236FA"/>
    <w:rsid w:val="20B6096E"/>
    <w:rsid w:val="20BE1426"/>
    <w:rsid w:val="20D458F7"/>
    <w:rsid w:val="20DB5919"/>
    <w:rsid w:val="20F81759"/>
    <w:rsid w:val="211C7DD1"/>
    <w:rsid w:val="211F4CA9"/>
    <w:rsid w:val="21347AA9"/>
    <w:rsid w:val="213A619B"/>
    <w:rsid w:val="215029EC"/>
    <w:rsid w:val="21C5001F"/>
    <w:rsid w:val="21E45381"/>
    <w:rsid w:val="2207108B"/>
    <w:rsid w:val="22170AEB"/>
    <w:rsid w:val="222E2BC8"/>
    <w:rsid w:val="22475EA1"/>
    <w:rsid w:val="225137AF"/>
    <w:rsid w:val="225655F0"/>
    <w:rsid w:val="226A631A"/>
    <w:rsid w:val="228E051E"/>
    <w:rsid w:val="22967585"/>
    <w:rsid w:val="22CA26A4"/>
    <w:rsid w:val="22DA743D"/>
    <w:rsid w:val="230A0B13"/>
    <w:rsid w:val="23264BEA"/>
    <w:rsid w:val="23397E10"/>
    <w:rsid w:val="23403D8D"/>
    <w:rsid w:val="235173EB"/>
    <w:rsid w:val="239A2A6E"/>
    <w:rsid w:val="239F1637"/>
    <w:rsid w:val="23B504AF"/>
    <w:rsid w:val="23BA635D"/>
    <w:rsid w:val="23C426EC"/>
    <w:rsid w:val="23E465FF"/>
    <w:rsid w:val="23E84A90"/>
    <w:rsid w:val="23FB1DAD"/>
    <w:rsid w:val="240B5E6D"/>
    <w:rsid w:val="241733A7"/>
    <w:rsid w:val="24484E03"/>
    <w:rsid w:val="24617AB7"/>
    <w:rsid w:val="246653DC"/>
    <w:rsid w:val="247456F3"/>
    <w:rsid w:val="247D4B9A"/>
    <w:rsid w:val="248574D9"/>
    <w:rsid w:val="248C0CD2"/>
    <w:rsid w:val="24A2669B"/>
    <w:rsid w:val="24AA5E19"/>
    <w:rsid w:val="24B54B5D"/>
    <w:rsid w:val="24BA5D48"/>
    <w:rsid w:val="24BC2261"/>
    <w:rsid w:val="24CC2AFD"/>
    <w:rsid w:val="24CD0F91"/>
    <w:rsid w:val="24EC0A5F"/>
    <w:rsid w:val="2503004D"/>
    <w:rsid w:val="250F3FF5"/>
    <w:rsid w:val="251614E8"/>
    <w:rsid w:val="25232370"/>
    <w:rsid w:val="25435357"/>
    <w:rsid w:val="254A4EA2"/>
    <w:rsid w:val="254D30F2"/>
    <w:rsid w:val="2554361A"/>
    <w:rsid w:val="255A7BB5"/>
    <w:rsid w:val="256168AC"/>
    <w:rsid w:val="25747F4B"/>
    <w:rsid w:val="25B93733"/>
    <w:rsid w:val="25C73538"/>
    <w:rsid w:val="25CD3BBB"/>
    <w:rsid w:val="25D52BA5"/>
    <w:rsid w:val="25D566E3"/>
    <w:rsid w:val="25E204FD"/>
    <w:rsid w:val="25F24ADB"/>
    <w:rsid w:val="25F5774D"/>
    <w:rsid w:val="25F86184"/>
    <w:rsid w:val="26035E20"/>
    <w:rsid w:val="26037AB1"/>
    <w:rsid w:val="26107A27"/>
    <w:rsid w:val="261B11AC"/>
    <w:rsid w:val="262C1F3F"/>
    <w:rsid w:val="26A76A40"/>
    <w:rsid w:val="26A97BB7"/>
    <w:rsid w:val="26AA60FD"/>
    <w:rsid w:val="26B145D2"/>
    <w:rsid w:val="26C21933"/>
    <w:rsid w:val="26D10093"/>
    <w:rsid w:val="26D71D0C"/>
    <w:rsid w:val="26FB624E"/>
    <w:rsid w:val="270B78BF"/>
    <w:rsid w:val="271C723B"/>
    <w:rsid w:val="271E256D"/>
    <w:rsid w:val="27357159"/>
    <w:rsid w:val="273656A0"/>
    <w:rsid w:val="273911BE"/>
    <w:rsid w:val="2742358D"/>
    <w:rsid w:val="2743429D"/>
    <w:rsid w:val="274526F2"/>
    <w:rsid w:val="274D521F"/>
    <w:rsid w:val="27784865"/>
    <w:rsid w:val="27834238"/>
    <w:rsid w:val="2793165D"/>
    <w:rsid w:val="27A95586"/>
    <w:rsid w:val="27CB0D9F"/>
    <w:rsid w:val="27D378B7"/>
    <w:rsid w:val="27E31302"/>
    <w:rsid w:val="28030CB2"/>
    <w:rsid w:val="281D0CD9"/>
    <w:rsid w:val="2827027E"/>
    <w:rsid w:val="283E7A05"/>
    <w:rsid w:val="28552BDF"/>
    <w:rsid w:val="285E2B74"/>
    <w:rsid w:val="28752980"/>
    <w:rsid w:val="287A072D"/>
    <w:rsid w:val="288203C9"/>
    <w:rsid w:val="289221DC"/>
    <w:rsid w:val="28973C4C"/>
    <w:rsid w:val="28A01B45"/>
    <w:rsid w:val="28AE494F"/>
    <w:rsid w:val="28B93C0E"/>
    <w:rsid w:val="28C6677B"/>
    <w:rsid w:val="28CA1FE9"/>
    <w:rsid w:val="28E50F81"/>
    <w:rsid w:val="28E805AA"/>
    <w:rsid w:val="29101533"/>
    <w:rsid w:val="2918740B"/>
    <w:rsid w:val="2922367C"/>
    <w:rsid w:val="294626A3"/>
    <w:rsid w:val="29541DDB"/>
    <w:rsid w:val="29820EBE"/>
    <w:rsid w:val="29822200"/>
    <w:rsid w:val="29852B85"/>
    <w:rsid w:val="299C128D"/>
    <w:rsid w:val="29C12B78"/>
    <w:rsid w:val="29C66DAD"/>
    <w:rsid w:val="29C951C0"/>
    <w:rsid w:val="29FE0129"/>
    <w:rsid w:val="2A215FD5"/>
    <w:rsid w:val="2A393D0D"/>
    <w:rsid w:val="2A491468"/>
    <w:rsid w:val="2A4E31F9"/>
    <w:rsid w:val="2A5A36DC"/>
    <w:rsid w:val="2A8A2014"/>
    <w:rsid w:val="2A97671F"/>
    <w:rsid w:val="2AA26BF8"/>
    <w:rsid w:val="2AAB6549"/>
    <w:rsid w:val="2AAD50BF"/>
    <w:rsid w:val="2AAE33F9"/>
    <w:rsid w:val="2AB25B5D"/>
    <w:rsid w:val="2ABC361E"/>
    <w:rsid w:val="2ABE6652"/>
    <w:rsid w:val="2AC6512B"/>
    <w:rsid w:val="2AE47090"/>
    <w:rsid w:val="2AE81F5E"/>
    <w:rsid w:val="2AF332DC"/>
    <w:rsid w:val="2B017CB6"/>
    <w:rsid w:val="2B14230E"/>
    <w:rsid w:val="2B1F1319"/>
    <w:rsid w:val="2B1F190B"/>
    <w:rsid w:val="2B5A7971"/>
    <w:rsid w:val="2B712F13"/>
    <w:rsid w:val="2B733488"/>
    <w:rsid w:val="2B882724"/>
    <w:rsid w:val="2B883335"/>
    <w:rsid w:val="2B945146"/>
    <w:rsid w:val="2B9F43C8"/>
    <w:rsid w:val="2BA52B99"/>
    <w:rsid w:val="2BB14410"/>
    <w:rsid w:val="2BB80173"/>
    <w:rsid w:val="2BCB0909"/>
    <w:rsid w:val="2BE77DB2"/>
    <w:rsid w:val="2BF42468"/>
    <w:rsid w:val="2C004BBA"/>
    <w:rsid w:val="2C030CB8"/>
    <w:rsid w:val="2C0F2467"/>
    <w:rsid w:val="2C145CC3"/>
    <w:rsid w:val="2C284DA8"/>
    <w:rsid w:val="2C352B2F"/>
    <w:rsid w:val="2C355B60"/>
    <w:rsid w:val="2C39397A"/>
    <w:rsid w:val="2C746B55"/>
    <w:rsid w:val="2C817837"/>
    <w:rsid w:val="2C847F3C"/>
    <w:rsid w:val="2CA234D7"/>
    <w:rsid w:val="2CAA205A"/>
    <w:rsid w:val="2CAA7378"/>
    <w:rsid w:val="2CC21141"/>
    <w:rsid w:val="2CC47872"/>
    <w:rsid w:val="2CC53ADA"/>
    <w:rsid w:val="2CD50FDE"/>
    <w:rsid w:val="2CDB41B2"/>
    <w:rsid w:val="2CFF5305"/>
    <w:rsid w:val="2D031946"/>
    <w:rsid w:val="2D045F77"/>
    <w:rsid w:val="2D1F7EEF"/>
    <w:rsid w:val="2D3E0242"/>
    <w:rsid w:val="2D5C2829"/>
    <w:rsid w:val="2D6C46FB"/>
    <w:rsid w:val="2D815172"/>
    <w:rsid w:val="2D97169F"/>
    <w:rsid w:val="2DC63A0A"/>
    <w:rsid w:val="2DD0168F"/>
    <w:rsid w:val="2DE442BC"/>
    <w:rsid w:val="2DED1C81"/>
    <w:rsid w:val="2E0E1033"/>
    <w:rsid w:val="2E172F77"/>
    <w:rsid w:val="2E23789B"/>
    <w:rsid w:val="2E29016E"/>
    <w:rsid w:val="2E5469CD"/>
    <w:rsid w:val="2E6048AC"/>
    <w:rsid w:val="2E67663E"/>
    <w:rsid w:val="2E7170C2"/>
    <w:rsid w:val="2E8857DE"/>
    <w:rsid w:val="2EA900D2"/>
    <w:rsid w:val="2EBF651A"/>
    <w:rsid w:val="2EBF6D98"/>
    <w:rsid w:val="2EFD00A0"/>
    <w:rsid w:val="2F0A7D41"/>
    <w:rsid w:val="2F1D20D5"/>
    <w:rsid w:val="2F353268"/>
    <w:rsid w:val="2F5F1F29"/>
    <w:rsid w:val="2F6D27B1"/>
    <w:rsid w:val="2F820814"/>
    <w:rsid w:val="2F874BE8"/>
    <w:rsid w:val="2F9330EC"/>
    <w:rsid w:val="2FA84FCD"/>
    <w:rsid w:val="2FAE0DEE"/>
    <w:rsid w:val="2FB8682B"/>
    <w:rsid w:val="2FE34336"/>
    <w:rsid w:val="2FF255C0"/>
    <w:rsid w:val="3008453E"/>
    <w:rsid w:val="30094113"/>
    <w:rsid w:val="301C56A9"/>
    <w:rsid w:val="301E3A37"/>
    <w:rsid w:val="302B6EB2"/>
    <w:rsid w:val="30600D3E"/>
    <w:rsid w:val="306562F3"/>
    <w:rsid w:val="30657AAB"/>
    <w:rsid w:val="307044EE"/>
    <w:rsid w:val="30900498"/>
    <w:rsid w:val="30A64730"/>
    <w:rsid w:val="30D75CD8"/>
    <w:rsid w:val="30E166FA"/>
    <w:rsid w:val="30F3432D"/>
    <w:rsid w:val="30F52DD0"/>
    <w:rsid w:val="30F87F8C"/>
    <w:rsid w:val="310169BB"/>
    <w:rsid w:val="310773C5"/>
    <w:rsid w:val="312F0CC8"/>
    <w:rsid w:val="314236D7"/>
    <w:rsid w:val="314C4A90"/>
    <w:rsid w:val="315F3DCE"/>
    <w:rsid w:val="31670F6C"/>
    <w:rsid w:val="317D557F"/>
    <w:rsid w:val="31D03610"/>
    <w:rsid w:val="31D52288"/>
    <w:rsid w:val="31E7516D"/>
    <w:rsid w:val="31EE0BF6"/>
    <w:rsid w:val="321B3B4E"/>
    <w:rsid w:val="32201A6D"/>
    <w:rsid w:val="322518A4"/>
    <w:rsid w:val="324B10D3"/>
    <w:rsid w:val="324E6593"/>
    <w:rsid w:val="325565CC"/>
    <w:rsid w:val="326E54F5"/>
    <w:rsid w:val="326F5574"/>
    <w:rsid w:val="327110CD"/>
    <w:rsid w:val="3271349A"/>
    <w:rsid w:val="328A63AA"/>
    <w:rsid w:val="32A040C4"/>
    <w:rsid w:val="32A257F8"/>
    <w:rsid w:val="32BE4823"/>
    <w:rsid w:val="32C44878"/>
    <w:rsid w:val="32D5328B"/>
    <w:rsid w:val="32F10084"/>
    <w:rsid w:val="32F30133"/>
    <w:rsid w:val="32F32CA0"/>
    <w:rsid w:val="33072BBF"/>
    <w:rsid w:val="330754EE"/>
    <w:rsid w:val="33091438"/>
    <w:rsid w:val="3330006D"/>
    <w:rsid w:val="33347B90"/>
    <w:rsid w:val="333D16ED"/>
    <w:rsid w:val="33754ED7"/>
    <w:rsid w:val="33782DA4"/>
    <w:rsid w:val="3382447C"/>
    <w:rsid w:val="339C7C74"/>
    <w:rsid w:val="33A30D85"/>
    <w:rsid w:val="33C27BA4"/>
    <w:rsid w:val="33D5445A"/>
    <w:rsid w:val="33D775BE"/>
    <w:rsid w:val="33DB78BC"/>
    <w:rsid w:val="33DC78D2"/>
    <w:rsid w:val="33F65F67"/>
    <w:rsid w:val="33F9065C"/>
    <w:rsid w:val="34123BAA"/>
    <w:rsid w:val="34184B03"/>
    <w:rsid w:val="34390815"/>
    <w:rsid w:val="343E3A4E"/>
    <w:rsid w:val="34507FC1"/>
    <w:rsid w:val="3459518A"/>
    <w:rsid w:val="346358BE"/>
    <w:rsid w:val="34636F7F"/>
    <w:rsid w:val="3467287E"/>
    <w:rsid w:val="3472427C"/>
    <w:rsid w:val="34A240FE"/>
    <w:rsid w:val="34AA77A9"/>
    <w:rsid w:val="34CF2C5B"/>
    <w:rsid w:val="34D6693A"/>
    <w:rsid w:val="34DE6180"/>
    <w:rsid w:val="35301246"/>
    <w:rsid w:val="35321DAF"/>
    <w:rsid w:val="35560E5A"/>
    <w:rsid w:val="3562612C"/>
    <w:rsid w:val="35806FA9"/>
    <w:rsid w:val="3591057A"/>
    <w:rsid w:val="35945CB4"/>
    <w:rsid w:val="35987DEB"/>
    <w:rsid w:val="359F4633"/>
    <w:rsid w:val="35A77F75"/>
    <w:rsid w:val="35C439CE"/>
    <w:rsid w:val="35DE1F9E"/>
    <w:rsid w:val="35E014E5"/>
    <w:rsid w:val="35E63918"/>
    <w:rsid w:val="35F20F5F"/>
    <w:rsid w:val="36112DF1"/>
    <w:rsid w:val="36273214"/>
    <w:rsid w:val="363F6105"/>
    <w:rsid w:val="364E40D2"/>
    <w:rsid w:val="36531B25"/>
    <w:rsid w:val="365B25B9"/>
    <w:rsid w:val="36637321"/>
    <w:rsid w:val="367C6BB6"/>
    <w:rsid w:val="36932613"/>
    <w:rsid w:val="369C39B4"/>
    <w:rsid w:val="36A403E8"/>
    <w:rsid w:val="36A9107C"/>
    <w:rsid w:val="36BA4CA9"/>
    <w:rsid w:val="36E45874"/>
    <w:rsid w:val="36F2132B"/>
    <w:rsid w:val="36F84D84"/>
    <w:rsid w:val="36FB2716"/>
    <w:rsid w:val="37055164"/>
    <w:rsid w:val="37192303"/>
    <w:rsid w:val="37407411"/>
    <w:rsid w:val="374A20E6"/>
    <w:rsid w:val="37656BC3"/>
    <w:rsid w:val="37854252"/>
    <w:rsid w:val="37A96A08"/>
    <w:rsid w:val="37AB53A2"/>
    <w:rsid w:val="37B50EA3"/>
    <w:rsid w:val="37D34724"/>
    <w:rsid w:val="382C20FD"/>
    <w:rsid w:val="382C74CE"/>
    <w:rsid w:val="382E0B64"/>
    <w:rsid w:val="382E3CCB"/>
    <w:rsid w:val="38417AA0"/>
    <w:rsid w:val="384406B5"/>
    <w:rsid w:val="38461DB1"/>
    <w:rsid w:val="384C0D1A"/>
    <w:rsid w:val="38543A84"/>
    <w:rsid w:val="38704B2F"/>
    <w:rsid w:val="38816C4B"/>
    <w:rsid w:val="38972DDA"/>
    <w:rsid w:val="38B73CE5"/>
    <w:rsid w:val="38C463C3"/>
    <w:rsid w:val="38C515E1"/>
    <w:rsid w:val="38C52352"/>
    <w:rsid w:val="38E4566C"/>
    <w:rsid w:val="38E92F2D"/>
    <w:rsid w:val="38EF4E0A"/>
    <w:rsid w:val="38F93FA4"/>
    <w:rsid w:val="38FA4F81"/>
    <w:rsid w:val="3904794C"/>
    <w:rsid w:val="3911439B"/>
    <w:rsid w:val="39124349"/>
    <w:rsid w:val="39195854"/>
    <w:rsid w:val="395777FB"/>
    <w:rsid w:val="39622E95"/>
    <w:rsid w:val="396C278F"/>
    <w:rsid w:val="39701F68"/>
    <w:rsid w:val="39866E58"/>
    <w:rsid w:val="399228FF"/>
    <w:rsid w:val="399535EB"/>
    <w:rsid w:val="39987AD6"/>
    <w:rsid w:val="39A130B8"/>
    <w:rsid w:val="39AF65FF"/>
    <w:rsid w:val="39B153A5"/>
    <w:rsid w:val="39B667BC"/>
    <w:rsid w:val="39C42C8D"/>
    <w:rsid w:val="39F201A6"/>
    <w:rsid w:val="3A164F10"/>
    <w:rsid w:val="3A1F04E9"/>
    <w:rsid w:val="3A25657E"/>
    <w:rsid w:val="3A426F11"/>
    <w:rsid w:val="3A4563FF"/>
    <w:rsid w:val="3A616EA6"/>
    <w:rsid w:val="3A681799"/>
    <w:rsid w:val="3A682B49"/>
    <w:rsid w:val="3A7275B6"/>
    <w:rsid w:val="3A98199A"/>
    <w:rsid w:val="3AA02F23"/>
    <w:rsid w:val="3AC7640D"/>
    <w:rsid w:val="3ACD4BAB"/>
    <w:rsid w:val="3AEC64A3"/>
    <w:rsid w:val="3AEE1055"/>
    <w:rsid w:val="3B035AFD"/>
    <w:rsid w:val="3B062327"/>
    <w:rsid w:val="3B203B09"/>
    <w:rsid w:val="3B214699"/>
    <w:rsid w:val="3B3248B2"/>
    <w:rsid w:val="3B3D0CC1"/>
    <w:rsid w:val="3B3D1701"/>
    <w:rsid w:val="3B445719"/>
    <w:rsid w:val="3B4D7CCF"/>
    <w:rsid w:val="3B52671B"/>
    <w:rsid w:val="3B572738"/>
    <w:rsid w:val="3B57518B"/>
    <w:rsid w:val="3B8B376C"/>
    <w:rsid w:val="3B8E3317"/>
    <w:rsid w:val="3B98714A"/>
    <w:rsid w:val="3BAE73B7"/>
    <w:rsid w:val="3BB9044B"/>
    <w:rsid w:val="3BC160A6"/>
    <w:rsid w:val="3BC864B3"/>
    <w:rsid w:val="3BD32627"/>
    <w:rsid w:val="3C12127D"/>
    <w:rsid w:val="3C1E150A"/>
    <w:rsid w:val="3C1E364C"/>
    <w:rsid w:val="3C492F56"/>
    <w:rsid w:val="3C5D3891"/>
    <w:rsid w:val="3C687CD6"/>
    <w:rsid w:val="3C8803D5"/>
    <w:rsid w:val="3C9E3400"/>
    <w:rsid w:val="3CAA27F3"/>
    <w:rsid w:val="3CAA5C7C"/>
    <w:rsid w:val="3CBA2E7F"/>
    <w:rsid w:val="3CBB1343"/>
    <w:rsid w:val="3CBB333D"/>
    <w:rsid w:val="3CC3008F"/>
    <w:rsid w:val="3CC3415F"/>
    <w:rsid w:val="3CCE5FE5"/>
    <w:rsid w:val="3CD63A9C"/>
    <w:rsid w:val="3CE04FFB"/>
    <w:rsid w:val="3CF11370"/>
    <w:rsid w:val="3D213DEC"/>
    <w:rsid w:val="3D4276BF"/>
    <w:rsid w:val="3D4F39E3"/>
    <w:rsid w:val="3D553B1F"/>
    <w:rsid w:val="3D6965B3"/>
    <w:rsid w:val="3D79109B"/>
    <w:rsid w:val="3D792E31"/>
    <w:rsid w:val="3D794D77"/>
    <w:rsid w:val="3D7B3E13"/>
    <w:rsid w:val="3D7F214A"/>
    <w:rsid w:val="3D930CB6"/>
    <w:rsid w:val="3DA32054"/>
    <w:rsid w:val="3DCA571B"/>
    <w:rsid w:val="3DCC6489"/>
    <w:rsid w:val="3DD35CA6"/>
    <w:rsid w:val="3DD76BA7"/>
    <w:rsid w:val="3DEA54DF"/>
    <w:rsid w:val="3DED58E1"/>
    <w:rsid w:val="3DF83090"/>
    <w:rsid w:val="3E2B22BA"/>
    <w:rsid w:val="3E4974B1"/>
    <w:rsid w:val="3E540BEC"/>
    <w:rsid w:val="3E6503F2"/>
    <w:rsid w:val="3E66120D"/>
    <w:rsid w:val="3E69181D"/>
    <w:rsid w:val="3E7C0D32"/>
    <w:rsid w:val="3E874B81"/>
    <w:rsid w:val="3E8E731F"/>
    <w:rsid w:val="3E97140D"/>
    <w:rsid w:val="3E971ADC"/>
    <w:rsid w:val="3ED0606F"/>
    <w:rsid w:val="3ED53017"/>
    <w:rsid w:val="3ED74523"/>
    <w:rsid w:val="3EE17852"/>
    <w:rsid w:val="3F183198"/>
    <w:rsid w:val="3F290BD0"/>
    <w:rsid w:val="3F300ADB"/>
    <w:rsid w:val="3F417661"/>
    <w:rsid w:val="3F49078F"/>
    <w:rsid w:val="3F4D1F98"/>
    <w:rsid w:val="3F5414AC"/>
    <w:rsid w:val="3F614E34"/>
    <w:rsid w:val="3F68436B"/>
    <w:rsid w:val="3F6C5CDC"/>
    <w:rsid w:val="3F6E0AC8"/>
    <w:rsid w:val="3F8A6361"/>
    <w:rsid w:val="3FA92701"/>
    <w:rsid w:val="3FAA3103"/>
    <w:rsid w:val="3FB71BB8"/>
    <w:rsid w:val="3FE024A8"/>
    <w:rsid w:val="3FEB0CA2"/>
    <w:rsid w:val="3FEE6223"/>
    <w:rsid w:val="3FF5362A"/>
    <w:rsid w:val="3FFD033B"/>
    <w:rsid w:val="4015121C"/>
    <w:rsid w:val="4015616E"/>
    <w:rsid w:val="404A2A50"/>
    <w:rsid w:val="405B6819"/>
    <w:rsid w:val="406104E7"/>
    <w:rsid w:val="406B709F"/>
    <w:rsid w:val="40783C2B"/>
    <w:rsid w:val="40870B81"/>
    <w:rsid w:val="408C47CE"/>
    <w:rsid w:val="40D22672"/>
    <w:rsid w:val="40DC3943"/>
    <w:rsid w:val="40E86621"/>
    <w:rsid w:val="40F449F8"/>
    <w:rsid w:val="40FE0904"/>
    <w:rsid w:val="41025D87"/>
    <w:rsid w:val="410C1EF8"/>
    <w:rsid w:val="412C5F9A"/>
    <w:rsid w:val="413857A2"/>
    <w:rsid w:val="413F7D60"/>
    <w:rsid w:val="414B1063"/>
    <w:rsid w:val="414C2B95"/>
    <w:rsid w:val="416251C4"/>
    <w:rsid w:val="416A32B6"/>
    <w:rsid w:val="416B16D2"/>
    <w:rsid w:val="41754AE0"/>
    <w:rsid w:val="41845FE1"/>
    <w:rsid w:val="418A3E5A"/>
    <w:rsid w:val="41A7375F"/>
    <w:rsid w:val="41C36F45"/>
    <w:rsid w:val="41D20875"/>
    <w:rsid w:val="41DF19BA"/>
    <w:rsid w:val="41E02A8B"/>
    <w:rsid w:val="41E7222A"/>
    <w:rsid w:val="42044062"/>
    <w:rsid w:val="420736BC"/>
    <w:rsid w:val="421526BB"/>
    <w:rsid w:val="42245807"/>
    <w:rsid w:val="422F349F"/>
    <w:rsid w:val="423E38D1"/>
    <w:rsid w:val="425C2F22"/>
    <w:rsid w:val="427F1C07"/>
    <w:rsid w:val="428844DC"/>
    <w:rsid w:val="42955914"/>
    <w:rsid w:val="42B500C3"/>
    <w:rsid w:val="42BF23A3"/>
    <w:rsid w:val="42C315F6"/>
    <w:rsid w:val="42C55C64"/>
    <w:rsid w:val="42CC5B2C"/>
    <w:rsid w:val="42D219C8"/>
    <w:rsid w:val="42DD3A88"/>
    <w:rsid w:val="42F27CD2"/>
    <w:rsid w:val="42FB115A"/>
    <w:rsid w:val="4311534B"/>
    <w:rsid w:val="43274CD8"/>
    <w:rsid w:val="432D6B20"/>
    <w:rsid w:val="433073D9"/>
    <w:rsid w:val="433C4E3B"/>
    <w:rsid w:val="434239E5"/>
    <w:rsid w:val="435E52F6"/>
    <w:rsid w:val="436374ED"/>
    <w:rsid w:val="438E69AE"/>
    <w:rsid w:val="43A96365"/>
    <w:rsid w:val="43A97405"/>
    <w:rsid w:val="43B16BDB"/>
    <w:rsid w:val="43B37845"/>
    <w:rsid w:val="43BC7223"/>
    <w:rsid w:val="43CC47FC"/>
    <w:rsid w:val="43D95667"/>
    <w:rsid w:val="43DD11A5"/>
    <w:rsid w:val="43F13ADB"/>
    <w:rsid w:val="44062535"/>
    <w:rsid w:val="44191EA3"/>
    <w:rsid w:val="44247924"/>
    <w:rsid w:val="44666119"/>
    <w:rsid w:val="4470401F"/>
    <w:rsid w:val="4478498D"/>
    <w:rsid w:val="447C2ACF"/>
    <w:rsid w:val="44934ADF"/>
    <w:rsid w:val="44A01266"/>
    <w:rsid w:val="44B50C47"/>
    <w:rsid w:val="44BD28BE"/>
    <w:rsid w:val="44C92E72"/>
    <w:rsid w:val="44CD1A86"/>
    <w:rsid w:val="44D32F5B"/>
    <w:rsid w:val="44DC184A"/>
    <w:rsid w:val="44E24758"/>
    <w:rsid w:val="44FC3352"/>
    <w:rsid w:val="451B58FD"/>
    <w:rsid w:val="45293895"/>
    <w:rsid w:val="452C33A4"/>
    <w:rsid w:val="454F57EA"/>
    <w:rsid w:val="455144E7"/>
    <w:rsid w:val="45640BA3"/>
    <w:rsid w:val="45660206"/>
    <w:rsid w:val="457431C3"/>
    <w:rsid w:val="457972C2"/>
    <w:rsid w:val="45835C39"/>
    <w:rsid w:val="45C33F89"/>
    <w:rsid w:val="45C548BD"/>
    <w:rsid w:val="45C76D2D"/>
    <w:rsid w:val="45CC18E7"/>
    <w:rsid w:val="45CF6BDD"/>
    <w:rsid w:val="45D7262E"/>
    <w:rsid w:val="45F80992"/>
    <w:rsid w:val="46021163"/>
    <w:rsid w:val="4618571E"/>
    <w:rsid w:val="4625307F"/>
    <w:rsid w:val="463134C5"/>
    <w:rsid w:val="463355DB"/>
    <w:rsid w:val="463943ED"/>
    <w:rsid w:val="46440BC9"/>
    <w:rsid w:val="46482A35"/>
    <w:rsid w:val="46694824"/>
    <w:rsid w:val="46853E54"/>
    <w:rsid w:val="4686632B"/>
    <w:rsid w:val="468E7A5A"/>
    <w:rsid w:val="469066E7"/>
    <w:rsid w:val="469E312E"/>
    <w:rsid w:val="46B653E6"/>
    <w:rsid w:val="46BC7559"/>
    <w:rsid w:val="46C87FBA"/>
    <w:rsid w:val="46D4623F"/>
    <w:rsid w:val="46D50429"/>
    <w:rsid w:val="46E82992"/>
    <w:rsid w:val="46E9734D"/>
    <w:rsid w:val="46EB186F"/>
    <w:rsid w:val="47055CDE"/>
    <w:rsid w:val="472B371A"/>
    <w:rsid w:val="47380DEF"/>
    <w:rsid w:val="47463680"/>
    <w:rsid w:val="47521775"/>
    <w:rsid w:val="476F628B"/>
    <w:rsid w:val="47774052"/>
    <w:rsid w:val="477921B7"/>
    <w:rsid w:val="47803ADA"/>
    <w:rsid w:val="478139A5"/>
    <w:rsid w:val="47831F24"/>
    <w:rsid w:val="4787533F"/>
    <w:rsid w:val="478A0955"/>
    <w:rsid w:val="47A9378E"/>
    <w:rsid w:val="47CA3C8A"/>
    <w:rsid w:val="47E86DE2"/>
    <w:rsid w:val="480A5A37"/>
    <w:rsid w:val="483211AD"/>
    <w:rsid w:val="485E3E8A"/>
    <w:rsid w:val="4892749D"/>
    <w:rsid w:val="48B53D95"/>
    <w:rsid w:val="48BC72BC"/>
    <w:rsid w:val="48C31EAA"/>
    <w:rsid w:val="48D06383"/>
    <w:rsid w:val="48D72362"/>
    <w:rsid w:val="48D92813"/>
    <w:rsid w:val="48DC62EC"/>
    <w:rsid w:val="48E56904"/>
    <w:rsid w:val="48F063C6"/>
    <w:rsid w:val="48F40582"/>
    <w:rsid w:val="49244E9B"/>
    <w:rsid w:val="49322626"/>
    <w:rsid w:val="493C3EA8"/>
    <w:rsid w:val="497320A9"/>
    <w:rsid w:val="49765EF7"/>
    <w:rsid w:val="4977077F"/>
    <w:rsid w:val="498A7D9F"/>
    <w:rsid w:val="498D5C97"/>
    <w:rsid w:val="49AB532F"/>
    <w:rsid w:val="49B61F44"/>
    <w:rsid w:val="49C925B4"/>
    <w:rsid w:val="49CC59FC"/>
    <w:rsid w:val="49D07C6C"/>
    <w:rsid w:val="4A0F32DF"/>
    <w:rsid w:val="4A102FD7"/>
    <w:rsid w:val="4A3938CD"/>
    <w:rsid w:val="4A4279D5"/>
    <w:rsid w:val="4A750938"/>
    <w:rsid w:val="4A932D8C"/>
    <w:rsid w:val="4AA02875"/>
    <w:rsid w:val="4AA136B9"/>
    <w:rsid w:val="4ABB77DB"/>
    <w:rsid w:val="4ACF2D9F"/>
    <w:rsid w:val="4ADC7AEC"/>
    <w:rsid w:val="4ADD79D4"/>
    <w:rsid w:val="4AF868FB"/>
    <w:rsid w:val="4AFA69F1"/>
    <w:rsid w:val="4AFC5573"/>
    <w:rsid w:val="4B443464"/>
    <w:rsid w:val="4B4F7596"/>
    <w:rsid w:val="4BA00E6D"/>
    <w:rsid w:val="4BB0072B"/>
    <w:rsid w:val="4BB16808"/>
    <w:rsid w:val="4BDA4CC2"/>
    <w:rsid w:val="4BEE1E3D"/>
    <w:rsid w:val="4BEF0D19"/>
    <w:rsid w:val="4BF41505"/>
    <w:rsid w:val="4BFF0B0A"/>
    <w:rsid w:val="4C0776B0"/>
    <w:rsid w:val="4C0B255B"/>
    <w:rsid w:val="4C161A6F"/>
    <w:rsid w:val="4C192C00"/>
    <w:rsid w:val="4C1A03E5"/>
    <w:rsid w:val="4C1F0984"/>
    <w:rsid w:val="4C2D572E"/>
    <w:rsid w:val="4C2E7003"/>
    <w:rsid w:val="4C78068E"/>
    <w:rsid w:val="4C942EA9"/>
    <w:rsid w:val="4C967E4F"/>
    <w:rsid w:val="4C99350A"/>
    <w:rsid w:val="4C9C3A31"/>
    <w:rsid w:val="4C9E48FD"/>
    <w:rsid w:val="4CAC7C01"/>
    <w:rsid w:val="4CC70136"/>
    <w:rsid w:val="4CC87A41"/>
    <w:rsid w:val="4CD1194A"/>
    <w:rsid w:val="4CDD7CEC"/>
    <w:rsid w:val="4CE54371"/>
    <w:rsid w:val="4CE846B1"/>
    <w:rsid w:val="4CE95296"/>
    <w:rsid w:val="4CEC0C8D"/>
    <w:rsid w:val="4CEE013D"/>
    <w:rsid w:val="4D0E1A41"/>
    <w:rsid w:val="4D29150F"/>
    <w:rsid w:val="4D35739E"/>
    <w:rsid w:val="4D3A2809"/>
    <w:rsid w:val="4D403E05"/>
    <w:rsid w:val="4D523ECE"/>
    <w:rsid w:val="4D5726DD"/>
    <w:rsid w:val="4DBB3A86"/>
    <w:rsid w:val="4DC7711A"/>
    <w:rsid w:val="4DCA500D"/>
    <w:rsid w:val="4DEC4B96"/>
    <w:rsid w:val="4DF30F37"/>
    <w:rsid w:val="4E056D62"/>
    <w:rsid w:val="4E093350"/>
    <w:rsid w:val="4E241276"/>
    <w:rsid w:val="4E27678C"/>
    <w:rsid w:val="4E2D2547"/>
    <w:rsid w:val="4E324400"/>
    <w:rsid w:val="4E3C4B19"/>
    <w:rsid w:val="4E633855"/>
    <w:rsid w:val="4E6E22AA"/>
    <w:rsid w:val="4E8E7B8F"/>
    <w:rsid w:val="4E9121F8"/>
    <w:rsid w:val="4EAC7CA0"/>
    <w:rsid w:val="4EB03989"/>
    <w:rsid w:val="4EBA1512"/>
    <w:rsid w:val="4EBB3EB1"/>
    <w:rsid w:val="4ED07619"/>
    <w:rsid w:val="4ED73FA3"/>
    <w:rsid w:val="4EE15858"/>
    <w:rsid w:val="4EE2410A"/>
    <w:rsid w:val="4F0F102B"/>
    <w:rsid w:val="4F14776B"/>
    <w:rsid w:val="4F194D1D"/>
    <w:rsid w:val="4F1A5984"/>
    <w:rsid w:val="4F1F04F3"/>
    <w:rsid w:val="4F2657F9"/>
    <w:rsid w:val="4F322178"/>
    <w:rsid w:val="4F4101ED"/>
    <w:rsid w:val="4F532ABC"/>
    <w:rsid w:val="4F59138D"/>
    <w:rsid w:val="4F6C4B31"/>
    <w:rsid w:val="4F8C727A"/>
    <w:rsid w:val="4F990905"/>
    <w:rsid w:val="4FC1183A"/>
    <w:rsid w:val="4FD76DBB"/>
    <w:rsid w:val="4FEA582A"/>
    <w:rsid w:val="503370D5"/>
    <w:rsid w:val="5048217F"/>
    <w:rsid w:val="50503EF7"/>
    <w:rsid w:val="50664A18"/>
    <w:rsid w:val="508006AF"/>
    <w:rsid w:val="50897328"/>
    <w:rsid w:val="508E3B1B"/>
    <w:rsid w:val="508F64FA"/>
    <w:rsid w:val="509D73F4"/>
    <w:rsid w:val="50A612CF"/>
    <w:rsid w:val="50B62769"/>
    <w:rsid w:val="50C829C9"/>
    <w:rsid w:val="50D95272"/>
    <w:rsid w:val="50EE5F84"/>
    <w:rsid w:val="50F02624"/>
    <w:rsid w:val="50F255F3"/>
    <w:rsid w:val="510A16C4"/>
    <w:rsid w:val="513B6EA2"/>
    <w:rsid w:val="51463DBA"/>
    <w:rsid w:val="514B5B9E"/>
    <w:rsid w:val="514F3C21"/>
    <w:rsid w:val="515E33CB"/>
    <w:rsid w:val="51665DC5"/>
    <w:rsid w:val="517809DD"/>
    <w:rsid w:val="51871F0D"/>
    <w:rsid w:val="518978C8"/>
    <w:rsid w:val="518E263C"/>
    <w:rsid w:val="5196128F"/>
    <w:rsid w:val="51AB354A"/>
    <w:rsid w:val="51AE03DF"/>
    <w:rsid w:val="51B82452"/>
    <w:rsid w:val="51C30E90"/>
    <w:rsid w:val="51C76C50"/>
    <w:rsid w:val="52083E2B"/>
    <w:rsid w:val="52096B8A"/>
    <w:rsid w:val="52150971"/>
    <w:rsid w:val="52185DCC"/>
    <w:rsid w:val="523A2B79"/>
    <w:rsid w:val="52430B62"/>
    <w:rsid w:val="52643D41"/>
    <w:rsid w:val="526B0886"/>
    <w:rsid w:val="526B7A0D"/>
    <w:rsid w:val="528F75D8"/>
    <w:rsid w:val="52B04A75"/>
    <w:rsid w:val="52B33013"/>
    <w:rsid w:val="52C01F79"/>
    <w:rsid w:val="52E444C5"/>
    <w:rsid w:val="52E45331"/>
    <w:rsid w:val="52ED3468"/>
    <w:rsid w:val="532E1A6D"/>
    <w:rsid w:val="53320906"/>
    <w:rsid w:val="53341FDB"/>
    <w:rsid w:val="5335486E"/>
    <w:rsid w:val="53385FF2"/>
    <w:rsid w:val="53566AC7"/>
    <w:rsid w:val="53610EE5"/>
    <w:rsid w:val="536F0161"/>
    <w:rsid w:val="53706EBD"/>
    <w:rsid w:val="53717C61"/>
    <w:rsid w:val="53791716"/>
    <w:rsid w:val="53830C96"/>
    <w:rsid w:val="5386079E"/>
    <w:rsid w:val="538F253C"/>
    <w:rsid w:val="538F3831"/>
    <w:rsid w:val="539D480D"/>
    <w:rsid w:val="53A0312F"/>
    <w:rsid w:val="53A32091"/>
    <w:rsid w:val="53BC34E5"/>
    <w:rsid w:val="53D43747"/>
    <w:rsid w:val="540D35F4"/>
    <w:rsid w:val="54167E13"/>
    <w:rsid w:val="541C1575"/>
    <w:rsid w:val="541D5668"/>
    <w:rsid w:val="541F4AD1"/>
    <w:rsid w:val="542B4C69"/>
    <w:rsid w:val="543825DC"/>
    <w:rsid w:val="54392BF5"/>
    <w:rsid w:val="544934A7"/>
    <w:rsid w:val="54586D9D"/>
    <w:rsid w:val="547A1721"/>
    <w:rsid w:val="547B3850"/>
    <w:rsid w:val="5485131B"/>
    <w:rsid w:val="5489782E"/>
    <w:rsid w:val="54B91F3F"/>
    <w:rsid w:val="54DD31A2"/>
    <w:rsid w:val="54EC6695"/>
    <w:rsid w:val="55031C67"/>
    <w:rsid w:val="5512564A"/>
    <w:rsid w:val="55203DB7"/>
    <w:rsid w:val="552E1B36"/>
    <w:rsid w:val="554A7EBA"/>
    <w:rsid w:val="555878B4"/>
    <w:rsid w:val="55723F17"/>
    <w:rsid w:val="558E7591"/>
    <w:rsid w:val="558F1B57"/>
    <w:rsid w:val="558F21BB"/>
    <w:rsid w:val="55A20E7C"/>
    <w:rsid w:val="55B13CD7"/>
    <w:rsid w:val="55B23FA4"/>
    <w:rsid w:val="55B843A1"/>
    <w:rsid w:val="55BD7BA7"/>
    <w:rsid w:val="55C22949"/>
    <w:rsid w:val="55C85141"/>
    <w:rsid w:val="55C93CE3"/>
    <w:rsid w:val="55CB4C71"/>
    <w:rsid w:val="55CD49A5"/>
    <w:rsid w:val="55DD7A5B"/>
    <w:rsid w:val="55FE0873"/>
    <w:rsid w:val="561D605E"/>
    <w:rsid w:val="56252121"/>
    <w:rsid w:val="56311300"/>
    <w:rsid w:val="566924C7"/>
    <w:rsid w:val="56717E35"/>
    <w:rsid w:val="56753516"/>
    <w:rsid w:val="56911530"/>
    <w:rsid w:val="569322F4"/>
    <w:rsid w:val="5695403A"/>
    <w:rsid w:val="569D58FB"/>
    <w:rsid w:val="56B63DC9"/>
    <w:rsid w:val="56C42655"/>
    <w:rsid w:val="56D865F6"/>
    <w:rsid w:val="56E30A61"/>
    <w:rsid w:val="56EC4D6F"/>
    <w:rsid w:val="57014609"/>
    <w:rsid w:val="572C1200"/>
    <w:rsid w:val="57346BED"/>
    <w:rsid w:val="573C6CEE"/>
    <w:rsid w:val="575A2479"/>
    <w:rsid w:val="575B0B4B"/>
    <w:rsid w:val="57610B4E"/>
    <w:rsid w:val="576D48F7"/>
    <w:rsid w:val="57725753"/>
    <w:rsid w:val="57810F8B"/>
    <w:rsid w:val="578B7D96"/>
    <w:rsid w:val="578C6A54"/>
    <w:rsid w:val="578E3E97"/>
    <w:rsid w:val="57B15D28"/>
    <w:rsid w:val="57B205F7"/>
    <w:rsid w:val="57B26575"/>
    <w:rsid w:val="57BB165E"/>
    <w:rsid w:val="57BC77BB"/>
    <w:rsid w:val="57D10EC7"/>
    <w:rsid w:val="57D93138"/>
    <w:rsid w:val="57E07D01"/>
    <w:rsid w:val="57E252D3"/>
    <w:rsid w:val="57E53EE6"/>
    <w:rsid w:val="57E57624"/>
    <w:rsid w:val="57E9714B"/>
    <w:rsid w:val="57FD0C96"/>
    <w:rsid w:val="581E1C9C"/>
    <w:rsid w:val="586148E8"/>
    <w:rsid w:val="5875109F"/>
    <w:rsid w:val="58775FF5"/>
    <w:rsid w:val="58811456"/>
    <w:rsid w:val="58957152"/>
    <w:rsid w:val="58957613"/>
    <w:rsid w:val="589F3765"/>
    <w:rsid w:val="58B52EC6"/>
    <w:rsid w:val="58D00C3B"/>
    <w:rsid w:val="58D76FFA"/>
    <w:rsid w:val="58E26136"/>
    <w:rsid w:val="58EA5748"/>
    <w:rsid w:val="590C25BC"/>
    <w:rsid w:val="5918383E"/>
    <w:rsid w:val="591900AE"/>
    <w:rsid w:val="594D5940"/>
    <w:rsid w:val="59526135"/>
    <w:rsid w:val="595A3066"/>
    <w:rsid w:val="59794770"/>
    <w:rsid w:val="597E282C"/>
    <w:rsid w:val="59913C09"/>
    <w:rsid w:val="599171BF"/>
    <w:rsid w:val="599913F0"/>
    <w:rsid w:val="59A12C3A"/>
    <w:rsid w:val="59BC1F4E"/>
    <w:rsid w:val="59D950B9"/>
    <w:rsid w:val="59DB6000"/>
    <w:rsid w:val="59FB6E43"/>
    <w:rsid w:val="5A210622"/>
    <w:rsid w:val="5A512C48"/>
    <w:rsid w:val="5A7164E3"/>
    <w:rsid w:val="5A7A6803"/>
    <w:rsid w:val="5AA353E0"/>
    <w:rsid w:val="5AB63246"/>
    <w:rsid w:val="5AC02FE9"/>
    <w:rsid w:val="5AC040A1"/>
    <w:rsid w:val="5AC60C3B"/>
    <w:rsid w:val="5AD42135"/>
    <w:rsid w:val="5ADE6AAF"/>
    <w:rsid w:val="5AE66E3C"/>
    <w:rsid w:val="5B0875FF"/>
    <w:rsid w:val="5B1B40DD"/>
    <w:rsid w:val="5B1D5A28"/>
    <w:rsid w:val="5B1E3B2E"/>
    <w:rsid w:val="5B435A29"/>
    <w:rsid w:val="5B435E10"/>
    <w:rsid w:val="5B52604A"/>
    <w:rsid w:val="5B5E66EE"/>
    <w:rsid w:val="5B6B6212"/>
    <w:rsid w:val="5B995E38"/>
    <w:rsid w:val="5BA739C8"/>
    <w:rsid w:val="5BA85907"/>
    <w:rsid w:val="5BA95481"/>
    <w:rsid w:val="5BB85AAC"/>
    <w:rsid w:val="5BBA01E8"/>
    <w:rsid w:val="5BCA4885"/>
    <w:rsid w:val="5BE2671F"/>
    <w:rsid w:val="5BED66E0"/>
    <w:rsid w:val="5BF36D0E"/>
    <w:rsid w:val="5BFC1EAF"/>
    <w:rsid w:val="5C011051"/>
    <w:rsid w:val="5C122E23"/>
    <w:rsid w:val="5C1503A3"/>
    <w:rsid w:val="5C2E1BD4"/>
    <w:rsid w:val="5C322D1A"/>
    <w:rsid w:val="5C4725A2"/>
    <w:rsid w:val="5C521BF6"/>
    <w:rsid w:val="5C6D7A18"/>
    <w:rsid w:val="5C7B06AA"/>
    <w:rsid w:val="5C9A2E32"/>
    <w:rsid w:val="5CD859D8"/>
    <w:rsid w:val="5CDC2EA7"/>
    <w:rsid w:val="5D10371B"/>
    <w:rsid w:val="5D4243AC"/>
    <w:rsid w:val="5D482424"/>
    <w:rsid w:val="5D5B3497"/>
    <w:rsid w:val="5D6263ED"/>
    <w:rsid w:val="5D67167E"/>
    <w:rsid w:val="5D677794"/>
    <w:rsid w:val="5D7974D0"/>
    <w:rsid w:val="5D8C0F4F"/>
    <w:rsid w:val="5D8E21D5"/>
    <w:rsid w:val="5D900248"/>
    <w:rsid w:val="5D942B69"/>
    <w:rsid w:val="5D96445A"/>
    <w:rsid w:val="5DA52162"/>
    <w:rsid w:val="5DB607D7"/>
    <w:rsid w:val="5DD74DEA"/>
    <w:rsid w:val="5DF155BE"/>
    <w:rsid w:val="5DF84B3B"/>
    <w:rsid w:val="5E0412A7"/>
    <w:rsid w:val="5E0F1DEF"/>
    <w:rsid w:val="5E2020E8"/>
    <w:rsid w:val="5E2F26F4"/>
    <w:rsid w:val="5E335BF0"/>
    <w:rsid w:val="5E3A6190"/>
    <w:rsid w:val="5E494404"/>
    <w:rsid w:val="5E513F68"/>
    <w:rsid w:val="5E5B2ADD"/>
    <w:rsid w:val="5E742367"/>
    <w:rsid w:val="5E7A7F97"/>
    <w:rsid w:val="5E8D00EA"/>
    <w:rsid w:val="5E98387B"/>
    <w:rsid w:val="5E9B7D56"/>
    <w:rsid w:val="5EC64C76"/>
    <w:rsid w:val="5ED30075"/>
    <w:rsid w:val="5EDC72DE"/>
    <w:rsid w:val="5EEE453B"/>
    <w:rsid w:val="5F081C14"/>
    <w:rsid w:val="5F0C6873"/>
    <w:rsid w:val="5F20361D"/>
    <w:rsid w:val="5F223556"/>
    <w:rsid w:val="5F312BE1"/>
    <w:rsid w:val="5F3E7BBF"/>
    <w:rsid w:val="5F5B055D"/>
    <w:rsid w:val="5F79534B"/>
    <w:rsid w:val="5F8E5CB7"/>
    <w:rsid w:val="5F9A3D55"/>
    <w:rsid w:val="5FA042BA"/>
    <w:rsid w:val="5FC83468"/>
    <w:rsid w:val="5FD56D68"/>
    <w:rsid w:val="5FD617DD"/>
    <w:rsid w:val="5FDF2711"/>
    <w:rsid w:val="5FE44077"/>
    <w:rsid w:val="5FF66035"/>
    <w:rsid w:val="60214B60"/>
    <w:rsid w:val="60241E38"/>
    <w:rsid w:val="604F3247"/>
    <w:rsid w:val="6062149A"/>
    <w:rsid w:val="607712ED"/>
    <w:rsid w:val="60CA3C1D"/>
    <w:rsid w:val="60DB0174"/>
    <w:rsid w:val="61017A3C"/>
    <w:rsid w:val="610A76B2"/>
    <w:rsid w:val="6117437F"/>
    <w:rsid w:val="61284E2D"/>
    <w:rsid w:val="613A5A90"/>
    <w:rsid w:val="61495DC1"/>
    <w:rsid w:val="614D5EA0"/>
    <w:rsid w:val="615129A4"/>
    <w:rsid w:val="615130AE"/>
    <w:rsid w:val="615B5896"/>
    <w:rsid w:val="61744043"/>
    <w:rsid w:val="6187578E"/>
    <w:rsid w:val="61884482"/>
    <w:rsid w:val="619D1659"/>
    <w:rsid w:val="619D5E20"/>
    <w:rsid w:val="619D6CD3"/>
    <w:rsid w:val="619F7EDF"/>
    <w:rsid w:val="61AF51D9"/>
    <w:rsid w:val="61C33862"/>
    <w:rsid w:val="61C73809"/>
    <w:rsid w:val="61D9509B"/>
    <w:rsid w:val="61EC2DE1"/>
    <w:rsid w:val="61FA0F37"/>
    <w:rsid w:val="61FB7263"/>
    <w:rsid w:val="61FF00B0"/>
    <w:rsid w:val="62042FE6"/>
    <w:rsid w:val="62186229"/>
    <w:rsid w:val="622207C1"/>
    <w:rsid w:val="622D3367"/>
    <w:rsid w:val="623E263A"/>
    <w:rsid w:val="623E6FEB"/>
    <w:rsid w:val="624C797F"/>
    <w:rsid w:val="62537410"/>
    <w:rsid w:val="625734B0"/>
    <w:rsid w:val="625A13C8"/>
    <w:rsid w:val="625E6E9B"/>
    <w:rsid w:val="62676946"/>
    <w:rsid w:val="629B6E2B"/>
    <w:rsid w:val="62A35699"/>
    <w:rsid w:val="62B223E8"/>
    <w:rsid w:val="62B572CE"/>
    <w:rsid w:val="62C56AD5"/>
    <w:rsid w:val="62EC1630"/>
    <w:rsid w:val="631A6EEC"/>
    <w:rsid w:val="631E63F9"/>
    <w:rsid w:val="632664DF"/>
    <w:rsid w:val="633021BC"/>
    <w:rsid w:val="63305FB1"/>
    <w:rsid w:val="635C725D"/>
    <w:rsid w:val="63714BBC"/>
    <w:rsid w:val="638018AD"/>
    <w:rsid w:val="63A6060B"/>
    <w:rsid w:val="63B359CE"/>
    <w:rsid w:val="63C90931"/>
    <w:rsid w:val="63D714A6"/>
    <w:rsid w:val="63DE15F9"/>
    <w:rsid w:val="63DE4D23"/>
    <w:rsid w:val="63F10229"/>
    <w:rsid w:val="64100ACC"/>
    <w:rsid w:val="64353BE9"/>
    <w:rsid w:val="64383B76"/>
    <w:rsid w:val="64536BB6"/>
    <w:rsid w:val="64686C2A"/>
    <w:rsid w:val="648E04C1"/>
    <w:rsid w:val="64935C74"/>
    <w:rsid w:val="649909B8"/>
    <w:rsid w:val="64AA55E6"/>
    <w:rsid w:val="64B30523"/>
    <w:rsid w:val="64C229F5"/>
    <w:rsid w:val="64D46F49"/>
    <w:rsid w:val="65131B7E"/>
    <w:rsid w:val="651D6ECC"/>
    <w:rsid w:val="65294373"/>
    <w:rsid w:val="654824D5"/>
    <w:rsid w:val="656967E1"/>
    <w:rsid w:val="656C7159"/>
    <w:rsid w:val="65870909"/>
    <w:rsid w:val="65A87FCC"/>
    <w:rsid w:val="65B05779"/>
    <w:rsid w:val="65B571A6"/>
    <w:rsid w:val="65D47C61"/>
    <w:rsid w:val="65D54AC7"/>
    <w:rsid w:val="65DE56F7"/>
    <w:rsid w:val="65EB76B3"/>
    <w:rsid w:val="66027726"/>
    <w:rsid w:val="66046371"/>
    <w:rsid w:val="66084758"/>
    <w:rsid w:val="661D3F60"/>
    <w:rsid w:val="66674E32"/>
    <w:rsid w:val="66690943"/>
    <w:rsid w:val="6672574F"/>
    <w:rsid w:val="66A041F5"/>
    <w:rsid w:val="66A73041"/>
    <w:rsid w:val="66B450EF"/>
    <w:rsid w:val="66BB7CB4"/>
    <w:rsid w:val="66BC1D9E"/>
    <w:rsid w:val="66CD576E"/>
    <w:rsid w:val="66D37AC4"/>
    <w:rsid w:val="66E10FE4"/>
    <w:rsid w:val="66E53296"/>
    <w:rsid w:val="66EC797C"/>
    <w:rsid w:val="66FC3224"/>
    <w:rsid w:val="67291239"/>
    <w:rsid w:val="67320500"/>
    <w:rsid w:val="674E3077"/>
    <w:rsid w:val="675B0671"/>
    <w:rsid w:val="675F2B0A"/>
    <w:rsid w:val="67696D84"/>
    <w:rsid w:val="677555A8"/>
    <w:rsid w:val="67A500CD"/>
    <w:rsid w:val="67B23029"/>
    <w:rsid w:val="67C63CC0"/>
    <w:rsid w:val="67D20038"/>
    <w:rsid w:val="67D977F2"/>
    <w:rsid w:val="67DC1F70"/>
    <w:rsid w:val="67DD1B28"/>
    <w:rsid w:val="685140B8"/>
    <w:rsid w:val="685C5231"/>
    <w:rsid w:val="685D4946"/>
    <w:rsid w:val="68675FCA"/>
    <w:rsid w:val="688111E5"/>
    <w:rsid w:val="688222F5"/>
    <w:rsid w:val="68830614"/>
    <w:rsid w:val="688E7468"/>
    <w:rsid w:val="68A853C8"/>
    <w:rsid w:val="68DD763A"/>
    <w:rsid w:val="68EA4ECF"/>
    <w:rsid w:val="690F4D53"/>
    <w:rsid w:val="691F6818"/>
    <w:rsid w:val="692D71B5"/>
    <w:rsid w:val="696A4691"/>
    <w:rsid w:val="697454ED"/>
    <w:rsid w:val="69832625"/>
    <w:rsid w:val="698F5183"/>
    <w:rsid w:val="69936603"/>
    <w:rsid w:val="69B21EA8"/>
    <w:rsid w:val="69C24A49"/>
    <w:rsid w:val="69D6067D"/>
    <w:rsid w:val="69DA6FA2"/>
    <w:rsid w:val="69DE6049"/>
    <w:rsid w:val="6A163B78"/>
    <w:rsid w:val="6A216FB5"/>
    <w:rsid w:val="6A28003D"/>
    <w:rsid w:val="6A407EBF"/>
    <w:rsid w:val="6A4B14BC"/>
    <w:rsid w:val="6A512DB1"/>
    <w:rsid w:val="6A5A692F"/>
    <w:rsid w:val="6A6536B5"/>
    <w:rsid w:val="6AAB7787"/>
    <w:rsid w:val="6AAE58D6"/>
    <w:rsid w:val="6B1F356F"/>
    <w:rsid w:val="6B2C22DA"/>
    <w:rsid w:val="6B36064D"/>
    <w:rsid w:val="6B4131CF"/>
    <w:rsid w:val="6B4531A9"/>
    <w:rsid w:val="6B761C51"/>
    <w:rsid w:val="6B7F7B14"/>
    <w:rsid w:val="6B9A5325"/>
    <w:rsid w:val="6BA727E6"/>
    <w:rsid w:val="6BDF12A0"/>
    <w:rsid w:val="6BE014B4"/>
    <w:rsid w:val="6BF1636F"/>
    <w:rsid w:val="6BF66B03"/>
    <w:rsid w:val="6BFD6D9E"/>
    <w:rsid w:val="6C04332B"/>
    <w:rsid w:val="6C1854C1"/>
    <w:rsid w:val="6C22515E"/>
    <w:rsid w:val="6C350DF4"/>
    <w:rsid w:val="6C44602D"/>
    <w:rsid w:val="6C54700B"/>
    <w:rsid w:val="6C583F5F"/>
    <w:rsid w:val="6C602AE9"/>
    <w:rsid w:val="6C772994"/>
    <w:rsid w:val="6C81270A"/>
    <w:rsid w:val="6C9114E1"/>
    <w:rsid w:val="6C9165B8"/>
    <w:rsid w:val="6CA65D79"/>
    <w:rsid w:val="6CAE1A69"/>
    <w:rsid w:val="6CBC2F1E"/>
    <w:rsid w:val="6CC42BB9"/>
    <w:rsid w:val="6CCC50C5"/>
    <w:rsid w:val="6CEC5192"/>
    <w:rsid w:val="6CF45381"/>
    <w:rsid w:val="6CF92E77"/>
    <w:rsid w:val="6D08251D"/>
    <w:rsid w:val="6D1C67A9"/>
    <w:rsid w:val="6D2A00DB"/>
    <w:rsid w:val="6D51229C"/>
    <w:rsid w:val="6D513182"/>
    <w:rsid w:val="6D675110"/>
    <w:rsid w:val="6D6C404D"/>
    <w:rsid w:val="6D952713"/>
    <w:rsid w:val="6D98554B"/>
    <w:rsid w:val="6DA06775"/>
    <w:rsid w:val="6DCF7BF8"/>
    <w:rsid w:val="6DD319F9"/>
    <w:rsid w:val="6DD86C77"/>
    <w:rsid w:val="6DE103E1"/>
    <w:rsid w:val="6DF165F7"/>
    <w:rsid w:val="6E0A7BE7"/>
    <w:rsid w:val="6E1A07D3"/>
    <w:rsid w:val="6E2D17B6"/>
    <w:rsid w:val="6E522DA2"/>
    <w:rsid w:val="6E6D69CF"/>
    <w:rsid w:val="6E7E0D27"/>
    <w:rsid w:val="6E9041A1"/>
    <w:rsid w:val="6E9118E8"/>
    <w:rsid w:val="6E9D12C6"/>
    <w:rsid w:val="6EAE6A94"/>
    <w:rsid w:val="6EB65EAD"/>
    <w:rsid w:val="6EB8183E"/>
    <w:rsid w:val="6ECA3CE6"/>
    <w:rsid w:val="6EE552A2"/>
    <w:rsid w:val="6F00738B"/>
    <w:rsid w:val="6F0B6282"/>
    <w:rsid w:val="6F420441"/>
    <w:rsid w:val="6F743A8B"/>
    <w:rsid w:val="6F7841F3"/>
    <w:rsid w:val="6F845DA1"/>
    <w:rsid w:val="6F853CC1"/>
    <w:rsid w:val="6F8D5600"/>
    <w:rsid w:val="6FA57CEC"/>
    <w:rsid w:val="6FBD6456"/>
    <w:rsid w:val="6FDA77E3"/>
    <w:rsid w:val="6FDF6A15"/>
    <w:rsid w:val="6FEC1C95"/>
    <w:rsid w:val="6FEF3DEA"/>
    <w:rsid w:val="70027880"/>
    <w:rsid w:val="70150A15"/>
    <w:rsid w:val="701B715A"/>
    <w:rsid w:val="70466120"/>
    <w:rsid w:val="70481815"/>
    <w:rsid w:val="705F27C8"/>
    <w:rsid w:val="70691951"/>
    <w:rsid w:val="70A505F8"/>
    <w:rsid w:val="70B602B6"/>
    <w:rsid w:val="70E547E7"/>
    <w:rsid w:val="70FF5607"/>
    <w:rsid w:val="71092EA9"/>
    <w:rsid w:val="71413D63"/>
    <w:rsid w:val="714251DA"/>
    <w:rsid w:val="71497E7E"/>
    <w:rsid w:val="716315BB"/>
    <w:rsid w:val="717C31E3"/>
    <w:rsid w:val="717D5AFD"/>
    <w:rsid w:val="71893A80"/>
    <w:rsid w:val="719664F9"/>
    <w:rsid w:val="719A780C"/>
    <w:rsid w:val="71A00BA7"/>
    <w:rsid w:val="71C53548"/>
    <w:rsid w:val="71CD1D13"/>
    <w:rsid w:val="71E10206"/>
    <w:rsid w:val="71ED0800"/>
    <w:rsid w:val="71F03651"/>
    <w:rsid w:val="71F32586"/>
    <w:rsid w:val="724C16FB"/>
    <w:rsid w:val="72583C5F"/>
    <w:rsid w:val="725D782C"/>
    <w:rsid w:val="726175A8"/>
    <w:rsid w:val="72637F72"/>
    <w:rsid w:val="72655F64"/>
    <w:rsid w:val="728529E3"/>
    <w:rsid w:val="729E3075"/>
    <w:rsid w:val="72A7366D"/>
    <w:rsid w:val="72DB157C"/>
    <w:rsid w:val="72DC42E8"/>
    <w:rsid w:val="72FB2761"/>
    <w:rsid w:val="731F0580"/>
    <w:rsid w:val="73200B0F"/>
    <w:rsid w:val="732B352E"/>
    <w:rsid w:val="733416B3"/>
    <w:rsid w:val="733E27EF"/>
    <w:rsid w:val="735850E2"/>
    <w:rsid w:val="736E537D"/>
    <w:rsid w:val="738A488E"/>
    <w:rsid w:val="738E71AA"/>
    <w:rsid w:val="739A39C4"/>
    <w:rsid w:val="739D71B9"/>
    <w:rsid w:val="73A11852"/>
    <w:rsid w:val="73C06EA1"/>
    <w:rsid w:val="73D43343"/>
    <w:rsid w:val="741B0CE3"/>
    <w:rsid w:val="742B5ADF"/>
    <w:rsid w:val="744322B8"/>
    <w:rsid w:val="74446E5E"/>
    <w:rsid w:val="748D307C"/>
    <w:rsid w:val="74B84F8B"/>
    <w:rsid w:val="74C60D82"/>
    <w:rsid w:val="74DB76B7"/>
    <w:rsid w:val="74DD0937"/>
    <w:rsid w:val="74E05037"/>
    <w:rsid w:val="74E241DB"/>
    <w:rsid w:val="74EC44AB"/>
    <w:rsid w:val="750249F4"/>
    <w:rsid w:val="750278F6"/>
    <w:rsid w:val="75084DAA"/>
    <w:rsid w:val="75141622"/>
    <w:rsid w:val="75162476"/>
    <w:rsid w:val="751777C9"/>
    <w:rsid w:val="752439A3"/>
    <w:rsid w:val="755A0AB4"/>
    <w:rsid w:val="755B3C70"/>
    <w:rsid w:val="758D07FD"/>
    <w:rsid w:val="75922A2C"/>
    <w:rsid w:val="75A4630F"/>
    <w:rsid w:val="75B5519F"/>
    <w:rsid w:val="75B64B60"/>
    <w:rsid w:val="75E145EC"/>
    <w:rsid w:val="75E9605C"/>
    <w:rsid w:val="75FB2BC9"/>
    <w:rsid w:val="760C0BFA"/>
    <w:rsid w:val="761171B0"/>
    <w:rsid w:val="76434912"/>
    <w:rsid w:val="765D4150"/>
    <w:rsid w:val="767027CA"/>
    <w:rsid w:val="767C42EF"/>
    <w:rsid w:val="76866EFA"/>
    <w:rsid w:val="768C54A7"/>
    <w:rsid w:val="768E73E9"/>
    <w:rsid w:val="769D4FDD"/>
    <w:rsid w:val="76B97E87"/>
    <w:rsid w:val="76C64F87"/>
    <w:rsid w:val="76D54B26"/>
    <w:rsid w:val="76DE397A"/>
    <w:rsid w:val="76E46B26"/>
    <w:rsid w:val="772E2AE2"/>
    <w:rsid w:val="775D1FF6"/>
    <w:rsid w:val="77672708"/>
    <w:rsid w:val="776E3F03"/>
    <w:rsid w:val="77835E0C"/>
    <w:rsid w:val="7785367E"/>
    <w:rsid w:val="779B7D7C"/>
    <w:rsid w:val="779D2ED0"/>
    <w:rsid w:val="77B64D0D"/>
    <w:rsid w:val="77C512E1"/>
    <w:rsid w:val="77F61BF9"/>
    <w:rsid w:val="77F67AB9"/>
    <w:rsid w:val="7801175D"/>
    <w:rsid w:val="78090680"/>
    <w:rsid w:val="78175A3F"/>
    <w:rsid w:val="78207699"/>
    <w:rsid w:val="785865CD"/>
    <w:rsid w:val="78713D96"/>
    <w:rsid w:val="78735D37"/>
    <w:rsid w:val="7884005E"/>
    <w:rsid w:val="78932248"/>
    <w:rsid w:val="78A53110"/>
    <w:rsid w:val="78AB1A3D"/>
    <w:rsid w:val="78AD0436"/>
    <w:rsid w:val="78BA20F1"/>
    <w:rsid w:val="78BF2592"/>
    <w:rsid w:val="78C424C3"/>
    <w:rsid w:val="78D00304"/>
    <w:rsid w:val="78E63B0B"/>
    <w:rsid w:val="78EC6ED7"/>
    <w:rsid w:val="79084554"/>
    <w:rsid w:val="7922036A"/>
    <w:rsid w:val="792F208D"/>
    <w:rsid w:val="793226E5"/>
    <w:rsid w:val="793C0981"/>
    <w:rsid w:val="794F3727"/>
    <w:rsid w:val="796D6A5C"/>
    <w:rsid w:val="798620E3"/>
    <w:rsid w:val="79923F12"/>
    <w:rsid w:val="799654BC"/>
    <w:rsid w:val="79967D0B"/>
    <w:rsid w:val="799D2FE2"/>
    <w:rsid w:val="799E0290"/>
    <w:rsid w:val="79A00ABE"/>
    <w:rsid w:val="79A6623B"/>
    <w:rsid w:val="79B43645"/>
    <w:rsid w:val="79DC185E"/>
    <w:rsid w:val="79E15053"/>
    <w:rsid w:val="79E1693C"/>
    <w:rsid w:val="79E24D2B"/>
    <w:rsid w:val="79E86C44"/>
    <w:rsid w:val="7A02679C"/>
    <w:rsid w:val="7A2C0189"/>
    <w:rsid w:val="7A702589"/>
    <w:rsid w:val="7A886F6E"/>
    <w:rsid w:val="7AA40762"/>
    <w:rsid w:val="7ACE2767"/>
    <w:rsid w:val="7AD0499C"/>
    <w:rsid w:val="7AD061F3"/>
    <w:rsid w:val="7B000087"/>
    <w:rsid w:val="7B093D00"/>
    <w:rsid w:val="7B102D89"/>
    <w:rsid w:val="7B1C2556"/>
    <w:rsid w:val="7B2929EF"/>
    <w:rsid w:val="7B2D7D61"/>
    <w:rsid w:val="7B377853"/>
    <w:rsid w:val="7B3D42F6"/>
    <w:rsid w:val="7B460D88"/>
    <w:rsid w:val="7B5756A9"/>
    <w:rsid w:val="7B741641"/>
    <w:rsid w:val="7B88469E"/>
    <w:rsid w:val="7B9C19A7"/>
    <w:rsid w:val="7BAA4760"/>
    <w:rsid w:val="7BC212C2"/>
    <w:rsid w:val="7BDC5E54"/>
    <w:rsid w:val="7BE8433D"/>
    <w:rsid w:val="7C406A60"/>
    <w:rsid w:val="7C676E16"/>
    <w:rsid w:val="7C7C2DDC"/>
    <w:rsid w:val="7C837396"/>
    <w:rsid w:val="7C877E8D"/>
    <w:rsid w:val="7CA17BF6"/>
    <w:rsid w:val="7CA90102"/>
    <w:rsid w:val="7CAA4713"/>
    <w:rsid w:val="7CB02E52"/>
    <w:rsid w:val="7CB946AD"/>
    <w:rsid w:val="7CBB6A98"/>
    <w:rsid w:val="7CC837B0"/>
    <w:rsid w:val="7CDA18C0"/>
    <w:rsid w:val="7CE007BC"/>
    <w:rsid w:val="7CE1672B"/>
    <w:rsid w:val="7D017CD6"/>
    <w:rsid w:val="7D0A1CBA"/>
    <w:rsid w:val="7D11550B"/>
    <w:rsid w:val="7D2635B8"/>
    <w:rsid w:val="7D42719E"/>
    <w:rsid w:val="7D4B063E"/>
    <w:rsid w:val="7D532100"/>
    <w:rsid w:val="7D7D2126"/>
    <w:rsid w:val="7D81615E"/>
    <w:rsid w:val="7DD44204"/>
    <w:rsid w:val="7DD60E2F"/>
    <w:rsid w:val="7DDC5B5E"/>
    <w:rsid w:val="7DE132EF"/>
    <w:rsid w:val="7DFC5D62"/>
    <w:rsid w:val="7E197310"/>
    <w:rsid w:val="7E2C339C"/>
    <w:rsid w:val="7E341982"/>
    <w:rsid w:val="7E424376"/>
    <w:rsid w:val="7E492D08"/>
    <w:rsid w:val="7E4A7BD6"/>
    <w:rsid w:val="7E604D48"/>
    <w:rsid w:val="7E7B1A50"/>
    <w:rsid w:val="7E7F1F9A"/>
    <w:rsid w:val="7E877B17"/>
    <w:rsid w:val="7E8F297D"/>
    <w:rsid w:val="7E926224"/>
    <w:rsid w:val="7E9F5218"/>
    <w:rsid w:val="7EAF4817"/>
    <w:rsid w:val="7EC80D6A"/>
    <w:rsid w:val="7EDE45C9"/>
    <w:rsid w:val="7F0F2482"/>
    <w:rsid w:val="7F23473E"/>
    <w:rsid w:val="7F3A66D7"/>
    <w:rsid w:val="7F3F6CC2"/>
    <w:rsid w:val="7F4F04FF"/>
    <w:rsid w:val="7F5029E6"/>
    <w:rsid w:val="7F7A2F1E"/>
    <w:rsid w:val="7F7E2B8F"/>
    <w:rsid w:val="7F8C17D1"/>
    <w:rsid w:val="7F900C3C"/>
    <w:rsid w:val="7F926A6B"/>
    <w:rsid w:val="7FA2730C"/>
    <w:rsid w:val="7FAA5E6C"/>
    <w:rsid w:val="7FC86543"/>
    <w:rsid w:val="7FD50B84"/>
    <w:rsid w:val="7FF10CFE"/>
    <w:rsid w:val="7FFF3FA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2"/>
    <w:semiHidden/>
    <w:uiPriority w:val="99"/>
    <w:rPr>
      <w:sz w:val="18"/>
      <w:szCs w:val="18"/>
    </w:rPr>
  </w:style>
  <w:style w:type="paragraph" w:styleId="3">
    <w:name w:val="footer"/>
    <w:basedOn w:val="1"/>
    <w:link w:val="11"/>
    <w:semiHidden/>
    <w:qFormat/>
    <w:uiPriority w:val="99"/>
    <w:pPr>
      <w:tabs>
        <w:tab w:val="center" w:pos="4153"/>
        <w:tab w:val="right" w:pos="8306"/>
      </w:tabs>
      <w:snapToGrid w:val="0"/>
      <w:jc w:val="left"/>
    </w:pPr>
    <w:rPr>
      <w:sz w:val="18"/>
      <w:szCs w:val="18"/>
    </w:rPr>
  </w:style>
  <w:style w:type="paragraph" w:styleId="4">
    <w:name w:val="header"/>
    <w:basedOn w:val="1"/>
    <w:link w:val="10"/>
    <w:semiHidden/>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9"/>
    <w:qFormat/>
    <w:uiPriority w:val="99"/>
    <w:pPr>
      <w:spacing w:before="240" w:after="60"/>
      <w:jc w:val="center"/>
      <w:outlineLvl w:val="0"/>
    </w:pPr>
    <w:rPr>
      <w:rFonts w:ascii="Cambria" w:hAnsi="Cambria"/>
      <w:b/>
      <w:bCs/>
      <w:sz w:val="32"/>
      <w:szCs w:val="32"/>
    </w:rPr>
  </w:style>
  <w:style w:type="table" w:styleId="8">
    <w:name w:val="Table Grid"/>
    <w:basedOn w:val="7"/>
    <w:qFormat/>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Title Char"/>
    <w:basedOn w:val="6"/>
    <w:link w:val="5"/>
    <w:qFormat/>
    <w:locked/>
    <w:uiPriority w:val="99"/>
    <w:rPr>
      <w:rFonts w:ascii="Cambria" w:hAnsi="Cambria" w:eastAsia="宋体" w:cs="Times New Roman"/>
      <w:b/>
      <w:bCs/>
      <w:sz w:val="32"/>
      <w:szCs w:val="32"/>
    </w:rPr>
  </w:style>
  <w:style w:type="character" w:customStyle="1" w:styleId="10">
    <w:name w:val="Header Char"/>
    <w:basedOn w:val="6"/>
    <w:link w:val="4"/>
    <w:semiHidden/>
    <w:qFormat/>
    <w:locked/>
    <w:uiPriority w:val="99"/>
    <w:rPr>
      <w:rFonts w:cs="Times New Roman"/>
      <w:sz w:val="18"/>
      <w:szCs w:val="18"/>
    </w:rPr>
  </w:style>
  <w:style w:type="character" w:customStyle="1" w:styleId="11">
    <w:name w:val="Footer Char"/>
    <w:basedOn w:val="6"/>
    <w:link w:val="3"/>
    <w:semiHidden/>
    <w:qFormat/>
    <w:locked/>
    <w:uiPriority w:val="99"/>
    <w:rPr>
      <w:rFonts w:cs="Times New Roman"/>
      <w:sz w:val="18"/>
      <w:szCs w:val="18"/>
    </w:rPr>
  </w:style>
  <w:style w:type="character" w:customStyle="1" w:styleId="12">
    <w:name w:val="Balloon Text Char"/>
    <w:basedOn w:val="6"/>
    <w:link w:val="2"/>
    <w:semiHidden/>
    <w:qFormat/>
    <w:locked/>
    <w:uiPriority w:val="99"/>
    <w:rPr>
      <w:rFonts w:cs="Times New Roman"/>
      <w:sz w:val="2"/>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6</Pages>
  <Words>554</Words>
  <Characters>3164</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2018-05-29T07:50:00Z</dcterms:created>
  <dc:creator>Lenovo</dc:creator>
  <cp:lastModifiedBy>Administrator</cp:lastModifiedBy>
  <dcterms:modified xsi:type="dcterms:W3CDTF">2018-06-26T10:26:11Z</dcterms:modified>
  <cp:revision>1485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